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ECB" w:rsidRPr="00597766" w:rsidRDefault="007C0ECB" w:rsidP="00CB07AA">
      <w:pPr>
        <w:jc w:val="center"/>
        <w:rPr>
          <w:rFonts w:ascii="Arial" w:hAnsi="Arial" w:cs="Arial"/>
          <w:b/>
          <w:sz w:val="28"/>
          <w:u w:val="single"/>
        </w:rPr>
      </w:pPr>
    </w:p>
    <w:p w:rsidR="00C61A35" w:rsidRPr="00597766" w:rsidRDefault="00C61A35" w:rsidP="00CB07AA">
      <w:pPr>
        <w:jc w:val="center"/>
        <w:rPr>
          <w:rFonts w:ascii="Arial" w:hAnsi="Arial" w:cs="Arial"/>
          <w:b/>
          <w:sz w:val="28"/>
          <w:u w:val="single"/>
        </w:rPr>
      </w:pPr>
    </w:p>
    <w:p w:rsidR="007C0ECB" w:rsidRPr="00597766" w:rsidRDefault="007C0ECB" w:rsidP="00CB07AA">
      <w:pPr>
        <w:jc w:val="center"/>
        <w:rPr>
          <w:rFonts w:ascii="Arial" w:hAnsi="Arial" w:cs="Arial"/>
          <w:b/>
          <w:sz w:val="28"/>
          <w:u w:val="single"/>
        </w:rPr>
      </w:pPr>
    </w:p>
    <w:p w:rsidR="007C0ECB" w:rsidRPr="00597766" w:rsidRDefault="007C0ECB" w:rsidP="00CB07AA">
      <w:pPr>
        <w:jc w:val="center"/>
        <w:rPr>
          <w:rFonts w:ascii="Arial" w:hAnsi="Arial" w:cs="Arial"/>
          <w:b/>
          <w:sz w:val="28"/>
          <w:u w:val="single"/>
        </w:rPr>
      </w:pPr>
    </w:p>
    <w:p w:rsidR="007C0ECB" w:rsidRPr="00597766" w:rsidRDefault="001B6791" w:rsidP="00CB07AA">
      <w:pPr>
        <w:jc w:val="center"/>
        <w:rPr>
          <w:rFonts w:ascii="Arial" w:hAnsi="Arial" w:cs="Arial"/>
          <w:b/>
          <w:sz w:val="28"/>
          <w:u w:val="single"/>
        </w:rPr>
      </w:pPr>
      <w:r w:rsidRPr="00597766">
        <w:rPr>
          <w:rFonts w:ascii="Arial" w:hAnsi="Arial" w:cs="Arial"/>
          <w:b/>
          <w:noProof/>
          <w:sz w:val="28"/>
          <w:u w:val="single"/>
        </w:rPr>
        <w:drawing>
          <wp:anchor distT="0" distB="0" distL="114300" distR="114300" simplePos="0" relativeHeight="251658240" behindDoc="0" locked="0" layoutInCell="1" allowOverlap="1">
            <wp:simplePos x="0" y="0"/>
            <wp:positionH relativeFrom="column">
              <wp:posOffset>2484425</wp:posOffset>
            </wp:positionH>
            <wp:positionV relativeFrom="paragraph">
              <wp:posOffset>351156</wp:posOffset>
            </wp:positionV>
            <wp:extent cx="1027844" cy="1015211"/>
            <wp:effectExtent l="19050" t="0" r="856"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031016" cy="1018344"/>
                    </a:xfrm>
                    <a:prstGeom prst="rect">
                      <a:avLst/>
                    </a:prstGeom>
                    <a:noFill/>
                    <a:ln w="9525">
                      <a:noFill/>
                      <a:miter lim="800000"/>
                      <a:headEnd/>
                      <a:tailEnd/>
                    </a:ln>
                  </pic:spPr>
                </pic:pic>
              </a:graphicData>
            </a:graphic>
          </wp:anchor>
        </w:drawing>
      </w:r>
    </w:p>
    <w:p w:rsidR="007C0ECB" w:rsidRPr="00597766" w:rsidRDefault="007C0ECB" w:rsidP="00CB07AA">
      <w:pPr>
        <w:jc w:val="center"/>
        <w:rPr>
          <w:rFonts w:ascii="Arial" w:hAnsi="Arial" w:cs="Arial"/>
          <w:b/>
          <w:sz w:val="28"/>
          <w:u w:val="single"/>
        </w:rPr>
      </w:pPr>
    </w:p>
    <w:p w:rsidR="007C0ECB" w:rsidRPr="00597766" w:rsidRDefault="007C0ECB" w:rsidP="00CB07AA">
      <w:pPr>
        <w:jc w:val="center"/>
        <w:rPr>
          <w:rFonts w:ascii="Arial" w:hAnsi="Arial" w:cs="Arial"/>
          <w:b/>
          <w:sz w:val="28"/>
          <w:u w:val="single"/>
        </w:rPr>
      </w:pPr>
    </w:p>
    <w:p w:rsidR="007C0ECB" w:rsidRPr="00597766" w:rsidRDefault="007C0ECB" w:rsidP="00CB07AA">
      <w:pPr>
        <w:jc w:val="center"/>
        <w:rPr>
          <w:rFonts w:ascii="Arial" w:hAnsi="Arial" w:cs="Arial"/>
          <w:b/>
          <w:sz w:val="28"/>
          <w:u w:val="single"/>
        </w:rPr>
      </w:pPr>
    </w:p>
    <w:p w:rsidR="007C0ECB" w:rsidRPr="00CB07AA" w:rsidRDefault="007C0ECB" w:rsidP="00CB07AA">
      <w:pPr>
        <w:jc w:val="center"/>
        <w:rPr>
          <w:rFonts w:ascii="Arial" w:hAnsi="Arial" w:cs="Arial"/>
          <w:b/>
          <w:sz w:val="32"/>
        </w:rPr>
      </w:pPr>
      <w:r w:rsidRPr="00CB07AA">
        <w:rPr>
          <w:rFonts w:ascii="Arial" w:hAnsi="Arial" w:cs="Arial"/>
          <w:b/>
          <w:sz w:val="32"/>
        </w:rPr>
        <w:t>CLIENT REQUIREMENT SPECIFICATION (CRS)</w:t>
      </w:r>
    </w:p>
    <w:p w:rsidR="00985204" w:rsidRPr="00CB07AA" w:rsidRDefault="00985204" w:rsidP="00CB07AA">
      <w:pPr>
        <w:jc w:val="center"/>
        <w:rPr>
          <w:rFonts w:ascii="Arial" w:hAnsi="Arial" w:cs="Arial"/>
          <w:b/>
          <w:caps/>
          <w:sz w:val="32"/>
        </w:rPr>
      </w:pPr>
      <w:r w:rsidRPr="00CB07AA">
        <w:rPr>
          <w:rFonts w:ascii="Arial" w:hAnsi="Arial" w:cs="Arial"/>
          <w:b/>
          <w:caps/>
          <w:sz w:val="32"/>
        </w:rPr>
        <w:t>For</w:t>
      </w:r>
    </w:p>
    <w:p w:rsidR="007C0ECB" w:rsidRPr="00CB07AA" w:rsidRDefault="005A6387" w:rsidP="00CB07AA">
      <w:pPr>
        <w:jc w:val="center"/>
        <w:rPr>
          <w:rFonts w:ascii="Arial" w:hAnsi="Arial" w:cs="Arial"/>
          <w:b/>
          <w:caps/>
          <w:sz w:val="32"/>
        </w:rPr>
      </w:pPr>
      <w:r w:rsidRPr="00CB07AA">
        <w:rPr>
          <w:rFonts w:ascii="Arial" w:hAnsi="Arial" w:cs="Arial"/>
          <w:b/>
          <w:caps/>
          <w:sz w:val="32"/>
        </w:rPr>
        <w:t>BASB Automation System</w:t>
      </w:r>
    </w:p>
    <w:p w:rsidR="00E71349" w:rsidRPr="00CB07AA" w:rsidRDefault="00E71349" w:rsidP="00CB07AA">
      <w:pPr>
        <w:jc w:val="center"/>
        <w:rPr>
          <w:rFonts w:ascii="Arial" w:hAnsi="Arial" w:cs="Arial"/>
          <w:b/>
          <w:caps/>
          <w:sz w:val="32"/>
        </w:rPr>
      </w:pPr>
      <w:r w:rsidRPr="00CB07AA">
        <w:rPr>
          <w:rFonts w:ascii="Arial" w:hAnsi="Arial" w:cs="Arial"/>
          <w:b/>
          <w:caps/>
          <w:sz w:val="32"/>
        </w:rPr>
        <w:t>(Draft)</w:t>
      </w:r>
    </w:p>
    <w:p w:rsidR="007C0ECB" w:rsidRPr="00597766" w:rsidRDefault="007C0ECB" w:rsidP="00CB07AA">
      <w:pPr>
        <w:keepNext/>
        <w:tabs>
          <w:tab w:val="center" w:pos="4968"/>
        </w:tabs>
        <w:spacing w:after="120"/>
        <w:jc w:val="center"/>
        <w:outlineLvl w:val="7"/>
        <w:rPr>
          <w:rFonts w:ascii="Arial" w:hAnsi="Arial" w:cs="Arial"/>
          <w:b/>
          <w:caps/>
          <w:sz w:val="24"/>
          <w:szCs w:val="24"/>
        </w:rPr>
      </w:pPr>
    </w:p>
    <w:p w:rsidR="009B7408" w:rsidRPr="00597766" w:rsidRDefault="009B7408" w:rsidP="00CB07AA">
      <w:pPr>
        <w:keepNext/>
        <w:tabs>
          <w:tab w:val="center" w:pos="4968"/>
        </w:tabs>
        <w:spacing w:after="120"/>
        <w:jc w:val="center"/>
        <w:outlineLvl w:val="7"/>
        <w:rPr>
          <w:rFonts w:ascii="Arial" w:hAnsi="Arial" w:cs="Arial"/>
          <w:b/>
          <w:caps/>
          <w:sz w:val="24"/>
          <w:szCs w:val="24"/>
        </w:rPr>
      </w:pPr>
    </w:p>
    <w:p w:rsidR="00BB3008" w:rsidRPr="00597766" w:rsidRDefault="00BB3008" w:rsidP="00CB07AA">
      <w:pPr>
        <w:keepNext/>
        <w:tabs>
          <w:tab w:val="center" w:pos="4968"/>
        </w:tabs>
        <w:spacing w:after="120"/>
        <w:jc w:val="center"/>
        <w:outlineLvl w:val="7"/>
        <w:rPr>
          <w:rFonts w:ascii="Arial" w:hAnsi="Arial" w:cs="Arial"/>
          <w:b/>
          <w:caps/>
          <w:sz w:val="24"/>
          <w:szCs w:val="24"/>
        </w:rPr>
      </w:pPr>
    </w:p>
    <w:p w:rsidR="00BB3008" w:rsidRPr="00597766" w:rsidRDefault="00BB3008" w:rsidP="00CB07AA">
      <w:pPr>
        <w:keepNext/>
        <w:tabs>
          <w:tab w:val="center" w:pos="4968"/>
        </w:tabs>
        <w:spacing w:after="120"/>
        <w:jc w:val="center"/>
        <w:outlineLvl w:val="7"/>
        <w:rPr>
          <w:rFonts w:ascii="Arial" w:hAnsi="Arial" w:cs="Arial"/>
          <w:b/>
          <w:caps/>
          <w:sz w:val="24"/>
          <w:szCs w:val="24"/>
        </w:rPr>
      </w:pPr>
    </w:p>
    <w:p w:rsidR="00BB3008" w:rsidRPr="00597766" w:rsidRDefault="00BB3008" w:rsidP="00CB07AA">
      <w:pPr>
        <w:keepNext/>
        <w:tabs>
          <w:tab w:val="center" w:pos="4968"/>
        </w:tabs>
        <w:spacing w:after="120"/>
        <w:jc w:val="center"/>
        <w:outlineLvl w:val="7"/>
        <w:rPr>
          <w:rFonts w:ascii="Arial" w:hAnsi="Arial" w:cs="Arial"/>
          <w:b/>
          <w:caps/>
          <w:sz w:val="24"/>
          <w:szCs w:val="24"/>
        </w:rPr>
      </w:pPr>
    </w:p>
    <w:p w:rsidR="00BB3008" w:rsidRPr="00597766" w:rsidRDefault="00BB3008" w:rsidP="00CB07AA">
      <w:pPr>
        <w:keepNext/>
        <w:tabs>
          <w:tab w:val="center" w:pos="4968"/>
        </w:tabs>
        <w:spacing w:after="120"/>
        <w:jc w:val="center"/>
        <w:outlineLvl w:val="7"/>
        <w:rPr>
          <w:rFonts w:ascii="Arial" w:hAnsi="Arial" w:cs="Arial"/>
          <w:b/>
          <w:caps/>
          <w:sz w:val="24"/>
          <w:szCs w:val="24"/>
        </w:rPr>
      </w:pPr>
    </w:p>
    <w:p w:rsidR="00BB3008" w:rsidRPr="00597766" w:rsidRDefault="00BB3008" w:rsidP="00CB07AA">
      <w:pPr>
        <w:keepNext/>
        <w:tabs>
          <w:tab w:val="center" w:pos="4968"/>
        </w:tabs>
        <w:spacing w:after="120"/>
        <w:jc w:val="center"/>
        <w:outlineLvl w:val="7"/>
        <w:rPr>
          <w:rFonts w:ascii="Arial" w:hAnsi="Arial" w:cs="Arial"/>
          <w:b/>
          <w:caps/>
          <w:sz w:val="24"/>
          <w:szCs w:val="24"/>
        </w:rPr>
      </w:pPr>
    </w:p>
    <w:p w:rsidR="00BB3008" w:rsidRPr="00597766" w:rsidRDefault="00BB3008" w:rsidP="00CB07AA">
      <w:pPr>
        <w:keepNext/>
        <w:tabs>
          <w:tab w:val="center" w:pos="4968"/>
        </w:tabs>
        <w:spacing w:after="120"/>
        <w:jc w:val="center"/>
        <w:outlineLvl w:val="7"/>
        <w:rPr>
          <w:rFonts w:ascii="Arial" w:hAnsi="Arial" w:cs="Arial"/>
          <w:b/>
          <w:caps/>
          <w:sz w:val="24"/>
          <w:szCs w:val="24"/>
        </w:rPr>
      </w:pPr>
    </w:p>
    <w:p w:rsidR="009B7408" w:rsidRPr="00597766" w:rsidRDefault="009B7408" w:rsidP="00CB07AA">
      <w:pPr>
        <w:keepNext/>
        <w:tabs>
          <w:tab w:val="center" w:pos="4968"/>
        </w:tabs>
        <w:spacing w:after="120"/>
        <w:jc w:val="center"/>
        <w:outlineLvl w:val="7"/>
        <w:rPr>
          <w:rFonts w:ascii="Arial" w:hAnsi="Arial" w:cs="Arial"/>
          <w:b/>
          <w:caps/>
          <w:sz w:val="24"/>
          <w:szCs w:val="24"/>
        </w:rPr>
      </w:pPr>
    </w:p>
    <w:p w:rsidR="00A00D00" w:rsidRPr="00597766" w:rsidRDefault="00A00D00" w:rsidP="00CB07AA">
      <w:pPr>
        <w:pStyle w:val="Title2"/>
        <w:spacing w:line="276" w:lineRule="auto"/>
        <w:rPr>
          <w:rFonts w:cs="Arial"/>
          <w:b/>
          <w:color w:val="E36C0A"/>
          <w:sz w:val="20"/>
        </w:rPr>
      </w:pPr>
      <w:r w:rsidRPr="00597766">
        <w:rPr>
          <w:rFonts w:cs="Arial"/>
          <w:b/>
          <w:color w:val="E36C0A"/>
          <w:sz w:val="20"/>
        </w:rPr>
        <w:t>Version: 1.0</w:t>
      </w:r>
    </w:p>
    <w:p w:rsidR="00A00D00" w:rsidRPr="00597766" w:rsidRDefault="00A00D00" w:rsidP="00CB07AA">
      <w:pPr>
        <w:pStyle w:val="Title2"/>
        <w:spacing w:line="276" w:lineRule="auto"/>
        <w:rPr>
          <w:rFonts w:cs="Arial"/>
          <w:b/>
          <w:color w:val="E36C0A"/>
          <w:sz w:val="20"/>
        </w:rPr>
      </w:pPr>
      <w:r w:rsidRPr="00597766">
        <w:rPr>
          <w:rFonts w:cs="Arial"/>
          <w:b/>
          <w:color w:val="E36C0A"/>
          <w:sz w:val="20"/>
        </w:rPr>
        <w:t xml:space="preserve">Date of Release: </w:t>
      </w:r>
      <w:r w:rsidR="005B4BFC">
        <w:rPr>
          <w:rFonts w:cs="Arial"/>
          <w:b/>
          <w:color w:val="E36C0A"/>
          <w:sz w:val="20"/>
        </w:rPr>
        <w:t>February</w:t>
      </w:r>
      <w:r w:rsidRPr="00597766">
        <w:rPr>
          <w:rFonts w:cs="Arial"/>
          <w:b/>
          <w:color w:val="E36C0A"/>
          <w:sz w:val="20"/>
        </w:rPr>
        <w:t xml:space="preserve"> </w:t>
      </w:r>
      <w:r w:rsidR="005B4BFC">
        <w:rPr>
          <w:rFonts w:cs="Arial"/>
          <w:b/>
          <w:color w:val="E36C0A"/>
          <w:sz w:val="20"/>
        </w:rPr>
        <w:t>27</w:t>
      </w:r>
      <w:r w:rsidRPr="00597766">
        <w:rPr>
          <w:rFonts w:cs="Arial"/>
          <w:b/>
          <w:color w:val="E36C0A"/>
          <w:sz w:val="20"/>
        </w:rPr>
        <w:t>, 2016</w:t>
      </w:r>
    </w:p>
    <w:p w:rsidR="00A00D00" w:rsidRPr="00597766" w:rsidRDefault="00A00D00" w:rsidP="00CB07AA">
      <w:pPr>
        <w:pStyle w:val="Title2"/>
        <w:spacing w:line="276" w:lineRule="auto"/>
        <w:rPr>
          <w:rFonts w:cs="Arial"/>
          <w:b/>
          <w:color w:val="E36C0A"/>
          <w:sz w:val="20"/>
        </w:rPr>
      </w:pPr>
      <w:r w:rsidRPr="00597766">
        <w:rPr>
          <w:rFonts w:cs="Arial"/>
          <w:b/>
          <w:color w:val="E36C0A"/>
          <w:sz w:val="20"/>
        </w:rPr>
        <w:t>Copy No: 1</w:t>
      </w:r>
    </w:p>
    <w:p w:rsidR="00800CE3" w:rsidRPr="00597766" w:rsidRDefault="00800CE3" w:rsidP="00CB07AA">
      <w:pPr>
        <w:pStyle w:val="Title2"/>
        <w:spacing w:line="276" w:lineRule="auto"/>
        <w:rPr>
          <w:rFonts w:cs="Arial"/>
          <w:b/>
          <w:color w:val="E36C0A"/>
          <w:sz w:val="20"/>
        </w:rPr>
      </w:pPr>
    </w:p>
    <w:p w:rsidR="00D005D9" w:rsidRPr="00597766" w:rsidRDefault="00A00D00" w:rsidP="00CB07AA">
      <w:pPr>
        <w:pStyle w:val="Title2"/>
        <w:spacing w:line="276" w:lineRule="auto"/>
        <w:rPr>
          <w:rFonts w:cs="Arial"/>
          <w:b/>
          <w:color w:val="E36C0A"/>
          <w:sz w:val="20"/>
        </w:rPr>
      </w:pPr>
      <w:r w:rsidRPr="00597766">
        <w:rPr>
          <w:rFonts w:cs="Arial"/>
          <w:b/>
          <w:color w:val="E36C0A"/>
          <w:sz w:val="20"/>
        </w:rPr>
        <w:t>Prepared by</w:t>
      </w:r>
    </w:p>
    <w:p w:rsidR="00A00D00" w:rsidRPr="00597766" w:rsidRDefault="00A00D00" w:rsidP="00CB07AA">
      <w:pPr>
        <w:pStyle w:val="Title2"/>
        <w:spacing w:line="276" w:lineRule="auto"/>
        <w:rPr>
          <w:rFonts w:cs="Arial"/>
          <w:b/>
          <w:color w:val="E36C0A"/>
          <w:sz w:val="20"/>
        </w:rPr>
      </w:pPr>
      <w:proofErr w:type="spellStart"/>
      <w:r w:rsidRPr="00597766">
        <w:rPr>
          <w:rFonts w:cs="Arial"/>
          <w:b/>
          <w:color w:val="E36C0A"/>
          <w:sz w:val="20"/>
        </w:rPr>
        <w:t>Mijanur</w:t>
      </w:r>
      <w:proofErr w:type="spellEnd"/>
      <w:r w:rsidRPr="00597766">
        <w:rPr>
          <w:rFonts w:cs="Arial"/>
          <w:b/>
          <w:color w:val="E36C0A"/>
          <w:sz w:val="20"/>
        </w:rPr>
        <w:t xml:space="preserve"> Rahman </w:t>
      </w:r>
      <w:proofErr w:type="spellStart"/>
      <w:r w:rsidRPr="00597766">
        <w:rPr>
          <w:rFonts w:cs="Arial"/>
          <w:b/>
          <w:color w:val="E36C0A"/>
          <w:sz w:val="20"/>
        </w:rPr>
        <w:t>Miraz</w:t>
      </w:r>
      <w:proofErr w:type="spellEnd"/>
    </w:p>
    <w:p w:rsidR="007C0ECB" w:rsidRPr="00597766" w:rsidRDefault="007C0ECB" w:rsidP="00CB07AA">
      <w:pPr>
        <w:keepNext/>
        <w:tabs>
          <w:tab w:val="center" w:pos="4968"/>
        </w:tabs>
        <w:spacing w:after="120"/>
        <w:jc w:val="center"/>
        <w:outlineLvl w:val="7"/>
        <w:rPr>
          <w:rFonts w:ascii="Arial" w:hAnsi="Arial" w:cs="Arial"/>
          <w:b/>
          <w:caps/>
          <w:sz w:val="24"/>
          <w:szCs w:val="24"/>
        </w:rPr>
      </w:pPr>
    </w:p>
    <w:p w:rsidR="007C0ECB" w:rsidRPr="00597766" w:rsidRDefault="00E41FF5" w:rsidP="00CB07AA">
      <w:pPr>
        <w:pStyle w:val="Title"/>
        <w:spacing w:line="276" w:lineRule="auto"/>
        <w:jc w:val="center"/>
        <w:rPr>
          <w:rFonts w:ascii="Arial" w:hAnsi="Arial" w:cs="Arial"/>
          <w:sz w:val="20"/>
          <w:szCs w:val="24"/>
        </w:rPr>
      </w:pPr>
      <w:r w:rsidRPr="00597766">
        <w:rPr>
          <w:rFonts w:ascii="Arial" w:hAnsi="Arial" w:cs="Arial"/>
          <w:w w:val="150"/>
          <w:sz w:val="20"/>
          <w:szCs w:val="24"/>
        </w:rPr>
        <w:t>Bangladesh Armed Services Board (BASB)</w:t>
      </w:r>
      <w:r w:rsidR="005A6387" w:rsidRPr="00597766">
        <w:rPr>
          <w:rFonts w:ascii="Arial" w:hAnsi="Arial" w:cs="Arial"/>
          <w:w w:val="150"/>
          <w:sz w:val="20"/>
          <w:szCs w:val="24"/>
        </w:rPr>
        <w:t>,</w:t>
      </w:r>
      <w:r w:rsidR="005A6387" w:rsidRPr="00597766">
        <w:rPr>
          <w:rFonts w:ascii="Arial" w:hAnsi="Arial" w:cs="Arial"/>
          <w:sz w:val="20"/>
          <w:szCs w:val="24"/>
        </w:rPr>
        <w:t xml:space="preserve"> </w:t>
      </w:r>
      <w:r w:rsidR="00555640" w:rsidRPr="00597766">
        <w:rPr>
          <w:rFonts w:ascii="Arial" w:hAnsi="Arial" w:cs="Arial"/>
          <w:sz w:val="20"/>
          <w:szCs w:val="24"/>
        </w:rPr>
        <w:t xml:space="preserve">BASB </w:t>
      </w:r>
      <w:proofErr w:type="spellStart"/>
      <w:r w:rsidR="00555640" w:rsidRPr="00597766">
        <w:rPr>
          <w:rFonts w:ascii="Arial" w:hAnsi="Arial" w:cs="Arial"/>
          <w:sz w:val="20"/>
          <w:szCs w:val="24"/>
        </w:rPr>
        <w:t>Bhaban</w:t>
      </w:r>
      <w:proofErr w:type="spellEnd"/>
      <w:r w:rsidR="00555640" w:rsidRPr="00597766">
        <w:rPr>
          <w:rFonts w:ascii="Arial" w:hAnsi="Arial" w:cs="Arial"/>
          <w:sz w:val="20"/>
          <w:szCs w:val="24"/>
        </w:rPr>
        <w:t xml:space="preserve">, 160 </w:t>
      </w:r>
      <w:proofErr w:type="spellStart"/>
      <w:r w:rsidR="00555640" w:rsidRPr="00597766">
        <w:rPr>
          <w:rFonts w:ascii="Arial" w:hAnsi="Arial" w:cs="Arial"/>
          <w:sz w:val="20"/>
          <w:szCs w:val="24"/>
        </w:rPr>
        <w:t>Kakrail</w:t>
      </w:r>
      <w:proofErr w:type="spellEnd"/>
      <w:r w:rsidR="00555640" w:rsidRPr="00597766">
        <w:rPr>
          <w:rFonts w:ascii="Arial" w:hAnsi="Arial" w:cs="Arial"/>
          <w:sz w:val="20"/>
          <w:szCs w:val="24"/>
        </w:rPr>
        <w:t xml:space="preserve">, Dhaka </w:t>
      </w:r>
    </w:p>
    <w:p w:rsidR="007C0ECB" w:rsidRPr="00597766" w:rsidRDefault="007C0ECB" w:rsidP="00CB07AA">
      <w:pPr>
        <w:pStyle w:val="Title"/>
        <w:spacing w:line="276" w:lineRule="auto"/>
        <w:jc w:val="center"/>
        <w:rPr>
          <w:rFonts w:ascii="Arial" w:hAnsi="Arial" w:cs="Arial"/>
          <w:sz w:val="20"/>
          <w:szCs w:val="20"/>
        </w:rPr>
      </w:pPr>
      <w:r w:rsidRPr="00597766">
        <w:rPr>
          <w:rFonts w:ascii="Arial" w:hAnsi="Arial" w:cs="Arial"/>
          <w:sz w:val="20"/>
          <w:szCs w:val="20"/>
        </w:rPr>
        <w:t>Telephone: +88-02-</w:t>
      </w:r>
      <w:r w:rsidR="00D005D9" w:rsidRPr="00597766">
        <w:rPr>
          <w:rFonts w:ascii="Arial" w:hAnsi="Arial" w:cs="Arial"/>
          <w:sz w:val="20"/>
          <w:szCs w:val="20"/>
        </w:rPr>
        <w:t>9336153</w:t>
      </w:r>
      <w:r w:rsidRPr="00597766">
        <w:rPr>
          <w:rFonts w:ascii="Arial" w:hAnsi="Arial" w:cs="Arial"/>
          <w:sz w:val="20"/>
          <w:szCs w:val="20"/>
        </w:rPr>
        <w:t>, FAX: +88-02-</w:t>
      </w:r>
      <w:r w:rsidR="00D005D9" w:rsidRPr="00597766">
        <w:rPr>
          <w:rFonts w:ascii="Arial" w:hAnsi="Arial" w:cs="Arial"/>
          <w:sz w:val="20"/>
          <w:szCs w:val="20"/>
        </w:rPr>
        <w:t xml:space="preserve"> 9336153</w:t>
      </w:r>
    </w:p>
    <w:p w:rsidR="007C0ECB" w:rsidRPr="00597766" w:rsidRDefault="00E71349" w:rsidP="00CB07AA">
      <w:pPr>
        <w:pStyle w:val="Title"/>
        <w:spacing w:line="276" w:lineRule="auto"/>
        <w:jc w:val="center"/>
        <w:rPr>
          <w:rFonts w:ascii="Arial" w:hAnsi="Arial" w:cs="Arial"/>
          <w:sz w:val="20"/>
          <w:szCs w:val="20"/>
        </w:rPr>
      </w:pPr>
      <w:r w:rsidRPr="00597766">
        <w:rPr>
          <w:rFonts w:ascii="Arial" w:hAnsi="Arial" w:cs="Arial"/>
          <w:sz w:val="20"/>
          <w:szCs w:val="20"/>
        </w:rPr>
        <w:t>Email</w:t>
      </w:r>
      <w:r w:rsidR="007C0ECB" w:rsidRPr="00597766">
        <w:rPr>
          <w:rFonts w:ascii="Arial" w:hAnsi="Arial" w:cs="Arial"/>
          <w:sz w:val="20"/>
          <w:szCs w:val="20"/>
        </w:rPr>
        <w:t>: info@</w:t>
      </w:r>
      <w:r w:rsidR="009B7408" w:rsidRPr="00597766">
        <w:rPr>
          <w:rFonts w:ascii="Arial" w:hAnsi="Arial" w:cs="Arial"/>
          <w:sz w:val="20"/>
          <w:szCs w:val="20"/>
        </w:rPr>
        <w:t>basb</w:t>
      </w:r>
      <w:r w:rsidR="007C0ECB" w:rsidRPr="00597766">
        <w:rPr>
          <w:rFonts w:ascii="Arial" w:hAnsi="Arial" w:cs="Arial"/>
          <w:sz w:val="20"/>
          <w:szCs w:val="20"/>
        </w:rPr>
        <w:t>.gov.bd, Web: www.</w:t>
      </w:r>
      <w:r w:rsidR="009B7408" w:rsidRPr="00597766">
        <w:rPr>
          <w:rFonts w:ascii="Arial" w:hAnsi="Arial" w:cs="Arial"/>
          <w:sz w:val="20"/>
          <w:szCs w:val="20"/>
        </w:rPr>
        <w:t>basb</w:t>
      </w:r>
      <w:r w:rsidR="007C0ECB" w:rsidRPr="00597766">
        <w:rPr>
          <w:rFonts w:ascii="Arial" w:hAnsi="Arial" w:cs="Arial"/>
          <w:sz w:val="20"/>
          <w:szCs w:val="20"/>
        </w:rPr>
        <w:t>.gov.bd</w:t>
      </w:r>
    </w:p>
    <w:p w:rsidR="009B7408" w:rsidRPr="00597766" w:rsidRDefault="007C0ECB" w:rsidP="00CB07AA">
      <w:pPr>
        <w:spacing w:after="0"/>
        <w:jc w:val="center"/>
        <w:rPr>
          <w:rFonts w:ascii="Arial" w:hAnsi="Arial" w:cs="Arial"/>
          <w:b/>
          <w:caps/>
          <w:w w:val="150"/>
          <w:sz w:val="16"/>
          <w:u w:val="single"/>
        </w:rPr>
      </w:pPr>
      <w:r w:rsidRPr="00597766">
        <w:rPr>
          <w:rFonts w:ascii="Arial" w:hAnsi="Arial" w:cs="Arial"/>
          <w:b/>
          <w:sz w:val="28"/>
          <w:u w:val="single"/>
        </w:rPr>
        <w:br w:type="page"/>
      </w:r>
      <w:r w:rsidR="009B7408" w:rsidRPr="00597766">
        <w:rPr>
          <w:rFonts w:ascii="Arial" w:hAnsi="Arial" w:cs="Arial"/>
          <w:b/>
          <w:caps/>
          <w:color w:val="000000"/>
          <w:w w:val="150"/>
          <w:szCs w:val="24"/>
          <w:u w:val="single"/>
        </w:rPr>
        <w:lastRenderedPageBreak/>
        <w:t>BASB Automation System</w:t>
      </w:r>
    </w:p>
    <w:p w:rsidR="009B7408" w:rsidRPr="00597766" w:rsidRDefault="009B7408" w:rsidP="00CB07AA">
      <w:pPr>
        <w:spacing w:after="0"/>
        <w:jc w:val="center"/>
        <w:rPr>
          <w:rFonts w:ascii="Arial" w:hAnsi="Arial" w:cs="Arial"/>
          <w:b/>
          <w:caps/>
          <w:color w:val="000000"/>
          <w:w w:val="150"/>
          <w:sz w:val="28"/>
          <w:szCs w:val="26"/>
          <w:u w:val="single"/>
        </w:rPr>
      </w:pPr>
      <w:r w:rsidRPr="00597766">
        <w:rPr>
          <w:rFonts w:ascii="Arial" w:hAnsi="Arial" w:cs="Arial"/>
          <w:b/>
          <w:caps/>
          <w:color w:val="000000"/>
          <w:w w:val="150"/>
          <w:sz w:val="26"/>
          <w:szCs w:val="26"/>
          <w:u w:val="single"/>
        </w:rPr>
        <w:t>Bangladesh Armed Services Board (BASB)</w:t>
      </w:r>
    </w:p>
    <w:p w:rsidR="00A00D00" w:rsidRPr="00597766" w:rsidRDefault="00A00D00" w:rsidP="00CB07AA">
      <w:pPr>
        <w:spacing w:after="0"/>
        <w:jc w:val="both"/>
        <w:rPr>
          <w:rFonts w:ascii="Arial" w:hAnsi="Arial" w:cs="Arial"/>
          <w:sz w:val="20"/>
        </w:rPr>
      </w:pPr>
    </w:p>
    <w:p w:rsidR="00A00D00" w:rsidRPr="00597766" w:rsidRDefault="00A00D00" w:rsidP="00CB07AA">
      <w:pPr>
        <w:spacing w:after="0"/>
        <w:jc w:val="both"/>
        <w:rPr>
          <w:rFonts w:ascii="Arial" w:hAnsi="Arial" w:cs="Arial"/>
          <w:sz w:val="20"/>
        </w:rPr>
      </w:pPr>
    </w:p>
    <w:p w:rsidR="00A00D00" w:rsidRPr="00597766" w:rsidRDefault="00A00D00" w:rsidP="00CB07AA">
      <w:pPr>
        <w:spacing w:after="0" w:line="360" w:lineRule="auto"/>
        <w:jc w:val="both"/>
        <w:rPr>
          <w:rFonts w:ascii="Arial" w:hAnsi="Arial" w:cs="Arial"/>
          <w:sz w:val="20"/>
        </w:rPr>
      </w:pPr>
    </w:p>
    <w:p w:rsidR="000221AF" w:rsidRPr="00597766" w:rsidRDefault="000221AF" w:rsidP="00CB07AA">
      <w:pPr>
        <w:spacing w:after="0" w:line="360" w:lineRule="auto"/>
        <w:jc w:val="both"/>
        <w:rPr>
          <w:rFonts w:ascii="Arial" w:hAnsi="Arial" w:cs="Arial"/>
          <w:sz w:val="20"/>
        </w:rPr>
      </w:pPr>
      <w:r w:rsidRPr="00597766">
        <w:rPr>
          <w:rFonts w:ascii="Arial" w:hAnsi="Arial" w:cs="Arial"/>
          <w:sz w:val="20"/>
        </w:rPr>
        <w:t>The Client Requirement Specification is a document to describe the need of the client for software development. The document should give input information necessary for the development of the desired software. The requirement normally based on the existing system followed by the organization and likely enhanced requirements to facilitate the objective and mission of the organization. This is basically a primary step for preparation of the “Software Requirement Specification” a complete architecture of the software.</w:t>
      </w:r>
    </w:p>
    <w:p w:rsidR="000221AF" w:rsidRPr="00597766" w:rsidRDefault="000221AF" w:rsidP="00CB07AA">
      <w:pPr>
        <w:spacing w:after="0" w:line="360" w:lineRule="auto"/>
        <w:jc w:val="both"/>
        <w:rPr>
          <w:rFonts w:ascii="Arial" w:hAnsi="Arial" w:cs="Arial"/>
          <w:sz w:val="20"/>
        </w:rPr>
      </w:pPr>
    </w:p>
    <w:p w:rsidR="000221AF" w:rsidRPr="00597766" w:rsidRDefault="000221AF" w:rsidP="00CB07AA">
      <w:pPr>
        <w:spacing w:after="0" w:line="360" w:lineRule="auto"/>
        <w:jc w:val="both"/>
        <w:rPr>
          <w:rFonts w:ascii="Arial" w:hAnsi="Arial" w:cs="Arial"/>
          <w:sz w:val="20"/>
        </w:rPr>
      </w:pPr>
      <w:r w:rsidRPr="00597766">
        <w:rPr>
          <w:rFonts w:ascii="Arial" w:hAnsi="Arial" w:cs="Arial"/>
          <w:sz w:val="20"/>
        </w:rPr>
        <w:t xml:space="preserve">Here, a humble effort for outlining the need of the requirement in very informal way based on the existing system, practices followed by BASB that have been evolved over the long professional practice of long period. The paper has been </w:t>
      </w:r>
      <w:r w:rsidR="00221A1B" w:rsidRPr="00597766">
        <w:rPr>
          <w:rFonts w:ascii="Arial" w:hAnsi="Arial" w:cs="Arial"/>
          <w:sz w:val="20"/>
        </w:rPr>
        <w:t>prepared</w:t>
      </w:r>
      <w:r w:rsidRPr="00597766">
        <w:rPr>
          <w:rFonts w:ascii="Arial" w:hAnsi="Arial" w:cs="Arial"/>
          <w:sz w:val="20"/>
        </w:rPr>
        <w:t xml:space="preserve"> by </w:t>
      </w:r>
      <w:proofErr w:type="spellStart"/>
      <w:r w:rsidRPr="00597766">
        <w:rPr>
          <w:rFonts w:ascii="Arial" w:hAnsi="Arial" w:cs="Arial"/>
          <w:sz w:val="20"/>
        </w:rPr>
        <w:t>Mijanur</w:t>
      </w:r>
      <w:proofErr w:type="spellEnd"/>
      <w:r w:rsidR="00A00D00" w:rsidRPr="00597766">
        <w:rPr>
          <w:rFonts w:ascii="Arial" w:hAnsi="Arial" w:cs="Arial"/>
          <w:sz w:val="20"/>
        </w:rPr>
        <w:t xml:space="preserve"> </w:t>
      </w:r>
      <w:r w:rsidRPr="00597766">
        <w:rPr>
          <w:rFonts w:ascii="Arial" w:hAnsi="Arial" w:cs="Arial"/>
          <w:sz w:val="20"/>
        </w:rPr>
        <w:t>Rahman</w:t>
      </w:r>
      <w:r w:rsidR="00A00D00" w:rsidRPr="00597766">
        <w:rPr>
          <w:rFonts w:ascii="Arial" w:hAnsi="Arial" w:cs="Arial"/>
          <w:sz w:val="20"/>
        </w:rPr>
        <w:t xml:space="preserve"> </w:t>
      </w:r>
      <w:proofErr w:type="spellStart"/>
      <w:r w:rsidRPr="00597766">
        <w:rPr>
          <w:rFonts w:ascii="Arial" w:hAnsi="Arial" w:cs="Arial"/>
          <w:sz w:val="20"/>
        </w:rPr>
        <w:t>Miraz</w:t>
      </w:r>
      <w:proofErr w:type="spellEnd"/>
      <w:r w:rsidR="00A00D00" w:rsidRPr="00597766">
        <w:rPr>
          <w:rFonts w:ascii="Arial" w:hAnsi="Arial" w:cs="Arial"/>
          <w:sz w:val="20"/>
        </w:rPr>
        <w:t xml:space="preserve"> </w:t>
      </w:r>
      <w:r w:rsidRPr="00597766">
        <w:rPr>
          <w:rFonts w:ascii="Arial" w:hAnsi="Arial" w:cs="Arial"/>
          <w:sz w:val="20"/>
        </w:rPr>
        <w:t xml:space="preserve">by gathering the information from respective offices by interview, discussions, studying the work procedures. </w:t>
      </w:r>
    </w:p>
    <w:p w:rsidR="000221AF" w:rsidRPr="00597766" w:rsidRDefault="000221AF" w:rsidP="00CB07AA">
      <w:pPr>
        <w:spacing w:after="0" w:line="360" w:lineRule="auto"/>
        <w:jc w:val="both"/>
        <w:rPr>
          <w:rFonts w:ascii="Arial" w:hAnsi="Arial" w:cs="Arial"/>
          <w:sz w:val="20"/>
        </w:rPr>
      </w:pPr>
    </w:p>
    <w:p w:rsidR="00121697" w:rsidRPr="00597766" w:rsidRDefault="00121697" w:rsidP="00CB07AA">
      <w:pPr>
        <w:spacing w:after="0" w:line="360" w:lineRule="auto"/>
        <w:jc w:val="both"/>
        <w:rPr>
          <w:rFonts w:ascii="Arial" w:hAnsi="Arial" w:cs="Arial"/>
          <w:sz w:val="20"/>
        </w:rPr>
      </w:pPr>
      <w:r w:rsidRPr="00597766">
        <w:rPr>
          <w:rFonts w:ascii="Arial" w:hAnsi="Arial" w:cs="Arial"/>
          <w:sz w:val="20"/>
        </w:rPr>
        <w:t xml:space="preserve">Covers the Present </w:t>
      </w:r>
      <w:r w:rsidR="000221AF" w:rsidRPr="00597766">
        <w:rPr>
          <w:rFonts w:ascii="Arial" w:hAnsi="Arial" w:cs="Arial"/>
          <w:sz w:val="20"/>
        </w:rPr>
        <w:t xml:space="preserve">system in different offices of the BASB starting from Personal Management, Welfare Management, Patient and Medicine Management, Defense Colony Land Management, Micro Credit Loan Management, Shanti </w:t>
      </w:r>
      <w:proofErr w:type="spellStart"/>
      <w:r w:rsidR="000221AF" w:rsidRPr="00597766">
        <w:rPr>
          <w:rFonts w:ascii="Arial" w:hAnsi="Arial" w:cs="Arial"/>
          <w:sz w:val="20"/>
        </w:rPr>
        <w:t>Nibash</w:t>
      </w:r>
      <w:proofErr w:type="spellEnd"/>
      <w:r w:rsidR="000221AF" w:rsidRPr="00597766">
        <w:rPr>
          <w:rFonts w:ascii="Arial" w:hAnsi="Arial" w:cs="Arial"/>
          <w:sz w:val="20"/>
        </w:rPr>
        <w:t xml:space="preserve"> Management, </w:t>
      </w:r>
      <w:proofErr w:type="spellStart"/>
      <w:r w:rsidR="000221AF" w:rsidRPr="00597766">
        <w:rPr>
          <w:rFonts w:ascii="Arial" w:hAnsi="Arial" w:cs="Arial"/>
          <w:sz w:val="20"/>
        </w:rPr>
        <w:t>Shashastra</w:t>
      </w:r>
      <w:proofErr w:type="spellEnd"/>
      <w:r w:rsidR="00A00D00" w:rsidRPr="00597766">
        <w:rPr>
          <w:rFonts w:ascii="Arial" w:hAnsi="Arial" w:cs="Arial"/>
          <w:sz w:val="20"/>
        </w:rPr>
        <w:t xml:space="preserve"> </w:t>
      </w:r>
      <w:proofErr w:type="spellStart"/>
      <w:r w:rsidR="000221AF" w:rsidRPr="00597766">
        <w:rPr>
          <w:rFonts w:ascii="Arial" w:hAnsi="Arial" w:cs="Arial"/>
          <w:sz w:val="20"/>
        </w:rPr>
        <w:t>Bahini</w:t>
      </w:r>
      <w:proofErr w:type="spellEnd"/>
      <w:r w:rsidR="000221AF" w:rsidRPr="00597766">
        <w:rPr>
          <w:rFonts w:ascii="Arial" w:hAnsi="Arial" w:cs="Arial"/>
          <w:sz w:val="20"/>
        </w:rPr>
        <w:t xml:space="preserve"> Polly Management, Funeral Management, Archive Management,</w:t>
      </w:r>
      <w:r w:rsidR="000221AF" w:rsidRPr="00597766">
        <w:rPr>
          <w:rFonts w:ascii="Arial" w:hAnsi="Arial" w:cs="Arial"/>
          <w:sz w:val="20"/>
        </w:rPr>
        <w:tab/>
        <w:t xml:space="preserve">Accounts and Budget Management, Leave Management, Daily Correspondence Management, Movement Management, Monthly Activities Management, Daily Vehicle &amp; POL Management, Daily </w:t>
      </w:r>
      <w:proofErr w:type="spellStart"/>
      <w:r w:rsidR="000221AF" w:rsidRPr="00597766">
        <w:rPr>
          <w:rFonts w:ascii="Arial" w:hAnsi="Arial" w:cs="Arial"/>
          <w:sz w:val="20"/>
        </w:rPr>
        <w:t>Programme</w:t>
      </w:r>
      <w:proofErr w:type="spellEnd"/>
      <w:r w:rsidR="000221AF" w:rsidRPr="00597766">
        <w:rPr>
          <w:rFonts w:ascii="Arial" w:hAnsi="Arial" w:cs="Arial"/>
          <w:sz w:val="20"/>
        </w:rPr>
        <w:t xml:space="preserve"> Management, Report management etc.</w:t>
      </w:r>
    </w:p>
    <w:p w:rsidR="000221AF" w:rsidRPr="00597766" w:rsidRDefault="000221AF" w:rsidP="00CB07AA">
      <w:pPr>
        <w:spacing w:after="0" w:line="360" w:lineRule="auto"/>
        <w:jc w:val="both"/>
        <w:rPr>
          <w:rFonts w:ascii="Arial" w:hAnsi="Arial" w:cs="Arial"/>
          <w:sz w:val="20"/>
        </w:rPr>
      </w:pPr>
      <w:r w:rsidRPr="00597766">
        <w:rPr>
          <w:rFonts w:ascii="Arial" w:hAnsi="Arial" w:cs="Arial"/>
          <w:sz w:val="20"/>
        </w:rPr>
        <w:tab/>
      </w:r>
    </w:p>
    <w:p w:rsidR="000221AF" w:rsidRPr="00597766" w:rsidRDefault="000221AF" w:rsidP="00CB07AA">
      <w:pPr>
        <w:spacing w:after="0" w:line="360" w:lineRule="auto"/>
        <w:jc w:val="both"/>
        <w:rPr>
          <w:rFonts w:ascii="Arial" w:hAnsi="Arial" w:cs="Arial"/>
          <w:sz w:val="20"/>
        </w:rPr>
      </w:pPr>
      <w:r w:rsidRPr="00597766">
        <w:rPr>
          <w:rFonts w:ascii="Arial" w:hAnsi="Arial" w:cs="Arial"/>
          <w:sz w:val="20"/>
        </w:rPr>
        <w:t xml:space="preserve">The proposed electronic system is based on the present system and in certain cases on some assumptions. There may be some changes, additions at any time during preparation of Software Requirements Specifications. The paper is not final and will be continuously updated and synchronized. </w:t>
      </w:r>
    </w:p>
    <w:p w:rsidR="000221AF" w:rsidRPr="00597766" w:rsidRDefault="000221AF" w:rsidP="00CB07AA">
      <w:pPr>
        <w:spacing w:after="0" w:line="360" w:lineRule="auto"/>
        <w:jc w:val="both"/>
        <w:rPr>
          <w:rFonts w:ascii="Arial" w:hAnsi="Arial" w:cs="Arial"/>
          <w:sz w:val="20"/>
        </w:rPr>
      </w:pPr>
    </w:p>
    <w:p w:rsidR="007C0ECB" w:rsidRPr="00597766" w:rsidRDefault="000221AF" w:rsidP="00CB07AA">
      <w:pPr>
        <w:spacing w:after="0" w:line="360" w:lineRule="auto"/>
        <w:jc w:val="both"/>
        <w:rPr>
          <w:rFonts w:ascii="Arial" w:hAnsi="Arial" w:cs="Arial"/>
          <w:sz w:val="20"/>
        </w:rPr>
      </w:pPr>
      <w:proofErr w:type="spellStart"/>
      <w:r w:rsidRPr="00597766">
        <w:rPr>
          <w:rFonts w:ascii="Arial" w:hAnsi="Arial" w:cs="Arial"/>
          <w:sz w:val="20"/>
        </w:rPr>
        <w:t>Mijanur</w:t>
      </w:r>
      <w:proofErr w:type="spellEnd"/>
      <w:r w:rsidR="00A00D00" w:rsidRPr="00597766">
        <w:rPr>
          <w:rFonts w:ascii="Arial" w:hAnsi="Arial" w:cs="Arial"/>
          <w:sz w:val="20"/>
        </w:rPr>
        <w:t xml:space="preserve"> </w:t>
      </w:r>
      <w:r w:rsidRPr="00597766">
        <w:rPr>
          <w:rFonts w:ascii="Arial" w:hAnsi="Arial" w:cs="Arial"/>
          <w:sz w:val="20"/>
        </w:rPr>
        <w:t>Rahman</w:t>
      </w:r>
      <w:r w:rsidR="00A00D00" w:rsidRPr="00597766">
        <w:rPr>
          <w:rFonts w:ascii="Arial" w:hAnsi="Arial" w:cs="Arial"/>
          <w:sz w:val="20"/>
        </w:rPr>
        <w:t xml:space="preserve"> </w:t>
      </w:r>
      <w:proofErr w:type="spellStart"/>
      <w:r w:rsidRPr="00597766">
        <w:rPr>
          <w:rFonts w:ascii="Arial" w:hAnsi="Arial" w:cs="Arial"/>
          <w:sz w:val="20"/>
        </w:rPr>
        <w:t>Miraz</w:t>
      </w:r>
      <w:proofErr w:type="spellEnd"/>
      <w:r w:rsidR="00A00D00" w:rsidRPr="00597766">
        <w:rPr>
          <w:rFonts w:ascii="Arial" w:hAnsi="Arial" w:cs="Arial"/>
          <w:sz w:val="20"/>
        </w:rPr>
        <w:t xml:space="preserve">, </w:t>
      </w:r>
      <w:r w:rsidRPr="00597766">
        <w:rPr>
          <w:rFonts w:ascii="Arial" w:hAnsi="Arial" w:cs="Arial"/>
          <w:sz w:val="20"/>
        </w:rPr>
        <w:t>BASB Automation Project takes the opportunity to convey heartfelt thanks to all concern officers, stuffs for their active and positive contributions during visits to respective offices. It’s worth mentioning without their assistance and guidance; it would not be possible to make this paper. I expect similar support in future from all concerned for making the project a success.</w:t>
      </w:r>
    </w:p>
    <w:p w:rsidR="000221AF" w:rsidRPr="00597766" w:rsidRDefault="000221AF" w:rsidP="00CB07AA">
      <w:pPr>
        <w:pStyle w:val="Heading2"/>
        <w:numPr>
          <w:ilvl w:val="0"/>
          <w:numId w:val="0"/>
        </w:numPr>
        <w:spacing w:line="360" w:lineRule="auto"/>
        <w:ind w:left="864"/>
        <w:jc w:val="both"/>
        <w:rPr>
          <w:rFonts w:ascii="Arial" w:eastAsia="Times New Roman" w:hAnsi="Arial" w:cs="Arial"/>
          <w:color w:val="000000"/>
          <w:sz w:val="20"/>
          <w:szCs w:val="20"/>
        </w:rPr>
      </w:pPr>
    </w:p>
    <w:p w:rsidR="00750454" w:rsidRPr="00597766" w:rsidRDefault="007C0ECB" w:rsidP="00CB07AA">
      <w:pPr>
        <w:spacing w:after="0" w:line="360" w:lineRule="auto"/>
        <w:jc w:val="center"/>
        <w:rPr>
          <w:rFonts w:ascii="Arial" w:hAnsi="Arial" w:cs="Arial"/>
          <w:b/>
          <w:sz w:val="28"/>
          <w:u w:val="single"/>
        </w:rPr>
      </w:pPr>
      <w:r w:rsidRPr="00597766">
        <w:rPr>
          <w:rFonts w:ascii="Arial" w:hAnsi="Arial" w:cs="Arial"/>
          <w:b/>
          <w:sz w:val="28"/>
          <w:u w:val="single"/>
        </w:rPr>
        <w:br w:type="page"/>
      </w:r>
    </w:p>
    <w:sdt>
      <w:sdtPr>
        <w:rPr>
          <w:rFonts w:ascii="Arial" w:eastAsia="Calibri" w:hAnsi="Arial" w:cs="Arial"/>
          <w:b w:val="0"/>
          <w:bCs w:val="0"/>
          <w:color w:val="auto"/>
          <w:sz w:val="22"/>
          <w:szCs w:val="22"/>
        </w:rPr>
        <w:id w:val="18299258"/>
        <w:docPartObj>
          <w:docPartGallery w:val="Table of Contents"/>
          <w:docPartUnique/>
        </w:docPartObj>
      </w:sdtPr>
      <w:sdtEndPr/>
      <w:sdtContent>
        <w:p w:rsidR="009C6D16" w:rsidRPr="00597766" w:rsidRDefault="009C6D16" w:rsidP="00CB07AA">
          <w:pPr>
            <w:pStyle w:val="TOCHeading"/>
            <w:numPr>
              <w:ilvl w:val="0"/>
              <w:numId w:val="0"/>
            </w:numPr>
            <w:jc w:val="center"/>
            <w:rPr>
              <w:rFonts w:ascii="Arial" w:hAnsi="Arial" w:cs="Arial"/>
              <w:u w:val="single"/>
            </w:rPr>
          </w:pPr>
          <w:r w:rsidRPr="00597766">
            <w:rPr>
              <w:rFonts w:ascii="Arial" w:hAnsi="Arial" w:cs="Arial"/>
              <w:u w:val="single"/>
            </w:rPr>
            <w:t>Table of Contents</w:t>
          </w:r>
        </w:p>
        <w:p w:rsidR="00001FB2" w:rsidRPr="00597766" w:rsidRDefault="00001FB2" w:rsidP="00CB07AA">
          <w:pPr>
            <w:rPr>
              <w:rFonts w:ascii="Arial" w:hAnsi="Arial" w:cs="Arial"/>
            </w:rPr>
          </w:pPr>
        </w:p>
        <w:p w:rsidR="00BD1554" w:rsidRDefault="00D53F1A">
          <w:pPr>
            <w:pStyle w:val="TOC1"/>
            <w:rPr>
              <w:rFonts w:asciiTheme="minorHAnsi" w:eastAsiaTheme="minorEastAsia" w:hAnsiTheme="minorHAnsi" w:cstheme="minorBidi"/>
              <w:noProof/>
            </w:rPr>
          </w:pPr>
          <w:r w:rsidRPr="00597766">
            <w:rPr>
              <w:rFonts w:ascii="Arial" w:hAnsi="Arial" w:cs="Arial"/>
            </w:rPr>
            <w:fldChar w:fldCharType="begin"/>
          </w:r>
          <w:r w:rsidR="009C6D16" w:rsidRPr="00597766">
            <w:rPr>
              <w:rFonts w:ascii="Arial" w:hAnsi="Arial" w:cs="Arial"/>
            </w:rPr>
            <w:instrText xml:space="preserve"> TOC \o "1-3" \h \z \u </w:instrText>
          </w:r>
          <w:r w:rsidRPr="00597766">
            <w:rPr>
              <w:rFonts w:ascii="Arial" w:hAnsi="Arial" w:cs="Arial"/>
            </w:rPr>
            <w:fldChar w:fldCharType="separate"/>
          </w:r>
          <w:hyperlink w:anchor="_Toc444374395" w:history="1">
            <w:r w:rsidR="00BD1554" w:rsidRPr="00897A4D">
              <w:rPr>
                <w:rStyle w:val="Hyperlink"/>
                <w:rFonts w:ascii="Arial" w:hAnsi="Arial" w:cs="Arial"/>
                <w:noProof/>
              </w:rPr>
              <w:t>1.0</w:t>
            </w:r>
            <w:r w:rsidR="00BD1554">
              <w:rPr>
                <w:rFonts w:asciiTheme="minorHAnsi" w:eastAsiaTheme="minorEastAsia" w:hAnsiTheme="minorHAnsi" w:cstheme="minorBidi"/>
                <w:noProof/>
              </w:rPr>
              <w:tab/>
            </w:r>
            <w:r w:rsidR="00BD1554" w:rsidRPr="00897A4D">
              <w:rPr>
                <w:rStyle w:val="Hyperlink"/>
                <w:rFonts w:ascii="Arial" w:hAnsi="Arial" w:cs="Arial"/>
                <w:noProof/>
              </w:rPr>
              <w:t>Scope of the Project</w:t>
            </w:r>
            <w:r w:rsidR="00BD1554">
              <w:rPr>
                <w:noProof/>
                <w:webHidden/>
              </w:rPr>
              <w:tab/>
            </w:r>
            <w:r w:rsidR="00BD1554">
              <w:rPr>
                <w:noProof/>
                <w:webHidden/>
              </w:rPr>
              <w:fldChar w:fldCharType="begin"/>
            </w:r>
            <w:r w:rsidR="00BD1554">
              <w:rPr>
                <w:noProof/>
                <w:webHidden/>
              </w:rPr>
              <w:instrText xml:space="preserve"> PAGEREF _Toc444374395 \h </w:instrText>
            </w:r>
            <w:r w:rsidR="00BD1554">
              <w:rPr>
                <w:noProof/>
                <w:webHidden/>
              </w:rPr>
            </w:r>
            <w:r w:rsidR="00BD1554">
              <w:rPr>
                <w:noProof/>
                <w:webHidden/>
              </w:rPr>
              <w:fldChar w:fldCharType="separate"/>
            </w:r>
            <w:r w:rsidR="00BD1554">
              <w:rPr>
                <w:noProof/>
                <w:webHidden/>
              </w:rPr>
              <w:t>5</w:t>
            </w:r>
            <w:r w:rsidR="00BD1554">
              <w:rPr>
                <w:noProof/>
                <w:webHidden/>
              </w:rPr>
              <w:fldChar w:fldCharType="end"/>
            </w:r>
          </w:hyperlink>
        </w:p>
        <w:p w:rsidR="00BD1554" w:rsidRDefault="00F20916">
          <w:pPr>
            <w:pStyle w:val="TOC2"/>
            <w:tabs>
              <w:tab w:val="left" w:pos="880"/>
            </w:tabs>
            <w:rPr>
              <w:rFonts w:asciiTheme="minorHAnsi" w:eastAsiaTheme="minorEastAsia" w:hAnsiTheme="minorHAnsi" w:cstheme="minorBidi"/>
              <w:noProof/>
            </w:rPr>
          </w:pPr>
          <w:hyperlink w:anchor="_Toc444374396" w:history="1">
            <w:r w:rsidR="00BD1554" w:rsidRPr="00897A4D">
              <w:rPr>
                <w:rStyle w:val="Hyperlink"/>
                <w:rFonts w:ascii="Arial" w:hAnsi="Arial" w:cs="Arial"/>
                <w:noProof/>
              </w:rPr>
              <w:t>1.1</w:t>
            </w:r>
            <w:r w:rsidR="00BD1554">
              <w:rPr>
                <w:rFonts w:asciiTheme="minorHAnsi" w:eastAsiaTheme="minorEastAsia" w:hAnsiTheme="minorHAnsi" w:cstheme="minorBidi"/>
                <w:noProof/>
              </w:rPr>
              <w:tab/>
            </w:r>
            <w:r w:rsidR="00BD1554" w:rsidRPr="00897A4D">
              <w:rPr>
                <w:rStyle w:val="Hyperlink"/>
                <w:rFonts w:ascii="Arial" w:hAnsi="Arial" w:cs="Arial"/>
                <w:noProof/>
              </w:rPr>
              <w:t>About the Organization:</w:t>
            </w:r>
            <w:r w:rsidR="00BD1554">
              <w:rPr>
                <w:noProof/>
                <w:webHidden/>
              </w:rPr>
              <w:tab/>
            </w:r>
            <w:r w:rsidR="00BD1554">
              <w:rPr>
                <w:noProof/>
                <w:webHidden/>
              </w:rPr>
              <w:fldChar w:fldCharType="begin"/>
            </w:r>
            <w:r w:rsidR="00BD1554">
              <w:rPr>
                <w:noProof/>
                <w:webHidden/>
              </w:rPr>
              <w:instrText xml:space="preserve"> PAGEREF _Toc444374396 \h </w:instrText>
            </w:r>
            <w:r w:rsidR="00BD1554">
              <w:rPr>
                <w:noProof/>
                <w:webHidden/>
              </w:rPr>
            </w:r>
            <w:r w:rsidR="00BD1554">
              <w:rPr>
                <w:noProof/>
                <w:webHidden/>
              </w:rPr>
              <w:fldChar w:fldCharType="separate"/>
            </w:r>
            <w:r w:rsidR="00BD1554">
              <w:rPr>
                <w:noProof/>
                <w:webHidden/>
              </w:rPr>
              <w:t>5</w:t>
            </w:r>
            <w:r w:rsidR="00BD1554">
              <w:rPr>
                <w:noProof/>
                <w:webHidden/>
              </w:rPr>
              <w:fldChar w:fldCharType="end"/>
            </w:r>
          </w:hyperlink>
        </w:p>
        <w:p w:rsidR="00BD1554" w:rsidRDefault="00F20916">
          <w:pPr>
            <w:pStyle w:val="TOC2"/>
            <w:tabs>
              <w:tab w:val="left" w:pos="880"/>
            </w:tabs>
            <w:rPr>
              <w:rFonts w:asciiTheme="minorHAnsi" w:eastAsiaTheme="minorEastAsia" w:hAnsiTheme="minorHAnsi" w:cstheme="minorBidi"/>
              <w:noProof/>
            </w:rPr>
          </w:pPr>
          <w:hyperlink w:anchor="_Toc444374397" w:history="1">
            <w:r w:rsidR="00BD1554" w:rsidRPr="00897A4D">
              <w:rPr>
                <w:rStyle w:val="Hyperlink"/>
                <w:rFonts w:ascii="Arial" w:hAnsi="Arial" w:cs="Arial"/>
                <w:noProof/>
              </w:rPr>
              <w:t>1.2</w:t>
            </w:r>
            <w:r w:rsidR="00BD1554">
              <w:rPr>
                <w:rFonts w:asciiTheme="minorHAnsi" w:eastAsiaTheme="minorEastAsia" w:hAnsiTheme="minorHAnsi" w:cstheme="minorBidi"/>
                <w:noProof/>
              </w:rPr>
              <w:tab/>
            </w:r>
            <w:r w:rsidR="00BD1554" w:rsidRPr="00897A4D">
              <w:rPr>
                <w:rStyle w:val="Hyperlink"/>
                <w:rFonts w:ascii="Arial" w:hAnsi="Arial" w:cs="Arial"/>
                <w:noProof/>
              </w:rPr>
              <w:t>About the Proposed System:</w:t>
            </w:r>
            <w:r w:rsidR="00BD1554">
              <w:rPr>
                <w:noProof/>
                <w:webHidden/>
              </w:rPr>
              <w:tab/>
            </w:r>
            <w:r w:rsidR="00BD1554">
              <w:rPr>
                <w:noProof/>
                <w:webHidden/>
              </w:rPr>
              <w:fldChar w:fldCharType="begin"/>
            </w:r>
            <w:r w:rsidR="00BD1554">
              <w:rPr>
                <w:noProof/>
                <w:webHidden/>
              </w:rPr>
              <w:instrText xml:space="preserve"> PAGEREF _Toc444374397 \h </w:instrText>
            </w:r>
            <w:r w:rsidR="00BD1554">
              <w:rPr>
                <w:noProof/>
                <w:webHidden/>
              </w:rPr>
            </w:r>
            <w:r w:rsidR="00BD1554">
              <w:rPr>
                <w:noProof/>
                <w:webHidden/>
              </w:rPr>
              <w:fldChar w:fldCharType="separate"/>
            </w:r>
            <w:r w:rsidR="00BD1554">
              <w:rPr>
                <w:noProof/>
                <w:webHidden/>
              </w:rPr>
              <w:t>5</w:t>
            </w:r>
            <w:r w:rsidR="00BD1554">
              <w:rPr>
                <w:noProof/>
                <w:webHidden/>
              </w:rPr>
              <w:fldChar w:fldCharType="end"/>
            </w:r>
          </w:hyperlink>
        </w:p>
        <w:p w:rsidR="00BD1554" w:rsidRDefault="00F20916">
          <w:pPr>
            <w:pStyle w:val="TOC1"/>
            <w:rPr>
              <w:rFonts w:asciiTheme="minorHAnsi" w:eastAsiaTheme="minorEastAsia" w:hAnsiTheme="minorHAnsi" w:cstheme="minorBidi"/>
              <w:noProof/>
            </w:rPr>
          </w:pPr>
          <w:hyperlink w:anchor="_Toc444374398" w:history="1">
            <w:r w:rsidR="00BD1554" w:rsidRPr="00897A4D">
              <w:rPr>
                <w:rStyle w:val="Hyperlink"/>
                <w:rFonts w:ascii="Arial" w:hAnsi="Arial" w:cs="Arial"/>
                <w:noProof/>
              </w:rPr>
              <w:t>2.0</w:t>
            </w:r>
            <w:r w:rsidR="00BD1554">
              <w:rPr>
                <w:rFonts w:asciiTheme="minorHAnsi" w:eastAsiaTheme="minorEastAsia" w:hAnsiTheme="minorHAnsi" w:cstheme="minorBidi"/>
                <w:noProof/>
              </w:rPr>
              <w:tab/>
            </w:r>
            <w:r w:rsidR="00BD1554" w:rsidRPr="00897A4D">
              <w:rPr>
                <w:rStyle w:val="Hyperlink"/>
                <w:rFonts w:ascii="Arial" w:hAnsi="Arial" w:cs="Arial"/>
                <w:noProof/>
              </w:rPr>
              <w:t>Overview of Requirements (Software &amp; Hardware)</w:t>
            </w:r>
            <w:r w:rsidR="00BD1554">
              <w:rPr>
                <w:noProof/>
                <w:webHidden/>
              </w:rPr>
              <w:tab/>
            </w:r>
            <w:r w:rsidR="00BD1554">
              <w:rPr>
                <w:noProof/>
                <w:webHidden/>
              </w:rPr>
              <w:fldChar w:fldCharType="begin"/>
            </w:r>
            <w:r w:rsidR="00BD1554">
              <w:rPr>
                <w:noProof/>
                <w:webHidden/>
              </w:rPr>
              <w:instrText xml:space="preserve"> PAGEREF _Toc444374398 \h </w:instrText>
            </w:r>
            <w:r w:rsidR="00BD1554">
              <w:rPr>
                <w:noProof/>
                <w:webHidden/>
              </w:rPr>
            </w:r>
            <w:r w:rsidR="00BD1554">
              <w:rPr>
                <w:noProof/>
                <w:webHidden/>
              </w:rPr>
              <w:fldChar w:fldCharType="separate"/>
            </w:r>
            <w:r w:rsidR="00BD1554">
              <w:rPr>
                <w:noProof/>
                <w:webHidden/>
              </w:rPr>
              <w:t>11</w:t>
            </w:r>
            <w:r w:rsidR="00BD1554">
              <w:rPr>
                <w:noProof/>
                <w:webHidden/>
              </w:rPr>
              <w:fldChar w:fldCharType="end"/>
            </w:r>
          </w:hyperlink>
        </w:p>
        <w:p w:rsidR="00BD1554" w:rsidRDefault="00F20916">
          <w:pPr>
            <w:pStyle w:val="TOC2"/>
            <w:tabs>
              <w:tab w:val="left" w:pos="880"/>
            </w:tabs>
            <w:rPr>
              <w:rFonts w:asciiTheme="minorHAnsi" w:eastAsiaTheme="minorEastAsia" w:hAnsiTheme="minorHAnsi" w:cstheme="minorBidi"/>
              <w:noProof/>
            </w:rPr>
          </w:pPr>
          <w:hyperlink w:anchor="_Toc444374399" w:history="1">
            <w:r w:rsidR="00BD1554" w:rsidRPr="00897A4D">
              <w:rPr>
                <w:rStyle w:val="Hyperlink"/>
                <w:rFonts w:ascii="Arial" w:hAnsi="Arial" w:cs="Arial"/>
                <w:noProof/>
              </w:rPr>
              <w:t>2.1</w:t>
            </w:r>
            <w:r w:rsidR="00BD1554">
              <w:rPr>
                <w:rFonts w:asciiTheme="minorHAnsi" w:eastAsiaTheme="minorEastAsia" w:hAnsiTheme="minorHAnsi" w:cstheme="minorBidi"/>
                <w:noProof/>
              </w:rPr>
              <w:tab/>
            </w:r>
            <w:r w:rsidR="00BD1554" w:rsidRPr="00897A4D">
              <w:rPr>
                <w:rStyle w:val="Hyperlink"/>
                <w:rFonts w:ascii="Arial" w:hAnsi="Arial" w:cs="Arial"/>
                <w:noProof/>
              </w:rPr>
              <w:t>About the Modules</w:t>
            </w:r>
            <w:r w:rsidR="00BD1554">
              <w:rPr>
                <w:noProof/>
                <w:webHidden/>
              </w:rPr>
              <w:tab/>
            </w:r>
            <w:r w:rsidR="00BD1554">
              <w:rPr>
                <w:noProof/>
                <w:webHidden/>
              </w:rPr>
              <w:fldChar w:fldCharType="begin"/>
            </w:r>
            <w:r w:rsidR="00BD1554">
              <w:rPr>
                <w:noProof/>
                <w:webHidden/>
              </w:rPr>
              <w:instrText xml:space="preserve"> PAGEREF _Toc444374399 \h </w:instrText>
            </w:r>
            <w:r w:rsidR="00BD1554">
              <w:rPr>
                <w:noProof/>
                <w:webHidden/>
              </w:rPr>
            </w:r>
            <w:r w:rsidR="00BD1554">
              <w:rPr>
                <w:noProof/>
                <w:webHidden/>
              </w:rPr>
              <w:fldChar w:fldCharType="separate"/>
            </w:r>
            <w:r w:rsidR="00BD1554">
              <w:rPr>
                <w:noProof/>
                <w:webHidden/>
              </w:rPr>
              <w:t>11</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00" w:history="1">
            <w:r w:rsidR="00BD1554" w:rsidRPr="00897A4D">
              <w:rPr>
                <w:rStyle w:val="Hyperlink"/>
                <w:rFonts w:ascii="Arial" w:hAnsi="Arial" w:cs="Arial"/>
                <w:noProof/>
              </w:rPr>
              <w:t>2.1.1</w:t>
            </w:r>
            <w:r w:rsidR="00BD1554">
              <w:rPr>
                <w:rFonts w:asciiTheme="minorHAnsi" w:eastAsiaTheme="minorEastAsia" w:hAnsiTheme="minorHAnsi" w:cstheme="minorBidi"/>
                <w:noProof/>
              </w:rPr>
              <w:tab/>
            </w:r>
            <w:r w:rsidR="00BD1554" w:rsidRPr="00897A4D">
              <w:rPr>
                <w:rStyle w:val="Hyperlink"/>
                <w:rFonts w:ascii="Arial" w:hAnsi="Arial" w:cs="Arial"/>
                <w:caps/>
                <w:noProof/>
              </w:rPr>
              <w:t>SYSTEM Dashboard</w:t>
            </w:r>
            <w:r w:rsidR="00BD1554">
              <w:rPr>
                <w:noProof/>
                <w:webHidden/>
              </w:rPr>
              <w:tab/>
            </w:r>
            <w:r w:rsidR="00BD1554">
              <w:rPr>
                <w:noProof/>
                <w:webHidden/>
              </w:rPr>
              <w:fldChar w:fldCharType="begin"/>
            </w:r>
            <w:r w:rsidR="00BD1554">
              <w:rPr>
                <w:noProof/>
                <w:webHidden/>
              </w:rPr>
              <w:instrText xml:space="preserve"> PAGEREF _Toc444374400 \h </w:instrText>
            </w:r>
            <w:r w:rsidR="00BD1554">
              <w:rPr>
                <w:noProof/>
                <w:webHidden/>
              </w:rPr>
            </w:r>
            <w:r w:rsidR="00BD1554">
              <w:rPr>
                <w:noProof/>
                <w:webHidden/>
              </w:rPr>
              <w:fldChar w:fldCharType="separate"/>
            </w:r>
            <w:r w:rsidR="00BD1554">
              <w:rPr>
                <w:noProof/>
                <w:webHidden/>
              </w:rPr>
              <w:t>11</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01" w:history="1">
            <w:r w:rsidR="00BD1554" w:rsidRPr="00897A4D">
              <w:rPr>
                <w:rStyle w:val="Hyperlink"/>
                <w:rFonts w:ascii="Arial" w:hAnsi="Arial" w:cs="Arial"/>
                <w:noProof/>
              </w:rPr>
              <w:t>2.1.2</w:t>
            </w:r>
            <w:r w:rsidR="00BD1554">
              <w:rPr>
                <w:rFonts w:asciiTheme="minorHAnsi" w:eastAsiaTheme="minorEastAsia" w:hAnsiTheme="minorHAnsi" w:cstheme="minorBidi"/>
                <w:noProof/>
              </w:rPr>
              <w:tab/>
            </w:r>
            <w:r w:rsidR="00BD1554" w:rsidRPr="00897A4D">
              <w:rPr>
                <w:rStyle w:val="Hyperlink"/>
                <w:rFonts w:ascii="Arial" w:hAnsi="Arial" w:cs="Arial"/>
                <w:caps/>
                <w:noProof/>
              </w:rPr>
              <w:t>User Classification and rights</w:t>
            </w:r>
            <w:r w:rsidR="00BD1554">
              <w:rPr>
                <w:noProof/>
                <w:webHidden/>
              </w:rPr>
              <w:tab/>
            </w:r>
            <w:r w:rsidR="00BD1554">
              <w:rPr>
                <w:noProof/>
                <w:webHidden/>
              </w:rPr>
              <w:fldChar w:fldCharType="begin"/>
            </w:r>
            <w:r w:rsidR="00BD1554">
              <w:rPr>
                <w:noProof/>
                <w:webHidden/>
              </w:rPr>
              <w:instrText xml:space="preserve"> PAGEREF _Toc444374401 \h </w:instrText>
            </w:r>
            <w:r w:rsidR="00BD1554">
              <w:rPr>
                <w:noProof/>
                <w:webHidden/>
              </w:rPr>
            </w:r>
            <w:r w:rsidR="00BD1554">
              <w:rPr>
                <w:noProof/>
                <w:webHidden/>
              </w:rPr>
              <w:fldChar w:fldCharType="separate"/>
            </w:r>
            <w:r w:rsidR="00BD1554">
              <w:rPr>
                <w:noProof/>
                <w:webHidden/>
              </w:rPr>
              <w:t>12</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02" w:history="1">
            <w:r w:rsidR="00BD1554" w:rsidRPr="00897A4D">
              <w:rPr>
                <w:rStyle w:val="Hyperlink"/>
                <w:rFonts w:ascii="Arial" w:hAnsi="Arial" w:cs="Arial"/>
                <w:noProof/>
              </w:rPr>
              <w:t>2.1.3</w:t>
            </w:r>
            <w:r w:rsidR="00BD1554">
              <w:rPr>
                <w:rFonts w:asciiTheme="minorHAnsi" w:eastAsiaTheme="minorEastAsia" w:hAnsiTheme="minorHAnsi" w:cstheme="minorBidi"/>
                <w:noProof/>
              </w:rPr>
              <w:tab/>
            </w:r>
            <w:r w:rsidR="00BD1554" w:rsidRPr="00897A4D">
              <w:rPr>
                <w:rStyle w:val="Hyperlink"/>
                <w:rFonts w:ascii="Arial" w:hAnsi="Arial" w:cs="Arial"/>
                <w:caps/>
                <w:noProof/>
              </w:rPr>
              <w:t>ID Card</w:t>
            </w:r>
            <w:r w:rsidR="00BD1554">
              <w:rPr>
                <w:noProof/>
                <w:webHidden/>
              </w:rPr>
              <w:tab/>
            </w:r>
            <w:r w:rsidR="00BD1554">
              <w:rPr>
                <w:noProof/>
                <w:webHidden/>
              </w:rPr>
              <w:fldChar w:fldCharType="begin"/>
            </w:r>
            <w:r w:rsidR="00BD1554">
              <w:rPr>
                <w:noProof/>
                <w:webHidden/>
              </w:rPr>
              <w:instrText xml:space="preserve"> PAGEREF _Toc444374402 \h </w:instrText>
            </w:r>
            <w:r w:rsidR="00BD1554">
              <w:rPr>
                <w:noProof/>
                <w:webHidden/>
              </w:rPr>
            </w:r>
            <w:r w:rsidR="00BD1554">
              <w:rPr>
                <w:noProof/>
                <w:webHidden/>
              </w:rPr>
              <w:fldChar w:fldCharType="separate"/>
            </w:r>
            <w:r w:rsidR="00BD1554">
              <w:rPr>
                <w:noProof/>
                <w:webHidden/>
              </w:rPr>
              <w:t>13</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03" w:history="1">
            <w:r w:rsidR="00BD1554" w:rsidRPr="00897A4D">
              <w:rPr>
                <w:rStyle w:val="Hyperlink"/>
                <w:rFonts w:ascii="Arial" w:hAnsi="Arial" w:cs="Arial"/>
                <w:noProof/>
                <w:lang w:val="en-GB"/>
              </w:rPr>
              <w:t>2.1.4</w:t>
            </w:r>
            <w:r w:rsidR="00BD1554">
              <w:rPr>
                <w:rFonts w:asciiTheme="minorHAnsi" w:eastAsiaTheme="minorEastAsia" w:hAnsiTheme="minorHAnsi" w:cstheme="minorBidi"/>
                <w:noProof/>
              </w:rPr>
              <w:tab/>
            </w:r>
            <w:r w:rsidR="00BD1554" w:rsidRPr="00897A4D">
              <w:rPr>
                <w:rStyle w:val="Hyperlink"/>
                <w:rFonts w:ascii="Arial" w:hAnsi="Arial" w:cs="Arial"/>
                <w:caps/>
                <w:noProof/>
              </w:rPr>
              <w:t>Personal Management</w:t>
            </w:r>
            <w:r w:rsidR="00BD1554">
              <w:rPr>
                <w:noProof/>
                <w:webHidden/>
              </w:rPr>
              <w:tab/>
            </w:r>
            <w:r w:rsidR="00BD1554">
              <w:rPr>
                <w:noProof/>
                <w:webHidden/>
              </w:rPr>
              <w:fldChar w:fldCharType="begin"/>
            </w:r>
            <w:r w:rsidR="00BD1554">
              <w:rPr>
                <w:noProof/>
                <w:webHidden/>
              </w:rPr>
              <w:instrText xml:space="preserve"> PAGEREF _Toc444374403 \h </w:instrText>
            </w:r>
            <w:r w:rsidR="00BD1554">
              <w:rPr>
                <w:noProof/>
                <w:webHidden/>
              </w:rPr>
            </w:r>
            <w:r w:rsidR="00BD1554">
              <w:rPr>
                <w:noProof/>
                <w:webHidden/>
              </w:rPr>
              <w:fldChar w:fldCharType="separate"/>
            </w:r>
            <w:r w:rsidR="00BD1554">
              <w:rPr>
                <w:noProof/>
                <w:webHidden/>
              </w:rPr>
              <w:t>14</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04" w:history="1">
            <w:r w:rsidR="00BD1554" w:rsidRPr="00897A4D">
              <w:rPr>
                <w:rStyle w:val="Hyperlink"/>
                <w:rFonts w:ascii="Arial" w:hAnsi="Arial" w:cs="Arial"/>
                <w:noProof/>
                <w:lang w:val="en-GB"/>
              </w:rPr>
              <w:t>2.1.5</w:t>
            </w:r>
            <w:r w:rsidR="00BD1554">
              <w:rPr>
                <w:rFonts w:asciiTheme="minorHAnsi" w:eastAsiaTheme="minorEastAsia" w:hAnsiTheme="minorHAnsi" w:cstheme="minorBidi"/>
                <w:noProof/>
              </w:rPr>
              <w:tab/>
            </w:r>
            <w:r w:rsidR="00BD1554" w:rsidRPr="00897A4D">
              <w:rPr>
                <w:rStyle w:val="Hyperlink"/>
                <w:rFonts w:ascii="Arial" w:hAnsi="Arial" w:cs="Arial"/>
                <w:caps/>
                <w:noProof/>
                <w:lang w:val="en-GB"/>
              </w:rPr>
              <w:t>Welfare Management</w:t>
            </w:r>
            <w:r w:rsidR="00BD1554">
              <w:rPr>
                <w:noProof/>
                <w:webHidden/>
              </w:rPr>
              <w:tab/>
            </w:r>
            <w:r w:rsidR="00BD1554">
              <w:rPr>
                <w:noProof/>
                <w:webHidden/>
              </w:rPr>
              <w:fldChar w:fldCharType="begin"/>
            </w:r>
            <w:r w:rsidR="00BD1554">
              <w:rPr>
                <w:noProof/>
                <w:webHidden/>
              </w:rPr>
              <w:instrText xml:space="preserve"> PAGEREF _Toc444374404 \h </w:instrText>
            </w:r>
            <w:r w:rsidR="00BD1554">
              <w:rPr>
                <w:noProof/>
                <w:webHidden/>
              </w:rPr>
            </w:r>
            <w:r w:rsidR="00BD1554">
              <w:rPr>
                <w:noProof/>
                <w:webHidden/>
              </w:rPr>
              <w:fldChar w:fldCharType="separate"/>
            </w:r>
            <w:r w:rsidR="00BD1554">
              <w:rPr>
                <w:noProof/>
                <w:webHidden/>
              </w:rPr>
              <w:t>16</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05" w:history="1">
            <w:r w:rsidR="00BD1554" w:rsidRPr="00897A4D">
              <w:rPr>
                <w:rStyle w:val="Hyperlink"/>
                <w:rFonts w:ascii="Arial" w:hAnsi="Arial" w:cs="Arial"/>
                <w:noProof/>
                <w:lang w:val="en-GB"/>
              </w:rPr>
              <w:t>2.1.6</w:t>
            </w:r>
            <w:r w:rsidR="00BD1554">
              <w:rPr>
                <w:rFonts w:asciiTheme="minorHAnsi" w:eastAsiaTheme="minorEastAsia" w:hAnsiTheme="minorHAnsi" w:cstheme="minorBidi"/>
                <w:noProof/>
              </w:rPr>
              <w:tab/>
            </w:r>
            <w:r w:rsidR="00BD1554" w:rsidRPr="00897A4D">
              <w:rPr>
                <w:rStyle w:val="Hyperlink"/>
                <w:rFonts w:ascii="Arial" w:hAnsi="Arial" w:cs="Arial"/>
                <w:caps/>
                <w:noProof/>
                <w:lang w:val="en-GB"/>
              </w:rPr>
              <w:t>Patient and Medicine Management</w:t>
            </w:r>
            <w:r w:rsidR="00BD1554">
              <w:rPr>
                <w:noProof/>
                <w:webHidden/>
              </w:rPr>
              <w:tab/>
            </w:r>
            <w:r w:rsidR="00BD1554">
              <w:rPr>
                <w:noProof/>
                <w:webHidden/>
              </w:rPr>
              <w:fldChar w:fldCharType="begin"/>
            </w:r>
            <w:r w:rsidR="00BD1554">
              <w:rPr>
                <w:noProof/>
                <w:webHidden/>
              </w:rPr>
              <w:instrText xml:space="preserve"> PAGEREF _Toc444374405 \h </w:instrText>
            </w:r>
            <w:r w:rsidR="00BD1554">
              <w:rPr>
                <w:noProof/>
                <w:webHidden/>
              </w:rPr>
            </w:r>
            <w:r w:rsidR="00BD1554">
              <w:rPr>
                <w:noProof/>
                <w:webHidden/>
              </w:rPr>
              <w:fldChar w:fldCharType="separate"/>
            </w:r>
            <w:r w:rsidR="00BD1554">
              <w:rPr>
                <w:noProof/>
                <w:webHidden/>
              </w:rPr>
              <w:t>25</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06" w:history="1">
            <w:r w:rsidR="00BD1554" w:rsidRPr="00897A4D">
              <w:rPr>
                <w:rStyle w:val="Hyperlink"/>
                <w:rFonts w:ascii="Arial" w:hAnsi="Arial" w:cs="Arial"/>
                <w:noProof/>
                <w:lang w:val="en-GB"/>
              </w:rPr>
              <w:t>2.1.7</w:t>
            </w:r>
            <w:r w:rsidR="00BD1554">
              <w:rPr>
                <w:rFonts w:asciiTheme="minorHAnsi" w:eastAsiaTheme="minorEastAsia" w:hAnsiTheme="minorHAnsi" w:cstheme="minorBidi"/>
                <w:noProof/>
              </w:rPr>
              <w:tab/>
            </w:r>
            <w:r w:rsidR="00BD1554" w:rsidRPr="00897A4D">
              <w:rPr>
                <w:rStyle w:val="Hyperlink"/>
                <w:rFonts w:ascii="Arial" w:hAnsi="Arial" w:cs="Arial"/>
                <w:caps/>
                <w:noProof/>
                <w:lang w:val="en-GB"/>
              </w:rPr>
              <w:t>Defense Colony Land Management</w:t>
            </w:r>
            <w:r w:rsidR="00BD1554">
              <w:rPr>
                <w:noProof/>
                <w:webHidden/>
              </w:rPr>
              <w:tab/>
            </w:r>
            <w:r w:rsidR="00BD1554">
              <w:rPr>
                <w:noProof/>
                <w:webHidden/>
              </w:rPr>
              <w:fldChar w:fldCharType="begin"/>
            </w:r>
            <w:r w:rsidR="00BD1554">
              <w:rPr>
                <w:noProof/>
                <w:webHidden/>
              </w:rPr>
              <w:instrText xml:space="preserve"> PAGEREF _Toc444374406 \h </w:instrText>
            </w:r>
            <w:r w:rsidR="00BD1554">
              <w:rPr>
                <w:noProof/>
                <w:webHidden/>
              </w:rPr>
            </w:r>
            <w:r w:rsidR="00BD1554">
              <w:rPr>
                <w:noProof/>
                <w:webHidden/>
              </w:rPr>
              <w:fldChar w:fldCharType="separate"/>
            </w:r>
            <w:r w:rsidR="00BD1554">
              <w:rPr>
                <w:noProof/>
                <w:webHidden/>
              </w:rPr>
              <w:t>27</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07" w:history="1">
            <w:r w:rsidR="00BD1554" w:rsidRPr="00897A4D">
              <w:rPr>
                <w:rStyle w:val="Hyperlink"/>
                <w:rFonts w:ascii="Arial" w:hAnsi="Arial" w:cs="Arial"/>
                <w:noProof/>
                <w:lang w:val="en-GB"/>
              </w:rPr>
              <w:t>2.1.8</w:t>
            </w:r>
            <w:r w:rsidR="00BD1554">
              <w:rPr>
                <w:rFonts w:asciiTheme="minorHAnsi" w:eastAsiaTheme="minorEastAsia" w:hAnsiTheme="minorHAnsi" w:cstheme="minorBidi"/>
                <w:noProof/>
              </w:rPr>
              <w:tab/>
            </w:r>
            <w:r w:rsidR="00BD1554" w:rsidRPr="00897A4D">
              <w:rPr>
                <w:rStyle w:val="Hyperlink"/>
                <w:rFonts w:ascii="Arial" w:hAnsi="Arial" w:cs="Arial"/>
                <w:caps/>
                <w:noProof/>
                <w:lang w:val="en-GB"/>
              </w:rPr>
              <w:t>Micro Credit Loan Management</w:t>
            </w:r>
            <w:r w:rsidR="00BD1554">
              <w:rPr>
                <w:noProof/>
                <w:webHidden/>
              </w:rPr>
              <w:tab/>
            </w:r>
            <w:r w:rsidR="00BD1554">
              <w:rPr>
                <w:noProof/>
                <w:webHidden/>
              </w:rPr>
              <w:fldChar w:fldCharType="begin"/>
            </w:r>
            <w:r w:rsidR="00BD1554">
              <w:rPr>
                <w:noProof/>
                <w:webHidden/>
              </w:rPr>
              <w:instrText xml:space="preserve"> PAGEREF _Toc444374407 \h </w:instrText>
            </w:r>
            <w:r w:rsidR="00BD1554">
              <w:rPr>
                <w:noProof/>
                <w:webHidden/>
              </w:rPr>
            </w:r>
            <w:r w:rsidR="00BD1554">
              <w:rPr>
                <w:noProof/>
                <w:webHidden/>
              </w:rPr>
              <w:fldChar w:fldCharType="separate"/>
            </w:r>
            <w:r w:rsidR="00BD1554">
              <w:rPr>
                <w:noProof/>
                <w:webHidden/>
              </w:rPr>
              <w:t>29</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08" w:history="1">
            <w:r w:rsidR="00BD1554" w:rsidRPr="00897A4D">
              <w:rPr>
                <w:rStyle w:val="Hyperlink"/>
                <w:rFonts w:ascii="Arial" w:hAnsi="Arial" w:cs="Arial"/>
                <w:noProof/>
                <w:lang w:val="en-GB"/>
              </w:rPr>
              <w:t>2.1.9</w:t>
            </w:r>
            <w:r w:rsidR="00BD1554">
              <w:rPr>
                <w:rFonts w:asciiTheme="minorHAnsi" w:eastAsiaTheme="minorEastAsia" w:hAnsiTheme="minorHAnsi" w:cstheme="minorBidi"/>
                <w:noProof/>
              </w:rPr>
              <w:tab/>
            </w:r>
            <w:r w:rsidR="00BD1554" w:rsidRPr="00897A4D">
              <w:rPr>
                <w:rStyle w:val="Hyperlink"/>
                <w:rFonts w:ascii="Arial" w:hAnsi="Arial" w:cs="Arial"/>
                <w:caps/>
                <w:noProof/>
                <w:lang w:val="en-GB"/>
              </w:rPr>
              <w:t>Shanti Nibash Management</w:t>
            </w:r>
            <w:r w:rsidR="00BD1554">
              <w:rPr>
                <w:noProof/>
                <w:webHidden/>
              </w:rPr>
              <w:tab/>
            </w:r>
            <w:r w:rsidR="00BD1554">
              <w:rPr>
                <w:noProof/>
                <w:webHidden/>
              </w:rPr>
              <w:fldChar w:fldCharType="begin"/>
            </w:r>
            <w:r w:rsidR="00BD1554">
              <w:rPr>
                <w:noProof/>
                <w:webHidden/>
              </w:rPr>
              <w:instrText xml:space="preserve"> PAGEREF _Toc444374408 \h </w:instrText>
            </w:r>
            <w:r w:rsidR="00BD1554">
              <w:rPr>
                <w:noProof/>
                <w:webHidden/>
              </w:rPr>
            </w:r>
            <w:r w:rsidR="00BD1554">
              <w:rPr>
                <w:noProof/>
                <w:webHidden/>
              </w:rPr>
              <w:fldChar w:fldCharType="separate"/>
            </w:r>
            <w:r w:rsidR="00BD1554">
              <w:rPr>
                <w:noProof/>
                <w:webHidden/>
              </w:rPr>
              <w:t>34</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09" w:history="1">
            <w:r w:rsidR="00BD1554" w:rsidRPr="00897A4D">
              <w:rPr>
                <w:rStyle w:val="Hyperlink"/>
                <w:rFonts w:ascii="Arial" w:hAnsi="Arial" w:cs="Arial"/>
                <w:noProof/>
                <w:lang w:val="en-GB"/>
              </w:rPr>
              <w:t>2.1.10</w:t>
            </w:r>
            <w:r w:rsidR="00BD1554">
              <w:rPr>
                <w:rFonts w:asciiTheme="minorHAnsi" w:eastAsiaTheme="minorEastAsia" w:hAnsiTheme="minorHAnsi" w:cstheme="minorBidi"/>
                <w:noProof/>
              </w:rPr>
              <w:tab/>
            </w:r>
            <w:r w:rsidR="00BD1554" w:rsidRPr="00897A4D">
              <w:rPr>
                <w:rStyle w:val="Hyperlink"/>
                <w:rFonts w:ascii="Arial" w:hAnsi="Arial" w:cs="Arial"/>
                <w:caps/>
                <w:noProof/>
                <w:lang w:val="en-GB"/>
              </w:rPr>
              <w:t>Shashastra Bahini Polly Management</w:t>
            </w:r>
            <w:r w:rsidR="00BD1554">
              <w:rPr>
                <w:noProof/>
                <w:webHidden/>
              </w:rPr>
              <w:tab/>
            </w:r>
            <w:r w:rsidR="00BD1554">
              <w:rPr>
                <w:noProof/>
                <w:webHidden/>
              </w:rPr>
              <w:fldChar w:fldCharType="begin"/>
            </w:r>
            <w:r w:rsidR="00BD1554">
              <w:rPr>
                <w:noProof/>
                <w:webHidden/>
              </w:rPr>
              <w:instrText xml:space="preserve"> PAGEREF _Toc444374409 \h </w:instrText>
            </w:r>
            <w:r w:rsidR="00BD1554">
              <w:rPr>
                <w:noProof/>
                <w:webHidden/>
              </w:rPr>
            </w:r>
            <w:r w:rsidR="00BD1554">
              <w:rPr>
                <w:noProof/>
                <w:webHidden/>
              </w:rPr>
              <w:fldChar w:fldCharType="separate"/>
            </w:r>
            <w:r w:rsidR="00BD1554">
              <w:rPr>
                <w:noProof/>
                <w:webHidden/>
              </w:rPr>
              <w:t>36</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10" w:history="1">
            <w:r w:rsidR="00BD1554" w:rsidRPr="00897A4D">
              <w:rPr>
                <w:rStyle w:val="Hyperlink"/>
                <w:rFonts w:ascii="Arial" w:hAnsi="Arial" w:cs="Arial"/>
                <w:noProof/>
                <w:lang w:val="en-GB"/>
              </w:rPr>
              <w:t>2.1.11</w:t>
            </w:r>
            <w:r w:rsidR="00BD1554">
              <w:rPr>
                <w:rFonts w:asciiTheme="minorHAnsi" w:eastAsiaTheme="minorEastAsia" w:hAnsiTheme="minorHAnsi" w:cstheme="minorBidi"/>
                <w:noProof/>
              </w:rPr>
              <w:tab/>
            </w:r>
            <w:r w:rsidR="00BD1554" w:rsidRPr="00897A4D">
              <w:rPr>
                <w:rStyle w:val="Hyperlink"/>
                <w:rFonts w:ascii="Arial" w:hAnsi="Arial" w:cs="Arial"/>
                <w:caps/>
                <w:noProof/>
                <w:lang w:val="en-GB"/>
              </w:rPr>
              <w:t>Funeral Management</w:t>
            </w:r>
            <w:r w:rsidR="00BD1554">
              <w:rPr>
                <w:noProof/>
                <w:webHidden/>
              </w:rPr>
              <w:tab/>
            </w:r>
            <w:r w:rsidR="00BD1554">
              <w:rPr>
                <w:noProof/>
                <w:webHidden/>
              </w:rPr>
              <w:fldChar w:fldCharType="begin"/>
            </w:r>
            <w:r w:rsidR="00BD1554">
              <w:rPr>
                <w:noProof/>
                <w:webHidden/>
              </w:rPr>
              <w:instrText xml:space="preserve"> PAGEREF _Toc444374410 \h </w:instrText>
            </w:r>
            <w:r w:rsidR="00BD1554">
              <w:rPr>
                <w:noProof/>
                <w:webHidden/>
              </w:rPr>
            </w:r>
            <w:r w:rsidR="00BD1554">
              <w:rPr>
                <w:noProof/>
                <w:webHidden/>
              </w:rPr>
              <w:fldChar w:fldCharType="separate"/>
            </w:r>
            <w:r w:rsidR="00BD1554">
              <w:rPr>
                <w:noProof/>
                <w:webHidden/>
              </w:rPr>
              <w:t>38</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11" w:history="1">
            <w:r w:rsidR="00BD1554" w:rsidRPr="00897A4D">
              <w:rPr>
                <w:rStyle w:val="Hyperlink"/>
                <w:rFonts w:ascii="Arial" w:hAnsi="Arial" w:cs="Arial"/>
                <w:noProof/>
                <w:lang w:val="en-GB"/>
              </w:rPr>
              <w:t>2.1.12</w:t>
            </w:r>
            <w:r w:rsidR="00BD1554">
              <w:rPr>
                <w:rFonts w:asciiTheme="minorHAnsi" w:eastAsiaTheme="minorEastAsia" w:hAnsiTheme="minorHAnsi" w:cstheme="minorBidi"/>
                <w:noProof/>
              </w:rPr>
              <w:tab/>
            </w:r>
            <w:r w:rsidR="00BD1554" w:rsidRPr="00897A4D">
              <w:rPr>
                <w:rStyle w:val="Hyperlink"/>
                <w:rFonts w:ascii="Arial" w:hAnsi="Arial" w:cs="Arial"/>
                <w:caps/>
                <w:noProof/>
                <w:lang w:val="en-GB"/>
              </w:rPr>
              <w:t>Archive Management</w:t>
            </w:r>
            <w:r w:rsidR="00BD1554">
              <w:rPr>
                <w:noProof/>
                <w:webHidden/>
              </w:rPr>
              <w:tab/>
            </w:r>
            <w:r w:rsidR="00BD1554">
              <w:rPr>
                <w:noProof/>
                <w:webHidden/>
              </w:rPr>
              <w:fldChar w:fldCharType="begin"/>
            </w:r>
            <w:r w:rsidR="00BD1554">
              <w:rPr>
                <w:noProof/>
                <w:webHidden/>
              </w:rPr>
              <w:instrText xml:space="preserve"> PAGEREF _Toc444374411 \h </w:instrText>
            </w:r>
            <w:r w:rsidR="00BD1554">
              <w:rPr>
                <w:noProof/>
                <w:webHidden/>
              </w:rPr>
            </w:r>
            <w:r w:rsidR="00BD1554">
              <w:rPr>
                <w:noProof/>
                <w:webHidden/>
              </w:rPr>
              <w:fldChar w:fldCharType="separate"/>
            </w:r>
            <w:r w:rsidR="00BD1554">
              <w:rPr>
                <w:noProof/>
                <w:webHidden/>
              </w:rPr>
              <w:t>39</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12" w:history="1">
            <w:r w:rsidR="00BD1554" w:rsidRPr="00897A4D">
              <w:rPr>
                <w:rStyle w:val="Hyperlink"/>
                <w:rFonts w:ascii="Arial" w:hAnsi="Arial" w:cs="Arial"/>
                <w:noProof/>
                <w:lang w:val="en-GB"/>
              </w:rPr>
              <w:t>2.1.13</w:t>
            </w:r>
            <w:r w:rsidR="00BD1554">
              <w:rPr>
                <w:rFonts w:asciiTheme="minorHAnsi" w:eastAsiaTheme="minorEastAsia" w:hAnsiTheme="minorHAnsi" w:cstheme="minorBidi"/>
                <w:noProof/>
              </w:rPr>
              <w:tab/>
            </w:r>
            <w:r w:rsidR="00BD1554" w:rsidRPr="00897A4D">
              <w:rPr>
                <w:rStyle w:val="Hyperlink"/>
                <w:rFonts w:ascii="Arial" w:hAnsi="Arial" w:cs="Arial"/>
                <w:caps/>
                <w:noProof/>
                <w:lang w:val="en-GB"/>
              </w:rPr>
              <w:t>Accounts Management</w:t>
            </w:r>
            <w:r w:rsidR="00BD1554">
              <w:rPr>
                <w:noProof/>
                <w:webHidden/>
              </w:rPr>
              <w:tab/>
            </w:r>
            <w:r w:rsidR="00BD1554">
              <w:rPr>
                <w:noProof/>
                <w:webHidden/>
              </w:rPr>
              <w:fldChar w:fldCharType="begin"/>
            </w:r>
            <w:r w:rsidR="00BD1554">
              <w:rPr>
                <w:noProof/>
                <w:webHidden/>
              </w:rPr>
              <w:instrText xml:space="preserve"> PAGEREF _Toc444374412 \h </w:instrText>
            </w:r>
            <w:r w:rsidR="00BD1554">
              <w:rPr>
                <w:noProof/>
                <w:webHidden/>
              </w:rPr>
            </w:r>
            <w:r w:rsidR="00BD1554">
              <w:rPr>
                <w:noProof/>
                <w:webHidden/>
              </w:rPr>
              <w:fldChar w:fldCharType="separate"/>
            </w:r>
            <w:r w:rsidR="00BD1554">
              <w:rPr>
                <w:noProof/>
                <w:webHidden/>
              </w:rPr>
              <w:t>40</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13" w:history="1">
            <w:r w:rsidR="00BD1554" w:rsidRPr="00897A4D">
              <w:rPr>
                <w:rStyle w:val="Hyperlink"/>
                <w:rFonts w:ascii="Arial" w:hAnsi="Arial" w:cs="Arial"/>
                <w:noProof/>
                <w:lang w:val="en-GB"/>
              </w:rPr>
              <w:t>2.1.14</w:t>
            </w:r>
            <w:r w:rsidR="00BD1554">
              <w:rPr>
                <w:rFonts w:asciiTheme="minorHAnsi" w:eastAsiaTheme="minorEastAsia" w:hAnsiTheme="minorHAnsi" w:cstheme="minorBidi"/>
                <w:noProof/>
              </w:rPr>
              <w:tab/>
            </w:r>
            <w:r w:rsidR="00BD1554" w:rsidRPr="00897A4D">
              <w:rPr>
                <w:rStyle w:val="Hyperlink"/>
                <w:rFonts w:ascii="Arial" w:hAnsi="Arial" w:cs="Arial"/>
                <w:caps/>
                <w:noProof/>
                <w:lang w:val="en-GB"/>
              </w:rPr>
              <w:t>Budget Management</w:t>
            </w:r>
            <w:r w:rsidR="00BD1554">
              <w:rPr>
                <w:noProof/>
                <w:webHidden/>
              </w:rPr>
              <w:tab/>
            </w:r>
            <w:r w:rsidR="00BD1554">
              <w:rPr>
                <w:noProof/>
                <w:webHidden/>
              </w:rPr>
              <w:fldChar w:fldCharType="begin"/>
            </w:r>
            <w:r w:rsidR="00BD1554">
              <w:rPr>
                <w:noProof/>
                <w:webHidden/>
              </w:rPr>
              <w:instrText xml:space="preserve"> PAGEREF _Toc444374413 \h </w:instrText>
            </w:r>
            <w:r w:rsidR="00BD1554">
              <w:rPr>
                <w:noProof/>
                <w:webHidden/>
              </w:rPr>
            </w:r>
            <w:r w:rsidR="00BD1554">
              <w:rPr>
                <w:noProof/>
                <w:webHidden/>
              </w:rPr>
              <w:fldChar w:fldCharType="separate"/>
            </w:r>
            <w:r w:rsidR="00BD1554">
              <w:rPr>
                <w:noProof/>
                <w:webHidden/>
              </w:rPr>
              <w:t>42</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14" w:history="1">
            <w:r w:rsidR="00BD1554" w:rsidRPr="00897A4D">
              <w:rPr>
                <w:rStyle w:val="Hyperlink"/>
                <w:rFonts w:ascii="Arial" w:hAnsi="Arial" w:cs="Arial"/>
                <w:noProof/>
                <w:lang w:val="en-GB"/>
              </w:rPr>
              <w:t>2.1.15</w:t>
            </w:r>
            <w:r w:rsidR="00BD1554">
              <w:rPr>
                <w:rFonts w:asciiTheme="minorHAnsi" w:eastAsiaTheme="minorEastAsia" w:hAnsiTheme="minorHAnsi" w:cstheme="minorBidi"/>
                <w:noProof/>
              </w:rPr>
              <w:tab/>
            </w:r>
            <w:r w:rsidR="00BD1554" w:rsidRPr="00897A4D">
              <w:rPr>
                <w:rStyle w:val="Hyperlink"/>
                <w:rFonts w:ascii="Arial" w:hAnsi="Arial" w:cs="Arial"/>
                <w:caps/>
                <w:noProof/>
                <w:lang w:val="en-GB"/>
              </w:rPr>
              <w:t>Leave Management</w:t>
            </w:r>
            <w:r w:rsidR="00BD1554">
              <w:rPr>
                <w:noProof/>
                <w:webHidden/>
              </w:rPr>
              <w:tab/>
            </w:r>
            <w:r w:rsidR="00BD1554">
              <w:rPr>
                <w:noProof/>
                <w:webHidden/>
              </w:rPr>
              <w:fldChar w:fldCharType="begin"/>
            </w:r>
            <w:r w:rsidR="00BD1554">
              <w:rPr>
                <w:noProof/>
                <w:webHidden/>
              </w:rPr>
              <w:instrText xml:space="preserve"> PAGEREF _Toc444374414 \h </w:instrText>
            </w:r>
            <w:r w:rsidR="00BD1554">
              <w:rPr>
                <w:noProof/>
                <w:webHidden/>
              </w:rPr>
            </w:r>
            <w:r w:rsidR="00BD1554">
              <w:rPr>
                <w:noProof/>
                <w:webHidden/>
              </w:rPr>
              <w:fldChar w:fldCharType="separate"/>
            </w:r>
            <w:r w:rsidR="00BD1554">
              <w:rPr>
                <w:noProof/>
                <w:webHidden/>
              </w:rPr>
              <w:t>43</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15" w:history="1">
            <w:r w:rsidR="00BD1554" w:rsidRPr="00897A4D">
              <w:rPr>
                <w:rStyle w:val="Hyperlink"/>
                <w:rFonts w:ascii="Arial" w:hAnsi="Arial" w:cs="Arial"/>
                <w:noProof/>
                <w:lang w:val="en-GB"/>
              </w:rPr>
              <w:t>2.1.16</w:t>
            </w:r>
            <w:r w:rsidR="00BD1554">
              <w:rPr>
                <w:rFonts w:asciiTheme="minorHAnsi" w:eastAsiaTheme="minorEastAsia" w:hAnsiTheme="minorHAnsi" w:cstheme="minorBidi"/>
                <w:noProof/>
              </w:rPr>
              <w:tab/>
            </w:r>
            <w:r w:rsidR="00BD1554" w:rsidRPr="00897A4D">
              <w:rPr>
                <w:rStyle w:val="Hyperlink"/>
                <w:rFonts w:ascii="Arial" w:hAnsi="Arial" w:cs="Arial"/>
                <w:caps/>
                <w:noProof/>
                <w:lang w:val="en-GB"/>
              </w:rPr>
              <w:t>Daily Correspondence Management</w:t>
            </w:r>
            <w:r w:rsidR="00BD1554">
              <w:rPr>
                <w:noProof/>
                <w:webHidden/>
              </w:rPr>
              <w:tab/>
            </w:r>
            <w:r w:rsidR="00BD1554">
              <w:rPr>
                <w:noProof/>
                <w:webHidden/>
              </w:rPr>
              <w:fldChar w:fldCharType="begin"/>
            </w:r>
            <w:r w:rsidR="00BD1554">
              <w:rPr>
                <w:noProof/>
                <w:webHidden/>
              </w:rPr>
              <w:instrText xml:space="preserve"> PAGEREF _Toc444374415 \h </w:instrText>
            </w:r>
            <w:r w:rsidR="00BD1554">
              <w:rPr>
                <w:noProof/>
                <w:webHidden/>
              </w:rPr>
            </w:r>
            <w:r w:rsidR="00BD1554">
              <w:rPr>
                <w:noProof/>
                <w:webHidden/>
              </w:rPr>
              <w:fldChar w:fldCharType="separate"/>
            </w:r>
            <w:r w:rsidR="00BD1554">
              <w:rPr>
                <w:noProof/>
                <w:webHidden/>
              </w:rPr>
              <w:t>44</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16" w:history="1">
            <w:r w:rsidR="00BD1554" w:rsidRPr="00897A4D">
              <w:rPr>
                <w:rStyle w:val="Hyperlink"/>
                <w:rFonts w:ascii="Arial" w:hAnsi="Arial" w:cs="Arial"/>
                <w:noProof/>
                <w:lang w:val="en-GB"/>
              </w:rPr>
              <w:t>2.1.17</w:t>
            </w:r>
            <w:r w:rsidR="00BD1554">
              <w:rPr>
                <w:rFonts w:asciiTheme="minorHAnsi" w:eastAsiaTheme="minorEastAsia" w:hAnsiTheme="minorHAnsi" w:cstheme="minorBidi"/>
                <w:noProof/>
              </w:rPr>
              <w:tab/>
            </w:r>
            <w:r w:rsidR="00BD1554" w:rsidRPr="00897A4D">
              <w:rPr>
                <w:rStyle w:val="Hyperlink"/>
                <w:rFonts w:ascii="Arial" w:hAnsi="Arial" w:cs="Arial"/>
                <w:caps/>
                <w:noProof/>
                <w:lang w:val="en-GB"/>
              </w:rPr>
              <w:t>Movement Management</w:t>
            </w:r>
            <w:r w:rsidR="00BD1554">
              <w:rPr>
                <w:noProof/>
                <w:webHidden/>
              </w:rPr>
              <w:tab/>
            </w:r>
            <w:r w:rsidR="00BD1554">
              <w:rPr>
                <w:noProof/>
                <w:webHidden/>
              </w:rPr>
              <w:fldChar w:fldCharType="begin"/>
            </w:r>
            <w:r w:rsidR="00BD1554">
              <w:rPr>
                <w:noProof/>
                <w:webHidden/>
              </w:rPr>
              <w:instrText xml:space="preserve"> PAGEREF _Toc444374416 \h </w:instrText>
            </w:r>
            <w:r w:rsidR="00BD1554">
              <w:rPr>
                <w:noProof/>
                <w:webHidden/>
              </w:rPr>
            </w:r>
            <w:r w:rsidR="00BD1554">
              <w:rPr>
                <w:noProof/>
                <w:webHidden/>
              </w:rPr>
              <w:fldChar w:fldCharType="separate"/>
            </w:r>
            <w:r w:rsidR="00BD1554">
              <w:rPr>
                <w:noProof/>
                <w:webHidden/>
              </w:rPr>
              <w:t>46</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17" w:history="1">
            <w:r w:rsidR="00BD1554" w:rsidRPr="00897A4D">
              <w:rPr>
                <w:rStyle w:val="Hyperlink"/>
                <w:rFonts w:ascii="Arial" w:hAnsi="Arial" w:cs="Arial"/>
                <w:noProof/>
                <w:lang w:val="en-GB"/>
              </w:rPr>
              <w:t>2.1.18</w:t>
            </w:r>
            <w:r w:rsidR="00BD1554">
              <w:rPr>
                <w:rFonts w:asciiTheme="minorHAnsi" w:eastAsiaTheme="minorEastAsia" w:hAnsiTheme="minorHAnsi" w:cstheme="minorBidi"/>
                <w:noProof/>
              </w:rPr>
              <w:tab/>
            </w:r>
            <w:r w:rsidR="00BD1554" w:rsidRPr="00897A4D">
              <w:rPr>
                <w:rStyle w:val="Hyperlink"/>
                <w:rFonts w:ascii="Arial" w:hAnsi="Arial" w:cs="Arial"/>
                <w:caps/>
                <w:noProof/>
                <w:lang w:val="en-GB"/>
              </w:rPr>
              <w:t>Policy Letters Management</w:t>
            </w:r>
            <w:r w:rsidR="00BD1554">
              <w:rPr>
                <w:noProof/>
                <w:webHidden/>
              </w:rPr>
              <w:tab/>
            </w:r>
            <w:r w:rsidR="00BD1554">
              <w:rPr>
                <w:noProof/>
                <w:webHidden/>
              </w:rPr>
              <w:fldChar w:fldCharType="begin"/>
            </w:r>
            <w:r w:rsidR="00BD1554">
              <w:rPr>
                <w:noProof/>
                <w:webHidden/>
              </w:rPr>
              <w:instrText xml:space="preserve"> PAGEREF _Toc444374417 \h </w:instrText>
            </w:r>
            <w:r w:rsidR="00BD1554">
              <w:rPr>
                <w:noProof/>
                <w:webHidden/>
              </w:rPr>
            </w:r>
            <w:r w:rsidR="00BD1554">
              <w:rPr>
                <w:noProof/>
                <w:webHidden/>
              </w:rPr>
              <w:fldChar w:fldCharType="separate"/>
            </w:r>
            <w:r w:rsidR="00BD1554">
              <w:rPr>
                <w:noProof/>
                <w:webHidden/>
              </w:rPr>
              <w:t>47</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18" w:history="1">
            <w:r w:rsidR="00BD1554" w:rsidRPr="00897A4D">
              <w:rPr>
                <w:rStyle w:val="Hyperlink"/>
                <w:rFonts w:ascii="Arial" w:hAnsi="Arial" w:cs="Arial"/>
                <w:noProof/>
                <w:lang w:val="en-GB"/>
              </w:rPr>
              <w:t>2.1.19</w:t>
            </w:r>
            <w:r w:rsidR="00BD1554">
              <w:rPr>
                <w:rFonts w:asciiTheme="minorHAnsi" w:eastAsiaTheme="minorEastAsia" w:hAnsiTheme="minorHAnsi" w:cstheme="minorBidi"/>
                <w:noProof/>
              </w:rPr>
              <w:tab/>
            </w:r>
            <w:r w:rsidR="00BD1554" w:rsidRPr="00897A4D">
              <w:rPr>
                <w:rStyle w:val="Hyperlink"/>
                <w:rFonts w:ascii="Arial" w:hAnsi="Arial" w:cs="Arial"/>
                <w:caps/>
                <w:noProof/>
                <w:lang w:val="en-GB"/>
              </w:rPr>
              <w:t>Monthly Activities Management</w:t>
            </w:r>
            <w:r w:rsidR="00BD1554">
              <w:rPr>
                <w:noProof/>
                <w:webHidden/>
              </w:rPr>
              <w:tab/>
            </w:r>
            <w:r w:rsidR="00BD1554">
              <w:rPr>
                <w:noProof/>
                <w:webHidden/>
              </w:rPr>
              <w:fldChar w:fldCharType="begin"/>
            </w:r>
            <w:r w:rsidR="00BD1554">
              <w:rPr>
                <w:noProof/>
                <w:webHidden/>
              </w:rPr>
              <w:instrText xml:space="preserve"> PAGEREF _Toc444374418 \h </w:instrText>
            </w:r>
            <w:r w:rsidR="00BD1554">
              <w:rPr>
                <w:noProof/>
                <w:webHidden/>
              </w:rPr>
            </w:r>
            <w:r w:rsidR="00BD1554">
              <w:rPr>
                <w:noProof/>
                <w:webHidden/>
              </w:rPr>
              <w:fldChar w:fldCharType="separate"/>
            </w:r>
            <w:r w:rsidR="00BD1554">
              <w:rPr>
                <w:noProof/>
                <w:webHidden/>
              </w:rPr>
              <w:t>48</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19" w:history="1">
            <w:r w:rsidR="00BD1554" w:rsidRPr="00897A4D">
              <w:rPr>
                <w:rStyle w:val="Hyperlink"/>
                <w:rFonts w:ascii="Arial" w:hAnsi="Arial" w:cs="Arial"/>
                <w:noProof/>
                <w:lang w:val="en-GB"/>
              </w:rPr>
              <w:t>2.1.20</w:t>
            </w:r>
            <w:r w:rsidR="00BD1554">
              <w:rPr>
                <w:rFonts w:asciiTheme="minorHAnsi" w:eastAsiaTheme="minorEastAsia" w:hAnsiTheme="minorHAnsi" w:cstheme="minorBidi"/>
                <w:noProof/>
              </w:rPr>
              <w:tab/>
            </w:r>
            <w:r w:rsidR="00BD1554" w:rsidRPr="00897A4D">
              <w:rPr>
                <w:rStyle w:val="Hyperlink"/>
                <w:rFonts w:ascii="Arial" w:hAnsi="Arial" w:cs="Arial"/>
                <w:caps/>
                <w:noProof/>
                <w:lang w:val="en-GB"/>
              </w:rPr>
              <w:t>Daily Vehicle &amp; POL Management</w:t>
            </w:r>
            <w:r w:rsidR="00BD1554">
              <w:rPr>
                <w:noProof/>
                <w:webHidden/>
              </w:rPr>
              <w:tab/>
            </w:r>
            <w:r w:rsidR="00BD1554">
              <w:rPr>
                <w:noProof/>
                <w:webHidden/>
              </w:rPr>
              <w:fldChar w:fldCharType="begin"/>
            </w:r>
            <w:r w:rsidR="00BD1554">
              <w:rPr>
                <w:noProof/>
                <w:webHidden/>
              </w:rPr>
              <w:instrText xml:space="preserve"> PAGEREF _Toc444374419 \h </w:instrText>
            </w:r>
            <w:r w:rsidR="00BD1554">
              <w:rPr>
                <w:noProof/>
                <w:webHidden/>
              </w:rPr>
            </w:r>
            <w:r w:rsidR="00BD1554">
              <w:rPr>
                <w:noProof/>
                <w:webHidden/>
              </w:rPr>
              <w:fldChar w:fldCharType="separate"/>
            </w:r>
            <w:r w:rsidR="00BD1554">
              <w:rPr>
                <w:noProof/>
                <w:webHidden/>
              </w:rPr>
              <w:t>49</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20" w:history="1">
            <w:r w:rsidR="00BD1554" w:rsidRPr="00897A4D">
              <w:rPr>
                <w:rStyle w:val="Hyperlink"/>
                <w:rFonts w:ascii="Arial" w:hAnsi="Arial" w:cs="Arial"/>
                <w:noProof/>
                <w:lang w:val="en-GB"/>
              </w:rPr>
              <w:t>2.1.21</w:t>
            </w:r>
            <w:r w:rsidR="00BD1554">
              <w:rPr>
                <w:rFonts w:asciiTheme="minorHAnsi" w:eastAsiaTheme="minorEastAsia" w:hAnsiTheme="minorHAnsi" w:cstheme="minorBidi"/>
                <w:noProof/>
              </w:rPr>
              <w:tab/>
            </w:r>
            <w:r w:rsidR="00BD1554" w:rsidRPr="00897A4D">
              <w:rPr>
                <w:rStyle w:val="Hyperlink"/>
                <w:rFonts w:ascii="Arial" w:hAnsi="Arial" w:cs="Arial"/>
                <w:caps/>
                <w:noProof/>
                <w:lang w:val="en-GB"/>
              </w:rPr>
              <w:t>Daily Programme Management</w:t>
            </w:r>
            <w:r w:rsidR="00BD1554">
              <w:rPr>
                <w:noProof/>
                <w:webHidden/>
              </w:rPr>
              <w:tab/>
            </w:r>
            <w:r w:rsidR="00BD1554">
              <w:rPr>
                <w:noProof/>
                <w:webHidden/>
              </w:rPr>
              <w:fldChar w:fldCharType="begin"/>
            </w:r>
            <w:r w:rsidR="00BD1554">
              <w:rPr>
                <w:noProof/>
                <w:webHidden/>
              </w:rPr>
              <w:instrText xml:space="preserve"> PAGEREF _Toc444374420 \h </w:instrText>
            </w:r>
            <w:r w:rsidR="00BD1554">
              <w:rPr>
                <w:noProof/>
                <w:webHidden/>
              </w:rPr>
            </w:r>
            <w:r w:rsidR="00BD1554">
              <w:rPr>
                <w:noProof/>
                <w:webHidden/>
              </w:rPr>
              <w:fldChar w:fldCharType="separate"/>
            </w:r>
            <w:r w:rsidR="00BD1554">
              <w:rPr>
                <w:noProof/>
                <w:webHidden/>
              </w:rPr>
              <w:t>50</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21" w:history="1">
            <w:r w:rsidR="00BD1554" w:rsidRPr="00897A4D">
              <w:rPr>
                <w:rStyle w:val="Hyperlink"/>
                <w:rFonts w:ascii="Arial" w:hAnsi="Arial" w:cs="Arial"/>
                <w:noProof/>
              </w:rPr>
              <w:t>2.1.22</w:t>
            </w:r>
            <w:r w:rsidR="00BD1554">
              <w:rPr>
                <w:rFonts w:asciiTheme="minorHAnsi" w:eastAsiaTheme="minorEastAsia" w:hAnsiTheme="minorHAnsi" w:cstheme="minorBidi"/>
                <w:noProof/>
              </w:rPr>
              <w:tab/>
            </w:r>
            <w:r w:rsidR="00BD1554" w:rsidRPr="00897A4D">
              <w:rPr>
                <w:rStyle w:val="Hyperlink"/>
                <w:rFonts w:ascii="Arial" w:hAnsi="Arial" w:cs="Arial"/>
                <w:caps/>
                <w:noProof/>
              </w:rPr>
              <w:t>Monthly /Quarterly/ Half Yearly /</w:t>
            </w:r>
            <w:r w:rsidR="00BD1554" w:rsidRPr="00897A4D">
              <w:rPr>
                <w:rStyle w:val="Hyperlink"/>
                <w:rFonts w:ascii="Arial" w:hAnsi="Arial" w:cs="Arial"/>
                <w:caps/>
                <w:noProof/>
                <w:lang w:val="en-GB"/>
              </w:rPr>
              <w:t xml:space="preserve"> Yearly</w:t>
            </w:r>
            <w:r w:rsidR="00BD1554" w:rsidRPr="00897A4D">
              <w:rPr>
                <w:rStyle w:val="Hyperlink"/>
                <w:rFonts w:ascii="Arial" w:hAnsi="Arial" w:cs="Arial"/>
                <w:caps/>
                <w:noProof/>
              </w:rPr>
              <w:t xml:space="preserve"> Reports Return</w:t>
            </w:r>
            <w:r w:rsidR="00BD1554">
              <w:rPr>
                <w:noProof/>
                <w:webHidden/>
              </w:rPr>
              <w:tab/>
            </w:r>
            <w:r w:rsidR="00BD1554">
              <w:rPr>
                <w:noProof/>
                <w:webHidden/>
              </w:rPr>
              <w:fldChar w:fldCharType="begin"/>
            </w:r>
            <w:r w:rsidR="00BD1554">
              <w:rPr>
                <w:noProof/>
                <w:webHidden/>
              </w:rPr>
              <w:instrText xml:space="preserve"> PAGEREF _Toc444374421 \h </w:instrText>
            </w:r>
            <w:r w:rsidR="00BD1554">
              <w:rPr>
                <w:noProof/>
                <w:webHidden/>
              </w:rPr>
            </w:r>
            <w:r w:rsidR="00BD1554">
              <w:rPr>
                <w:noProof/>
                <w:webHidden/>
              </w:rPr>
              <w:fldChar w:fldCharType="separate"/>
            </w:r>
            <w:r w:rsidR="00BD1554">
              <w:rPr>
                <w:noProof/>
                <w:webHidden/>
              </w:rPr>
              <w:t>51</w:t>
            </w:r>
            <w:r w:rsidR="00BD1554">
              <w:rPr>
                <w:noProof/>
                <w:webHidden/>
              </w:rPr>
              <w:fldChar w:fldCharType="end"/>
            </w:r>
          </w:hyperlink>
        </w:p>
        <w:p w:rsidR="00BD1554" w:rsidRDefault="00F20916">
          <w:pPr>
            <w:pStyle w:val="TOC3"/>
            <w:tabs>
              <w:tab w:val="right" w:leader="dot" w:pos="9530"/>
            </w:tabs>
            <w:rPr>
              <w:rFonts w:asciiTheme="minorHAnsi" w:eastAsiaTheme="minorEastAsia" w:hAnsiTheme="minorHAnsi" w:cstheme="minorBidi"/>
              <w:noProof/>
            </w:rPr>
          </w:pPr>
          <w:hyperlink w:anchor="_Toc444374422" w:history="1">
            <w:r w:rsidR="00BD1554" w:rsidRPr="00897A4D">
              <w:rPr>
                <w:rStyle w:val="Hyperlink"/>
                <w:rFonts w:ascii="Arial" w:hAnsi="Arial" w:cs="Arial"/>
                <w:caps/>
                <w:noProof/>
              </w:rPr>
              <w:t>Management</w:t>
            </w:r>
            <w:r w:rsidR="00BD1554">
              <w:rPr>
                <w:noProof/>
                <w:webHidden/>
              </w:rPr>
              <w:tab/>
            </w:r>
            <w:r w:rsidR="00BD1554">
              <w:rPr>
                <w:noProof/>
                <w:webHidden/>
              </w:rPr>
              <w:fldChar w:fldCharType="begin"/>
            </w:r>
            <w:r w:rsidR="00BD1554">
              <w:rPr>
                <w:noProof/>
                <w:webHidden/>
              </w:rPr>
              <w:instrText xml:space="preserve"> PAGEREF _Toc444374422 \h </w:instrText>
            </w:r>
            <w:r w:rsidR="00BD1554">
              <w:rPr>
                <w:noProof/>
                <w:webHidden/>
              </w:rPr>
            </w:r>
            <w:r w:rsidR="00BD1554">
              <w:rPr>
                <w:noProof/>
                <w:webHidden/>
              </w:rPr>
              <w:fldChar w:fldCharType="separate"/>
            </w:r>
            <w:r w:rsidR="00BD1554">
              <w:rPr>
                <w:noProof/>
                <w:webHidden/>
              </w:rPr>
              <w:t>51</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23" w:history="1">
            <w:r w:rsidR="00BD1554" w:rsidRPr="00897A4D">
              <w:rPr>
                <w:rStyle w:val="Hyperlink"/>
                <w:rFonts w:ascii="Arial" w:hAnsi="Arial" w:cs="Arial"/>
                <w:noProof/>
              </w:rPr>
              <w:t>2.1.23</w:t>
            </w:r>
            <w:r w:rsidR="00BD1554">
              <w:rPr>
                <w:rFonts w:asciiTheme="minorHAnsi" w:eastAsiaTheme="minorEastAsia" w:hAnsiTheme="minorHAnsi" w:cstheme="minorBidi"/>
                <w:noProof/>
              </w:rPr>
              <w:tab/>
            </w:r>
            <w:r w:rsidR="00BD1554" w:rsidRPr="00897A4D">
              <w:rPr>
                <w:rStyle w:val="Hyperlink"/>
                <w:rFonts w:ascii="Arial" w:hAnsi="Arial" w:cs="Arial"/>
                <w:caps/>
                <w:noProof/>
              </w:rPr>
              <w:t>All Application forms USED IN BASB for welfare Activities are attached here</w:t>
            </w:r>
            <w:r w:rsidR="00BD1554">
              <w:rPr>
                <w:noProof/>
                <w:webHidden/>
              </w:rPr>
              <w:tab/>
            </w:r>
            <w:r w:rsidR="00BD1554">
              <w:rPr>
                <w:noProof/>
                <w:webHidden/>
              </w:rPr>
              <w:fldChar w:fldCharType="begin"/>
            </w:r>
            <w:r w:rsidR="00BD1554">
              <w:rPr>
                <w:noProof/>
                <w:webHidden/>
              </w:rPr>
              <w:instrText xml:space="preserve"> PAGEREF _Toc444374423 \h </w:instrText>
            </w:r>
            <w:r w:rsidR="00BD1554">
              <w:rPr>
                <w:noProof/>
                <w:webHidden/>
              </w:rPr>
            </w:r>
            <w:r w:rsidR="00BD1554">
              <w:rPr>
                <w:noProof/>
                <w:webHidden/>
              </w:rPr>
              <w:fldChar w:fldCharType="separate"/>
            </w:r>
            <w:r w:rsidR="00BD1554">
              <w:rPr>
                <w:noProof/>
                <w:webHidden/>
              </w:rPr>
              <w:t>51</w:t>
            </w:r>
            <w:r w:rsidR="00BD1554">
              <w:rPr>
                <w:noProof/>
                <w:webHidden/>
              </w:rPr>
              <w:fldChar w:fldCharType="end"/>
            </w:r>
          </w:hyperlink>
        </w:p>
        <w:p w:rsidR="00BD1554" w:rsidRDefault="00F20916">
          <w:pPr>
            <w:pStyle w:val="TOC2"/>
            <w:tabs>
              <w:tab w:val="left" w:pos="880"/>
            </w:tabs>
            <w:rPr>
              <w:rFonts w:asciiTheme="minorHAnsi" w:eastAsiaTheme="minorEastAsia" w:hAnsiTheme="minorHAnsi" w:cstheme="minorBidi"/>
              <w:noProof/>
            </w:rPr>
          </w:pPr>
          <w:hyperlink w:anchor="_Toc444374424" w:history="1">
            <w:r w:rsidR="00BD1554" w:rsidRPr="00897A4D">
              <w:rPr>
                <w:rStyle w:val="Hyperlink"/>
                <w:rFonts w:ascii="Arial" w:hAnsi="Arial" w:cs="Arial"/>
                <w:noProof/>
              </w:rPr>
              <w:t>2.2</w:t>
            </w:r>
            <w:r w:rsidR="00BD1554">
              <w:rPr>
                <w:rFonts w:asciiTheme="minorHAnsi" w:eastAsiaTheme="minorEastAsia" w:hAnsiTheme="minorHAnsi" w:cstheme="minorBidi"/>
                <w:noProof/>
              </w:rPr>
              <w:tab/>
            </w:r>
            <w:r w:rsidR="00BD1554" w:rsidRPr="00897A4D">
              <w:rPr>
                <w:rStyle w:val="Hyperlink"/>
                <w:rFonts w:ascii="Arial" w:hAnsi="Arial" w:cs="Arial"/>
                <w:noProof/>
              </w:rPr>
              <w:t>Hardware &amp; Networking</w:t>
            </w:r>
            <w:r w:rsidR="00BD1554">
              <w:rPr>
                <w:noProof/>
                <w:webHidden/>
              </w:rPr>
              <w:tab/>
            </w:r>
            <w:r w:rsidR="00BD1554">
              <w:rPr>
                <w:noProof/>
                <w:webHidden/>
              </w:rPr>
              <w:fldChar w:fldCharType="begin"/>
            </w:r>
            <w:r w:rsidR="00BD1554">
              <w:rPr>
                <w:noProof/>
                <w:webHidden/>
              </w:rPr>
              <w:instrText xml:space="preserve"> PAGEREF _Toc444374424 \h </w:instrText>
            </w:r>
            <w:r w:rsidR="00BD1554">
              <w:rPr>
                <w:noProof/>
                <w:webHidden/>
              </w:rPr>
            </w:r>
            <w:r w:rsidR="00BD1554">
              <w:rPr>
                <w:noProof/>
                <w:webHidden/>
              </w:rPr>
              <w:fldChar w:fldCharType="separate"/>
            </w:r>
            <w:r w:rsidR="00BD1554">
              <w:rPr>
                <w:noProof/>
                <w:webHidden/>
              </w:rPr>
              <w:t>51</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25" w:history="1">
            <w:r w:rsidR="00BD1554" w:rsidRPr="00897A4D">
              <w:rPr>
                <w:rStyle w:val="Hyperlink"/>
                <w:rFonts w:ascii="Arial" w:hAnsi="Arial" w:cs="Arial"/>
                <w:noProof/>
              </w:rPr>
              <w:t>2.2.1</w:t>
            </w:r>
            <w:r w:rsidR="00BD1554">
              <w:rPr>
                <w:rFonts w:asciiTheme="minorHAnsi" w:eastAsiaTheme="minorEastAsia" w:hAnsiTheme="minorHAnsi" w:cstheme="minorBidi"/>
                <w:noProof/>
              </w:rPr>
              <w:tab/>
            </w:r>
            <w:r w:rsidR="00BD1554" w:rsidRPr="00897A4D">
              <w:rPr>
                <w:rStyle w:val="Hyperlink"/>
                <w:rFonts w:ascii="Arial" w:hAnsi="Arial" w:cs="Arial"/>
                <w:noProof/>
              </w:rPr>
              <w:t>List of Hardware</w:t>
            </w:r>
            <w:r w:rsidR="00BD1554">
              <w:rPr>
                <w:noProof/>
                <w:webHidden/>
              </w:rPr>
              <w:tab/>
            </w:r>
            <w:r w:rsidR="00BD1554">
              <w:rPr>
                <w:noProof/>
                <w:webHidden/>
              </w:rPr>
              <w:fldChar w:fldCharType="begin"/>
            </w:r>
            <w:r w:rsidR="00BD1554">
              <w:rPr>
                <w:noProof/>
                <w:webHidden/>
              </w:rPr>
              <w:instrText xml:space="preserve"> PAGEREF _Toc444374425 \h </w:instrText>
            </w:r>
            <w:r w:rsidR="00BD1554">
              <w:rPr>
                <w:noProof/>
                <w:webHidden/>
              </w:rPr>
            </w:r>
            <w:r w:rsidR="00BD1554">
              <w:rPr>
                <w:noProof/>
                <w:webHidden/>
              </w:rPr>
              <w:fldChar w:fldCharType="separate"/>
            </w:r>
            <w:r w:rsidR="00BD1554">
              <w:rPr>
                <w:noProof/>
                <w:webHidden/>
              </w:rPr>
              <w:t>52</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26" w:history="1">
            <w:r w:rsidR="00BD1554" w:rsidRPr="00897A4D">
              <w:rPr>
                <w:rStyle w:val="Hyperlink"/>
                <w:rFonts w:ascii="Arial" w:hAnsi="Arial" w:cs="Arial"/>
                <w:noProof/>
              </w:rPr>
              <w:t>2.2.2</w:t>
            </w:r>
            <w:r w:rsidR="00BD1554">
              <w:rPr>
                <w:rFonts w:asciiTheme="minorHAnsi" w:eastAsiaTheme="minorEastAsia" w:hAnsiTheme="minorHAnsi" w:cstheme="minorBidi"/>
                <w:noProof/>
              </w:rPr>
              <w:tab/>
            </w:r>
            <w:r w:rsidR="00BD1554" w:rsidRPr="00897A4D">
              <w:rPr>
                <w:rStyle w:val="Hyperlink"/>
                <w:rFonts w:ascii="Arial" w:hAnsi="Arial" w:cs="Arial"/>
                <w:noProof/>
              </w:rPr>
              <w:t>Networking with Outlet configuration</w:t>
            </w:r>
            <w:r w:rsidR="00BD1554">
              <w:rPr>
                <w:noProof/>
                <w:webHidden/>
              </w:rPr>
              <w:tab/>
            </w:r>
            <w:r w:rsidR="00BD1554">
              <w:rPr>
                <w:noProof/>
                <w:webHidden/>
              </w:rPr>
              <w:fldChar w:fldCharType="begin"/>
            </w:r>
            <w:r w:rsidR="00BD1554">
              <w:rPr>
                <w:noProof/>
                <w:webHidden/>
              </w:rPr>
              <w:instrText xml:space="preserve"> PAGEREF _Toc444374426 \h </w:instrText>
            </w:r>
            <w:r w:rsidR="00BD1554">
              <w:rPr>
                <w:noProof/>
                <w:webHidden/>
              </w:rPr>
            </w:r>
            <w:r w:rsidR="00BD1554">
              <w:rPr>
                <w:noProof/>
                <w:webHidden/>
              </w:rPr>
              <w:fldChar w:fldCharType="separate"/>
            </w:r>
            <w:r w:rsidR="00BD1554">
              <w:rPr>
                <w:noProof/>
                <w:webHidden/>
              </w:rPr>
              <w:t>53</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27" w:history="1">
            <w:r w:rsidR="00BD1554" w:rsidRPr="00897A4D">
              <w:rPr>
                <w:rStyle w:val="Hyperlink"/>
                <w:rFonts w:ascii="Arial" w:hAnsi="Arial" w:cs="Arial"/>
                <w:noProof/>
              </w:rPr>
              <w:t>2.2.3</w:t>
            </w:r>
            <w:r w:rsidR="00BD1554">
              <w:rPr>
                <w:rFonts w:asciiTheme="minorHAnsi" w:eastAsiaTheme="minorEastAsia" w:hAnsiTheme="minorHAnsi" w:cstheme="minorBidi"/>
                <w:noProof/>
              </w:rPr>
              <w:tab/>
            </w:r>
            <w:r w:rsidR="00BD1554" w:rsidRPr="00897A4D">
              <w:rPr>
                <w:rStyle w:val="Hyperlink"/>
                <w:rFonts w:ascii="Arial" w:hAnsi="Arial" w:cs="Arial"/>
                <w:noProof/>
              </w:rPr>
              <w:t>Data Center</w:t>
            </w:r>
            <w:r w:rsidR="00BD1554">
              <w:rPr>
                <w:noProof/>
                <w:webHidden/>
              </w:rPr>
              <w:tab/>
            </w:r>
            <w:r w:rsidR="00BD1554">
              <w:rPr>
                <w:noProof/>
                <w:webHidden/>
              </w:rPr>
              <w:fldChar w:fldCharType="begin"/>
            </w:r>
            <w:r w:rsidR="00BD1554">
              <w:rPr>
                <w:noProof/>
                <w:webHidden/>
              </w:rPr>
              <w:instrText xml:space="preserve"> PAGEREF _Toc444374427 \h </w:instrText>
            </w:r>
            <w:r w:rsidR="00BD1554">
              <w:rPr>
                <w:noProof/>
                <w:webHidden/>
              </w:rPr>
            </w:r>
            <w:r w:rsidR="00BD1554">
              <w:rPr>
                <w:noProof/>
                <w:webHidden/>
              </w:rPr>
              <w:fldChar w:fldCharType="separate"/>
            </w:r>
            <w:r w:rsidR="00BD1554">
              <w:rPr>
                <w:noProof/>
                <w:webHidden/>
              </w:rPr>
              <w:t>53</w:t>
            </w:r>
            <w:r w:rsidR="00BD1554">
              <w:rPr>
                <w:noProof/>
                <w:webHidden/>
              </w:rPr>
              <w:fldChar w:fldCharType="end"/>
            </w:r>
          </w:hyperlink>
        </w:p>
        <w:p w:rsidR="00BD1554" w:rsidRDefault="00F20916">
          <w:pPr>
            <w:pStyle w:val="TOC3"/>
            <w:tabs>
              <w:tab w:val="left" w:pos="1320"/>
              <w:tab w:val="right" w:leader="dot" w:pos="9530"/>
            </w:tabs>
            <w:rPr>
              <w:rFonts w:asciiTheme="minorHAnsi" w:eastAsiaTheme="minorEastAsia" w:hAnsiTheme="minorHAnsi" w:cstheme="minorBidi"/>
              <w:noProof/>
            </w:rPr>
          </w:pPr>
          <w:hyperlink w:anchor="_Toc444374428" w:history="1">
            <w:r w:rsidR="00BD1554" w:rsidRPr="00897A4D">
              <w:rPr>
                <w:rStyle w:val="Hyperlink"/>
                <w:rFonts w:ascii="Arial" w:hAnsi="Arial" w:cs="Arial"/>
                <w:noProof/>
              </w:rPr>
              <w:t>2.2.4</w:t>
            </w:r>
            <w:r w:rsidR="00BD1554">
              <w:rPr>
                <w:rFonts w:asciiTheme="minorHAnsi" w:eastAsiaTheme="minorEastAsia" w:hAnsiTheme="minorHAnsi" w:cstheme="minorBidi"/>
                <w:noProof/>
              </w:rPr>
              <w:tab/>
            </w:r>
            <w:r w:rsidR="00BD1554" w:rsidRPr="00897A4D">
              <w:rPr>
                <w:rStyle w:val="Hyperlink"/>
                <w:rFonts w:ascii="Arial" w:hAnsi="Arial" w:cs="Arial"/>
                <w:noProof/>
              </w:rPr>
              <w:t>Digester Recovery center</w:t>
            </w:r>
            <w:r w:rsidR="00BD1554">
              <w:rPr>
                <w:noProof/>
                <w:webHidden/>
              </w:rPr>
              <w:tab/>
            </w:r>
            <w:r w:rsidR="00BD1554">
              <w:rPr>
                <w:noProof/>
                <w:webHidden/>
              </w:rPr>
              <w:fldChar w:fldCharType="begin"/>
            </w:r>
            <w:r w:rsidR="00BD1554">
              <w:rPr>
                <w:noProof/>
                <w:webHidden/>
              </w:rPr>
              <w:instrText xml:space="preserve"> PAGEREF _Toc444374428 \h </w:instrText>
            </w:r>
            <w:r w:rsidR="00BD1554">
              <w:rPr>
                <w:noProof/>
                <w:webHidden/>
              </w:rPr>
            </w:r>
            <w:r w:rsidR="00BD1554">
              <w:rPr>
                <w:noProof/>
                <w:webHidden/>
              </w:rPr>
              <w:fldChar w:fldCharType="separate"/>
            </w:r>
            <w:r w:rsidR="00BD1554">
              <w:rPr>
                <w:noProof/>
                <w:webHidden/>
              </w:rPr>
              <w:t>53</w:t>
            </w:r>
            <w:r w:rsidR="00BD1554">
              <w:rPr>
                <w:noProof/>
                <w:webHidden/>
              </w:rPr>
              <w:fldChar w:fldCharType="end"/>
            </w:r>
          </w:hyperlink>
        </w:p>
        <w:p w:rsidR="00BD1554" w:rsidRDefault="00F20916">
          <w:pPr>
            <w:pStyle w:val="TOC2"/>
            <w:tabs>
              <w:tab w:val="left" w:pos="880"/>
            </w:tabs>
            <w:rPr>
              <w:rFonts w:asciiTheme="minorHAnsi" w:eastAsiaTheme="minorEastAsia" w:hAnsiTheme="minorHAnsi" w:cstheme="minorBidi"/>
              <w:noProof/>
            </w:rPr>
          </w:pPr>
          <w:hyperlink w:anchor="_Toc444374429" w:history="1">
            <w:r w:rsidR="00BD1554" w:rsidRPr="00897A4D">
              <w:rPr>
                <w:rStyle w:val="Hyperlink"/>
                <w:rFonts w:ascii="Arial" w:hAnsi="Arial" w:cs="Arial"/>
                <w:noProof/>
              </w:rPr>
              <w:t>2.3</w:t>
            </w:r>
            <w:r w:rsidR="00BD1554">
              <w:rPr>
                <w:rFonts w:asciiTheme="minorHAnsi" w:eastAsiaTheme="minorEastAsia" w:hAnsiTheme="minorHAnsi" w:cstheme="minorBidi"/>
                <w:noProof/>
              </w:rPr>
              <w:tab/>
            </w:r>
            <w:r w:rsidR="00BD1554" w:rsidRPr="00897A4D">
              <w:rPr>
                <w:rStyle w:val="Hyperlink"/>
                <w:rFonts w:ascii="Arial" w:hAnsi="Arial" w:cs="Arial"/>
                <w:noProof/>
              </w:rPr>
              <w:t>Suggested Development Technology and Tools</w:t>
            </w:r>
            <w:r w:rsidR="00BD1554">
              <w:rPr>
                <w:noProof/>
                <w:webHidden/>
              </w:rPr>
              <w:tab/>
            </w:r>
            <w:r w:rsidR="00BD1554">
              <w:rPr>
                <w:noProof/>
                <w:webHidden/>
              </w:rPr>
              <w:fldChar w:fldCharType="begin"/>
            </w:r>
            <w:r w:rsidR="00BD1554">
              <w:rPr>
                <w:noProof/>
                <w:webHidden/>
              </w:rPr>
              <w:instrText xml:space="preserve"> PAGEREF _Toc444374429 \h </w:instrText>
            </w:r>
            <w:r w:rsidR="00BD1554">
              <w:rPr>
                <w:noProof/>
                <w:webHidden/>
              </w:rPr>
            </w:r>
            <w:r w:rsidR="00BD1554">
              <w:rPr>
                <w:noProof/>
                <w:webHidden/>
              </w:rPr>
              <w:fldChar w:fldCharType="separate"/>
            </w:r>
            <w:r w:rsidR="00BD1554">
              <w:rPr>
                <w:noProof/>
                <w:webHidden/>
              </w:rPr>
              <w:t>54</w:t>
            </w:r>
            <w:r w:rsidR="00BD1554">
              <w:rPr>
                <w:noProof/>
                <w:webHidden/>
              </w:rPr>
              <w:fldChar w:fldCharType="end"/>
            </w:r>
          </w:hyperlink>
        </w:p>
        <w:p w:rsidR="00BD1554" w:rsidRDefault="00F20916">
          <w:pPr>
            <w:pStyle w:val="TOC2"/>
            <w:tabs>
              <w:tab w:val="left" w:pos="880"/>
            </w:tabs>
            <w:rPr>
              <w:rFonts w:asciiTheme="minorHAnsi" w:eastAsiaTheme="minorEastAsia" w:hAnsiTheme="minorHAnsi" w:cstheme="minorBidi"/>
              <w:noProof/>
            </w:rPr>
          </w:pPr>
          <w:hyperlink w:anchor="_Toc444374430" w:history="1">
            <w:r w:rsidR="00BD1554" w:rsidRPr="00897A4D">
              <w:rPr>
                <w:rStyle w:val="Hyperlink"/>
                <w:rFonts w:ascii="Arial" w:hAnsi="Arial" w:cs="Arial"/>
                <w:noProof/>
              </w:rPr>
              <w:t>2.4</w:t>
            </w:r>
            <w:r w:rsidR="00BD1554">
              <w:rPr>
                <w:rFonts w:asciiTheme="minorHAnsi" w:eastAsiaTheme="minorEastAsia" w:hAnsiTheme="minorHAnsi" w:cstheme="minorBidi"/>
                <w:noProof/>
              </w:rPr>
              <w:tab/>
            </w:r>
            <w:r w:rsidR="00BD1554" w:rsidRPr="00897A4D">
              <w:rPr>
                <w:rStyle w:val="Hyperlink"/>
                <w:rFonts w:ascii="Arial" w:hAnsi="Arial" w:cs="Arial"/>
                <w:noProof/>
              </w:rPr>
              <w:t>Suggested testing method for Acceptance</w:t>
            </w:r>
            <w:r w:rsidR="00BD1554">
              <w:rPr>
                <w:noProof/>
                <w:webHidden/>
              </w:rPr>
              <w:tab/>
            </w:r>
            <w:r w:rsidR="00BD1554">
              <w:rPr>
                <w:noProof/>
                <w:webHidden/>
              </w:rPr>
              <w:fldChar w:fldCharType="begin"/>
            </w:r>
            <w:r w:rsidR="00BD1554">
              <w:rPr>
                <w:noProof/>
                <w:webHidden/>
              </w:rPr>
              <w:instrText xml:space="preserve"> PAGEREF _Toc444374430 \h </w:instrText>
            </w:r>
            <w:r w:rsidR="00BD1554">
              <w:rPr>
                <w:noProof/>
                <w:webHidden/>
              </w:rPr>
            </w:r>
            <w:r w:rsidR="00BD1554">
              <w:rPr>
                <w:noProof/>
                <w:webHidden/>
              </w:rPr>
              <w:fldChar w:fldCharType="separate"/>
            </w:r>
            <w:r w:rsidR="00BD1554">
              <w:rPr>
                <w:noProof/>
                <w:webHidden/>
              </w:rPr>
              <w:t>55</w:t>
            </w:r>
            <w:r w:rsidR="00BD1554">
              <w:rPr>
                <w:noProof/>
                <w:webHidden/>
              </w:rPr>
              <w:fldChar w:fldCharType="end"/>
            </w:r>
          </w:hyperlink>
        </w:p>
        <w:p w:rsidR="00BD1554" w:rsidRDefault="00F20916">
          <w:pPr>
            <w:pStyle w:val="TOC2"/>
            <w:tabs>
              <w:tab w:val="left" w:pos="880"/>
            </w:tabs>
            <w:rPr>
              <w:rFonts w:asciiTheme="minorHAnsi" w:eastAsiaTheme="minorEastAsia" w:hAnsiTheme="minorHAnsi" w:cstheme="minorBidi"/>
              <w:noProof/>
            </w:rPr>
          </w:pPr>
          <w:hyperlink w:anchor="_Toc444374431" w:history="1">
            <w:r w:rsidR="00BD1554" w:rsidRPr="00897A4D">
              <w:rPr>
                <w:rStyle w:val="Hyperlink"/>
                <w:rFonts w:ascii="Arial" w:hAnsi="Arial" w:cs="Arial"/>
                <w:noProof/>
              </w:rPr>
              <w:t>2.5</w:t>
            </w:r>
            <w:r w:rsidR="00BD1554">
              <w:rPr>
                <w:rFonts w:asciiTheme="minorHAnsi" w:eastAsiaTheme="minorEastAsia" w:hAnsiTheme="minorHAnsi" w:cstheme="minorBidi"/>
                <w:noProof/>
              </w:rPr>
              <w:tab/>
            </w:r>
            <w:r w:rsidR="00BD1554" w:rsidRPr="00897A4D">
              <w:rPr>
                <w:rStyle w:val="Hyperlink"/>
                <w:rFonts w:ascii="Arial" w:hAnsi="Arial" w:cs="Arial"/>
                <w:noProof/>
              </w:rPr>
              <w:t>Concept of Security System</w:t>
            </w:r>
            <w:r w:rsidR="00BD1554">
              <w:rPr>
                <w:noProof/>
                <w:webHidden/>
              </w:rPr>
              <w:tab/>
            </w:r>
            <w:r w:rsidR="00BD1554">
              <w:rPr>
                <w:noProof/>
                <w:webHidden/>
              </w:rPr>
              <w:fldChar w:fldCharType="begin"/>
            </w:r>
            <w:r w:rsidR="00BD1554">
              <w:rPr>
                <w:noProof/>
                <w:webHidden/>
              </w:rPr>
              <w:instrText xml:space="preserve"> PAGEREF _Toc444374431 \h </w:instrText>
            </w:r>
            <w:r w:rsidR="00BD1554">
              <w:rPr>
                <w:noProof/>
                <w:webHidden/>
              </w:rPr>
            </w:r>
            <w:r w:rsidR="00BD1554">
              <w:rPr>
                <w:noProof/>
                <w:webHidden/>
              </w:rPr>
              <w:fldChar w:fldCharType="separate"/>
            </w:r>
            <w:r w:rsidR="00BD1554">
              <w:rPr>
                <w:noProof/>
                <w:webHidden/>
              </w:rPr>
              <w:t>58</w:t>
            </w:r>
            <w:r w:rsidR="00BD1554">
              <w:rPr>
                <w:noProof/>
                <w:webHidden/>
              </w:rPr>
              <w:fldChar w:fldCharType="end"/>
            </w:r>
          </w:hyperlink>
        </w:p>
        <w:p w:rsidR="00BD1554" w:rsidRDefault="00F20916">
          <w:pPr>
            <w:pStyle w:val="TOC2"/>
            <w:tabs>
              <w:tab w:val="left" w:pos="880"/>
            </w:tabs>
            <w:rPr>
              <w:rFonts w:asciiTheme="minorHAnsi" w:eastAsiaTheme="minorEastAsia" w:hAnsiTheme="minorHAnsi" w:cstheme="minorBidi"/>
              <w:noProof/>
            </w:rPr>
          </w:pPr>
          <w:hyperlink w:anchor="_Toc444374432" w:history="1">
            <w:r w:rsidR="00BD1554" w:rsidRPr="00897A4D">
              <w:rPr>
                <w:rStyle w:val="Hyperlink"/>
                <w:rFonts w:ascii="Arial" w:hAnsi="Arial" w:cs="Arial"/>
                <w:noProof/>
              </w:rPr>
              <w:t>2.6</w:t>
            </w:r>
            <w:r w:rsidR="00BD1554">
              <w:rPr>
                <w:rFonts w:asciiTheme="minorHAnsi" w:eastAsiaTheme="minorEastAsia" w:hAnsiTheme="minorHAnsi" w:cstheme="minorBidi"/>
                <w:noProof/>
              </w:rPr>
              <w:tab/>
            </w:r>
            <w:r w:rsidR="00BD1554" w:rsidRPr="00897A4D">
              <w:rPr>
                <w:rStyle w:val="Hyperlink"/>
                <w:rFonts w:ascii="Arial" w:hAnsi="Arial" w:cs="Arial"/>
                <w:noProof/>
              </w:rPr>
              <w:t>Application Architecture</w:t>
            </w:r>
            <w:r w:rsidR="00BD1554">
              <w:rPr>
                <w:noProof/>
                <w:webHidden/>
              </w:rPr>
              <w:tab/>
            </w:r>
            <w:r w:rsidR="00BD1554">
              <w:rPr>
                <w:noProof/>
                <w:webHidden/>
              </w:rPr>
              <w:fldChar w:fldCharType="begin"/>
            </w:r>
            <w:r w:rsidR="00BD1554">
              <w:rPr>
                <w:noProof/>
                <w:webHidden/>
              </w:rPr>
              <w:instrText xml:space="preserve"> PAGEREF _Toc444374432 \h </w:instrText>
            </w:r>
            <w:r w:rsidR="00BD1554">
              <w:rPr>
                <w:noProof/>
                <w:webHidden/>
              </w:rPr>
            </w:r>
            <w:r w:rsidR="00BD1554">
              <w:rPr>
                <w:noProof/>
                <w:webHidden/>
              </w:rPr>
              <w:fldChar w:fldCharType="separate"/>
            </w:r>
            <w:r w:rsidR="00BD1554">
              <w:rPr>
                <w:noProof/>
                <w:webHidden/>
              </w:rPr>
              <w:t>61</w:t>
            </w:r>
            <w:r w:rsidR="00BD1554">
              <w:rPr>
                <w:noProof/>
                <w:webHidden/>
              </w:rPr>
              <w:fldChar w:fldCharType="end"/>
            </w:r>
          </w:hyperlink>
        </w:p>
        <w:p w:rsidR="00BD1554" w:rsidRDefault="00F20916">
          <w:pPr>
            <w:pStyle w:val="TOC2"/>
            <w:tabs>
              <w:tab w:val="left" w:pos="880"/>
            </w:tabs>
            <w:rPr>
              <w:rFonts w:asciiTheme="minorHAnsi" w:eastAsiaTheme="minorEastAsia" w:hAnsiTheme="minorHAnsi" w:cstheme="minorBidi"/>
              <w:noProof/>
            </w:rPr>
          </w:pPr>
          <w:hyperlink w:anchor="_Toc444374433" w:history="1">
            <w:r w:rsidR="00BD1554" w:rsidRPr="00897A4D">
              <w:rPr>
                <w:rStyle w:val="Hyperlink"/>
                <w:rFonts w:ascii="Arial" w:hAnsi="Arial" w:cs="Arial"/>
                <w:noProof/>
              </w:rPr>
              <w:t>2.7</w:t>
            </w:r>
            <w:r w:rsidR="00BD1554">
              <w:rPr>
                <w:rFonts w:asciiTheme="minorHAnsi" w:eastAsiaTheme="minorEastAsia" w:hAnsiTheme="minorHAnsi" w:cstheme="minorBidi"/>
                <w:noProof/>
              </w:rPr>
              <w:tab/>
            </w:r>
            <w:r w:rsidR="00BD1554" w:rsidRPr="00897A4D">
              <w:rPr>
                <w:rStyle w:val="Hyperlink"/>
                <w:rFonts w:ascii="Arial" w:hAnsi="Arial" w:cs="Arial"/>
                <w:noProof/>
              </w:rPr>
              <w:t>Implementation Activities</w:t>
            </w:r>
            <w:r w:rsidR="00BD1554">
              <w:rPr>
                <w:noProof/>
                <w:webHidden/>
              </w:rPr>
              <w:tab/>
            </w:r>
            <w:r w:rsidR="00BD1554">
              <w:rPr>
                <w:noProof/>
                <w:webHidden/>
              </w:rPr>
              <w:fldChar w:fldCharType="begin"/>
            </w:r>
            <w:r w:rsidR="00BD1554">
              <w:rPr>
                <w:noProof/>
                <w:webHidden/>
              </w:rPr>
              <w:instrText xml:space="preserve"> PAGEREF _Toc444374433 \h </w:instrText>
            </w:r>
            <w:r w:rsidR="00BD1554">
              <w:rPr>
                <w:noProof/>
                <w:webHidden/>
              </w:rPr>
            </w:r>
            <w:r w:rsidR="00BD1554">
              <w:rPr>
                <w:noProof/>
                <w:webHidden/>
              </w:rPr>
              <w:fldChar w:fldCharType="separate"/>
            </w:r>
            <w:r w:rsidR="00BD1554">
              <w:rPr>
                <w:noProof/>
                <w:webHidden/>
              </w:rPr>
              <w:t>62</w:t>
            </w:r>
            <w:r w:rsidR="00BD1554">
              <w:rPr>
                <w:noProof/>
                <w:webHidden/>
              </w:rPr>
              <w:fldChar w:fldCharType="end"/>
            </w:r>
          </w:hyperlink>
        </w:p>
        <w:p w:rsidR="00BD1554" w:rsidRDefault="00F20916">
          <w:pPr>
            <w:pStyle w:val="TOC1"/>
            <w:rPr>
              <w:rFonts w:asciiTheme="minorHAnsi" w:eastAsiaTheme="minorEastAsia" w:hAnsiTheme="minorHAnsi" w:cstheme="minorBidi"/>
              <w:noProof/>
            </w:rPr>
          </w:pPr>
          <w:hyperlink w:anchor="_Toc444374434" w:history="1">
            <w:r w:rsidR="00BD1554" w:rsidRPr="00897A4D">
              <w:rPr>
                <w:rStyle w:val="Hyperlink"/>
                <w:rFonts w:ascii="Arial" w:hAnsi="Arial" w:cs="Arial"/>
                <w:noProof/>
              </w:rPr>
              <w:t>3.0</w:t>
            </w:r>
            <w:r w:rsidR="00BD1554">
              <w:rPr>
                <w:rFonts w:asciiTheme="minorHAnsi" w:eastAsiaTheme="minorEastAsia" w:hAnsiTheme="minorHAnsi" w:cstheme="minorBidi"/>
                <w:noProof/>
              </w:rPr>
              <w:tab/>
            </w:r>
            <w:r w:rsidR="00BD1554" w:rsidRPr="00897A4D">
              <w:rPr>
                <w:rStyle w:val="Hyperlink"/>
                <w:rFonts w:ascii="Arial" w:hAnsi="Arial" w:cs="Arial"/>
                <w:noProof/>
              </w:rPr>
              <w:t>Training</w:t>
            </w:r>
            <w:r w:rsidR="00BD1554">
              <w:rPr>
                <w:noProof/>
                <w:webHidden/>
              </w:rPr>
              <w:tab/>
            </w:r>
            <w:r w:rsidR="00BD1554">
              <w:rPr>
                <w:noProof/>
                <w:webHidden/>
              </w:rPr>
              <w:fldChar w:fldCharType="begin"/>
            </w:r>
            <w:r w:rsidR="00BD1554">
              <w:rPr>
                <w:noProof/>
                <w:webHidden/>
              </w:rPr>
              <w:instrText xml:space="preserve"> PAGEREF _Toc444374434 \h </w:instrText>
            </w:r>
            <w:r w:rsidR="00BD1554">
              <w:rPr>
                <w:noProof/>
                <w:webHidden/>
              </w:rPr>
            </w:r>
            <w:r w:rsidR="00BD1554">
              <w:rPr>
                <w:noProof/>
                <w:webHidden/>
              </w:rPr>
              <w:fldChar w:fldCharType="separate"/>
            </w:r>
            <w:r w:rsidR="00BD1554">
              <w:rPr>
                <w:noProof/>
                <w:webHidden/>
              </w:rPr>
              <w:t>63</w:t>
            </w:r>
            <w:r w:rsidR="00BD1554">
              <w:rPr>
                <w:noProof/>
                <w:webHidden/>
              </w:rPr>
              <w:fldChar w:fldCharType="end"/>
            </w:r>
          </w:hyperlink>
        </w:p>
        <w:p w:rsidR="00BD1554" w:rsidRDefault="00F20916">
          <w:pPr>
            <w:pStyle w:val="TOC1"/>
            <w:rPr>
              <w:rFonts w:asciiTheme="minorHAnsi" w:eastAsiaTheme="minorEastAsia" w:hAnsiTheme="minorHAnsi" w:cstheme="minorBidi"/>
              <w:noProof/>
            </w:rPr>
          </w:pPr>
          <w:hyperlink w:anchor="_Toc444374435" w:history="1">
            <w:r w:rsidR="00BD1554" w:rsidRPr="00897A4D">
              <w:rPr>
                <w:rStyle w:val="Hyperlink"/>
                <w:rFonts w:ascii="Arial" w:hAnsi="Arial" w:cs="Arial"/>
                <w:noProof/>
              </w:rPr>
              <w:t>4.0</w:t>
            </w:r>
            <w:r w:rsidR="00BD1554">
              <w:rPr>
                <w:rFonts w:asciiTheme="minorHAnsi" w:eastAsiaTheme="minorEastAsia" w:hAnsiTheme="minorHAnsi" w:cstheme="minorBidi"/>
                <w:noProof/>
              </w:rPr>
              <w:tab/>
            </w:r>
            <w:r w:rsidR="00BD1554" w:rsidRPr="00897A4D">
              <w:rPr>
                <w:rStyle w:val="Hyperlink"/>
                <w:rFonts w:ascii="Arial" w:hAnsi="Arial" w:cs="Arial"/>
                <w:noProof/>
              </w:rPr>
              <w:t>Existing Sates and Reports sample as annexure</w:t>
            </w:r>
            <w:r w:rsidR="00BD1554">
              <w:rPr>
                <w:noProof/>
                <w:webHidden/>
              </w:rPr>
              <w:tab/>
            </w:r>
            <w:r w:rsidR="00BD1554">
              <w:rPr>
                <w:noProof/>
                <w:webHidden/>
              </w:rPr>
              <w:fldChar w:fldCharType="begin"/>
            </w:r>
            <w:r w:rsidR="00BD1554">
              <w:rPr>
                <w:noProof/>
                <w:webHidden/>
              </w:rPr>
              <w:instrText xml:space="preserve"> PAGEREF _Toc444374435 \h </w:instrText>
            </w:r>
            <w:r w:rsidR="00BD1554">
              <w:rPr>
                <w:noProof/>
                <w:webHidden/>
              </w:rPr>
            </w:r>
            <w:r w:rsidR="00BD1554">
              <w:rPr>
                <w:noProof/>
                <w:webHidden/>
              </w:rPr>
              <w:fldChar w:fldCharType="separate"/>
            </w:r>
            <w:r w:rsidR="00BD1554">
              <w:rPr>
                <w:noProof/>
                <w:webHidden/>
              </w:rPr>
              <w:t>65</w:t>
            </w:r>
            <w:r w:rsidR="00BD1554">
              <w:rPr>
                <w:noProof/>
                <w:webHidden/>
              </w:rPr>
              <w:fldChar w:fldCharType="end"/>
            </w:r>
          </w:hyperlink>
        </w:p>
        <w:p w:rsidR="00BD1554" w:rsidRDefault="00F20916">
          <w:pPr>
            <w:pStyle w:val="TOC1"/>
            <w:rPr>
              <w:rFonts w:asciiTheme="minorHAnsi" w:eastAsiaTheme="minorEastAsia" w:hAnsiTheme="minorHAnsi" w:cstheme="minorBidi"/>
              <w:noProof/>
            </w:rPr>
          </w:pPr>
          <w:hyperlink w:anchor="_Toc444374436" w:history="1">
            <w:r w:rsidR="00BD1554" w:rsidRPr="00897A4D">
              <w:rPr>
                <w:rStyle w:val="Hyperlink"/>
                <w:rFonts w:ascii="Arial" w:hAnsi="Arial" w:cs="Arial"/>
                <w:noProof/>
              </w:rPr>
              <w:t>5.0</w:t>
            </w:r>
            <w:r w:rsidR="00BD1554">
              <w:rPr>
                <w:rFonts w:asciiTheme="minorHAnsi" w:eastAsiaTheme="minorEastAsia" w:hAnsiTheme="minorHAnsi" w:cstheme="minorBidi"/>
                <w:noProof/>
              </w:rPr>
              <w:tab/>
            </w:r>
            <w:r w:rsidR="00BD1554" w:rsidRPr="00897A4D">
              <w:rPr>
                <w:rStyle w:val="Hyperlink"/>
                <w:rFonts w:ascii="Arial" w:hAnsi="Arial" w:cs="Arial"/>
                <w:noProof/>
              </w:rPr>
              <w:t>Deliverables</w:t>
            </w:r>
            <w:r w:rsidR="00BD1554">
              <w:rPr>
                <w:noProof/>
                <w:webHidden/>
              </w:rPr>
              <w:tab/>
            </w:r>
            <w:r w:rsidR="00BD1554">
              <w:rPr>
                <w:noProof/>
                <w:webHidden/>
              </w:rPr>
              <w:fldChar w:fldCharType="begin"/>
            </w:r>
            <w:r w:rsidR="00BD1554">
              <w:rPr>
                <w:noProof/>
                <w:webHidden/>
              </w:rPr>
              <w:instrText xml:space="preserve"> PAGEREF _Toc444374436 \h </w:instrText>
            </w:r>
            <w:r w:rsidR="00BD1554">
              <w:rPr>
                <w:noProof/>
                <w:webHidden/>
              </w:rPr>
            </w:r>
            <w:r w:rsidR="00BD1554">
              <w:rPr>
                <w:noProof/>
                <w:webHidden/>
              </w:rPr>
              <w:fldChar w:fldCharType="separate"/>
            </w:r>
            <w:r w:rsidR="00BD1554">
              <w:rPr>
                <w:noProof/>
                <w:webHidden/>
              </w:rPr>
              <w:t>66</w:t>
            </w:r>
            <w:r w:rsidR="00BD1554">
              <w:rPr>
                <w:noProof/>
                <w:webHidden/>
              </w:rPr>
              <w:fldChar w:fldCharType="end"/>
            </w:r>
          </w:hyperlink>
        </w:p>
        <w:p w:rsidR="009C6D16" w:rsidRPr="00597766" w:rsidRDefault="00D53F1A" w:rsidP="00CB07AA">
          <w:pPr>
            <w:rPr>
              <w:rFonts w:ascii="Arial" w:hAnsi="Arial" w:cs="Arial"/>
            </w:rPr>
          </w:pPr>
          <w:r w:rsidRPr="00597766">
            <w:rPr>
              <w:rFonts w:ascii="Arial" w:hAnsi="Arial" w:cs="Arial"/>
            </w:rPr>
            <w:fldChar w:fldCharType="end"/>
          </w:r>
        </w:p>
      </w:sdtContent>
    </w:sdt>
    <w:p w:rsidR="00BB66E4" w:rsidRPr="00597766" w:rsidRDefault="00BB66E4" w:rsidP="00CB07AA">
      <w:pPr>
        <w:spacing w:after="0"/>
        <w:rPr>
          <w:rFonts w:ascii="Arial" w:eastAsiaTheme="majorEastAsia" w:hAnsi="Arial" w:cs="Arial"/>
          <w:b/>
          <w:bCs/>
          <w:color w:val="365F91" w:themeColor="accent1" w:themeShade="BF"/>
          <w:sz w:val="28"/>
          <w:szCs w:val="28"/>
        </w:rPr>
      </w:pPr>
    </w:p>
    <w:p w:rsidR="00BB66E4" w:rsidRPr="00597766" w:rsidRDefault="00BB66E4" w:rsidP="00CB07AA">
      <w:pPr>
        <w:spacing w:after="0"/>
        <w:rPr>
          <w:rFonts w:ascii="Arial" w:eastAsiaTheme="majorEastAsia" w:hAnsi="Arial" w:cs="Arial"/>
          <w:b/>
          <w:bCs/>
          <w:color w:val="365F91" w:themeColor="accent1" w:themeShade="BF"/>
          <w:sz w:val="28"/>
          <w:szCs w:val="28"/>
        </w:rPr>
      </w:pPr>
      <w:r w:rsidRPr="00597766">
        <w:rPr>
          <w:rFonts w:ascii="Arial" w:hAnsi="Arial" w:cs="Arial"/>
        </w:rPr>
        <w:br w:type="page"/>
      </w:r>
    </w:p>
    <w:p w:rsidR="00F5133A" w:rsidRPr="004F6702" w:rsidRDefault="00FB7056" w:rsidP="00CB07AA">
      <w:pPr>
        <w:pStyle w:val="Heading1"/>
        <w:rPr>
          <w:rFonts w:ascii="Arial" w:hAnsi="Arial" w:cs="Arial"/>
        </w:rPr>
      </w:pPr>
      <w:bookmarkStart w:id="0" w:name="_Toc444374395"/>
      <w:r w:rsidRPr="004F6702">
        <w:rPr>
          <w:rFonts w:ascii="Arial" w:hAnsi="Arial" w:cs="Arial"/>
        </w:rPr>
        <w:lastRenderedPageBreak/>
        <w:t>Scope of the Project</w:t>
      </w:r>
      <w:bookmarkEnd w:id="0"/>
    </w:p>
    <w:p w:rsidR="00BB3008" w:rsidRPr="00CB07AA" w:rsidRDefault="00ED192D" w:rsidP="00CB07AA">
      <w:pPr>
        <w:pStyle w:val="Heading2"/>
        <w:spacing w:line="276" w:lineRule="auto"/>
        <w:rPr>
          <w:rFonts w:ascii="Arial" w:hAnsi="Arial" w:cs="Arial"/>
          <w:sz w:val="22"/>
          <w:szCs w:val="22"/>
        </w:rPr>
      </w:pPr>
      <w:bookmarkStart w:id="1" w:name="_Toc444374396"/>
      <w:r w:rsidRPr="00CB07AA">
        <w:rPr>
          <w:rFonts w:ascii="Arial" w:hAnsi="Arial" w:cs="Arial"/>
          <w:sz w:val="22"/>
          <w:szCs w:val="22"/>
        </w:rPr>
        <w:t>About the Organization:</w:t>
      </w:r>
      <w:bookmarkEnd w:id="1"/>
    </w:p>
    <w:p w:rsidR="00ED192D" w:rsidRPr="00B61810" w:rsidRDefault="00ED192D" w:rsidP="00CB07AA">
      <w:pPr>
        <w:spacing w:after="0"/>
        <w:rPr>
          <w:rFonts w:ascii="Arial" w:hAnsi="Arial" w:cs="Arial"/>
          <w:b/>
          <w:bCs/>
          <w:sz w:val="12"/>
          <w:u w:val="single"/>
        </w:rPr>
      </w:pPr>
    </w:p>
    <w:p w:rsidR="00941317" w:rsidRPr="00CB07AA" w:rsidRDefault="00941317" w:rsidP="00CB07AA">
      <w:pPr>
        <w:jc w:val="both"/>
        <w:rPr>
          <w:rFonts w:ascii="Arial" w:hAnsi="Arial" w:cs="Arial"/>
        </w:rPr>
      </w:pPr>
      <w:r w:rsidRPr="00CB07AA">
        <w:rPr>
          <w:rFonts w:ascii="Arial" w:hAnsi="Arial" w:cs="Arial"/>
        </w:rPr>
        <w:t>Bangladesh Armed Services Board is an organization under the Ministry of Defense (MOD). With the establishment of Armed Forces Division (AFD), control of all aspects except the budgetary, statutory and TO&amp;E matters were vested with the AFD. The role of BASB is to provide possible welfare to the serving and retired persons of Armed Forces. BASB has two tier of administration, one is BASB, functioning as Headquarters and the other is District Armed Services Board (DASB). At the moment, there are twenty DASBs over the country to serve ex-servicemen.</w:t>
      </w:r>
      <w:r w:rsidR="007126C6" w:rsidRPr="00CB07AA">
        <w:rPr>
          <w:rFonts w:ascii="Arial" w:hAnsi="Arial" w:cs="Arial"/>
        </w:rPr>
        <w:t xml:space="preserve"> The followings are major objectives of BASB</w:t>
      </w:r>
      <w:r w:rsidR="007365B0" w:rsidRPr="00CB07AA">
        <w:rPr>
          <w:rFonts w:ascii="Arial" w:hAnsi="Arial" w:cs="Arial"/>
        </w:rPr>
        <w:t>:</w:t>
      </w:r>
    </w:p>
    <w:p w:rsidR="00715159" w:rsidRPr="00CB07AA" w:rsidRDefault="00715159" w:rsidP="00CB07AA">
      <w:pPr>
        <w:pStyle w:val="ListParagraph"/>
        <w:numPr>
          <w:ilvl w:val="0"/>
          <w:numId w:val="16"/>
        </w:numPr>
        <w:spacing w:after="0"/>
        <w:contextualSpacing w:val="0"/>
        <w:rPr>
          <w:rFonts w:ascii="Arial" w:hAnsi="Arial" w:cs="Arial"/>
        </w:rPr>
      </w:pPr>
      <w:r w:rsidRPr="00CB07AA">
        <w:rPr>
          <w:rFonts w:ascii="Arial" w:hAnsi="Arial" w:cs="Arial"/>
        </w:rPr>
        <w:t>To promote the welfare of ex-servicemen and their families.</w:t>
      </w:r>
    </w:p>
    <w:p w:rsidR="00715159" w:rsidRPr="00CB07AA" w:rsidRDefault="00715159" w:rsidP="00CB07AA">
      <w:pPr>
        <w:pStyle w:val="ListParagraph"/>
        <w:numPr>
          <w:ilvl w:val="0"/>
          <w:numId w:val="16"/>
        </w:numPr>
        <w:spacing w:after="0"/>
        <w:contextualSpacing w:val="0"/>
        <w:rPr>
          <w:rFonts w:ascii="Arial" w:hAnsi="Arial" w:cs="Arial"/>
        </w:rPr>
      </w:pPr>
      <w:r w:rsidRPr="00CB07AA">
        <w:rPr>
          <w:rFonts w:ascii="Arial" w:hAnsi="Arial" w:cs="Arial"/>
        </w:rPr>
        <w:t xml:space="preserve"> To promote and </w:t>
      </w:r>
      <w:proofErr w:type="spellStart"/>
      <w:r w:rsidRPr="00CB07AA">
        <w:rPr>
          <w:rFonts w:ascii="Arial" w:hAnsi="Arial" w:cs="Arial"/>
        </w:rPr>
        <w:t>publicise</w:t>
      </w:r>
      <w:proofErr w:type="spellEnd"/>
      <w:r w:rsidRPr="00CB07AA">
        <w:rPr>
          <w:rFonts w:ascii="Arial" w:hAnsi="Arial" w:cs="Arial"/>
        </w:rPr>
        <w:t xml:space="preserve"> recruiting drives for the armed forces.</w:t>
      </w:r>
    </w:p>
    <w:p w:rsidR="00715159" w:rsidRPr="00CB07AA" w:rsidRDefault="00715159" w:rsidP="00CB07AA">
      <w:pPr>
        <w:pStyle w:val="ListParagraph"/>
        <w:numPr>
          <w:ilvl w:val="0"/>
          <w:numId w:val="16"/>
        </w:numPr>
        <w:spacing w:after="0"/>
        <w:contextualSpacing w:val="0"/>
        <w:rPr>
          <w:rFonts w:ascii="Arial" w:hAnsi="Arial" w:cs="Arial"/>
        </w:rPr>
      </w:pPr>
      <w:r w:rsidRPr="00CB07AA">
        <w:rPr>
          <w:rFonts w:ascii="Arial" w:hAnsi="Arial" w:cs="Arial"/>
        </w:rPr>
        <w:t xml:space="preserve"> To safeguard the interest of servicemen and their families in matters to be dealt with by the civilian authorities.</w:t>
      </w:r>
    </w:p>
    <w:p w:rsidR="00715159" w:rsidRPr="00CB07AA" w:rsidRDefault="00715159" w:rsidP="00CB07AA">
      <w:pPr>
        <w:pStyle w:val="ListParagraph"/>
        <w:numPr>
          <w:ilvl w:val="0"/>
          <w:numId w:val="16"/>
        </w:numPr>
        <w:spacing w:after="0"/>
        <w:contextualSpacing w:val="0"/>
        <w:rPr>
          <w:rFonts w:ascii="Arial" w:hAnsi="Arial" w:cs="Arial"/>
        </w:rPr>
      </w:pPr>
      <w:r w:rsidRPr="00CB07AA">
        <w:rPr>
          <w:rFonts w:ascii="Arial" w:hAnsi="Arial" w:cs="Arial"/>
        </w:rPr>
        <w:t>To formulate and sponsor plans for the rehabilitation/re-employment of the ex-servicemen and their families.</w:t>
      </w:r>
    </w:p>
    <w:p w:rsidR="00715159" w:rsidRPr="00CB07AA" w:rsidRDefault="00715159" w:rsidP="00CB07AA">
      <w:pPr>
        <w:pStyle w:val="ListParagraph"/>
        <w:numPr>
          <w:ilvl w:val="0"/>
          <w:numId w:val="16"/>
        </w:numPr>
        <w:spacing w:after="0"/>
        <w:contextualSpacing w:val="0"/>
        <w:rPr>
          <w:rFonts w:ascii="Arial" w:hAnsi="Arial" w:cs="Arial"/>
        </w:rPr>
      </w:pPr>
      <w:r w:rsidRPr="00CB07AA">
        <w:rPr>
          <w:rFonts w:ascii="Arial" w:hAnsi="Arial" w:cs="Arial"/>
        </w:rPr>
        <w:t xml:space="preserve"> To maintain and administer welfare of charitable fund and institution for the welfare of ex-servicemen.</w:t>
      </w:r>
    </w:p>
    <w:p w:rsidR="00715159" w:rsidRPr="00CB07AA" w:rsidRDefault="00715159" w:rsidP="00CB07AA">
      <w:pPr>
        <w:pStyle w:val="ListParagraph"/>
        <w:numPr>
          <w:ilvl w:val="0"/>
          <w:numId w:val="16"/>
        </w:numPr>
        <w:spacing w:after="0"/>
        <w:contextualSpacing w:val="0"/>
        <w:rPr>
          <w:rFonts w:ascii="Arial" w:hAnsi="Arial" w:cs="Arial"/>
        </w:rPr>
      </w:pPr>
      <w:r w:rsidRPr="00CB07AA">
        <w:rPr>
          <w:rFonts w:ascii="Arial" w:hAnsi="Arial" w:cs="Arial"/>
        </w:rPr>
        <w:t xml:space="preserve"> To watch that the concessions granted to ex-servicemen and their families are made available to the beneficiaries by the parties concerned.</w:t>
      </w:r>
    </w:p>
    <w:p w:rsidR="007126C6" w:rsidRPr="00CB07AA" w:rsidRDefault="007126C6" w:rsidP="00CB07AA">
      <w:pPr>
        <w:pStyle w:val="ListParagraph"/>
        <w:spacing w:after="0"/>
        <w:contextualSpacing w:val="0"/>
        <w:rPr>
          <w:rFonts w:ascii="Arial" w:hAnsi="Arial" w:cs="Arial"/>
        </w:rPr>
      </w:pPr>
    </w:p>
    <w:p w:rsidR="00941317" w:rsidRPr="00CB07AA" w:rsidRDefault="007126C6" w:rsidP="00CB07AA">
      <w:pPr>
        <w:jc w:val="both"/>
        <w:rPr>
          <w:rFonts w:ascii="Arial" w:hAnsi="Arial" w:cs="Arial"/>
        </w:rPr>
      </w:pPr>
      <w:r w:rsidRPr="00CB07AA">
        <w:rPr>
          <w:rFonts w:ascii="Arial" w:hAnsi="Arial" w:cs="Arial"/>
        </w:rPr>
        <w:t xml:space="preserve">To achieve the objectives </w:t>
      </w:r>
      <w:r w:rsidR="00941317" w:rsidRPr="00CB07AA">
        <w:rPr>
          <w:rFonts w:ascii="Arial" w:hAnsi="Arial" w:cs="Arial"/>
        </w:rPr>
        <w:t>BASB perform the following activities</w:t>
      </w:r>
      <w:r w:rsidR="006A03A0" w:rsidRPr="00CB07AA">
        <w:rPr>
          <w:rFonts w:ascii="Arial" w:hAnsi="Arial" w:cs="Arial"/>
        </w:rPr>
        <w:t xml:space="preserve"> </w:t>
      </w:r>
      <w:r w:rsidR="00373DC2" w:rsidRPr="00CB07AA">
        <w:rPr>
          <w:rFonts w:ascii="Arial" w:hAnsi="Arial" w:cs="Arial"/>
        </w:rPr>
        <w:t>through</w:t>
      </w:r>
      <w:r w:rsidR="006A03A0" w:rsidRPr="00CB07AA">
        <w:rPr>
          <w:rFonts w:ascii="Arial" w:hAnsi="Arial" w:cs="Arial"/>
        </w:rPr>
        <w:t xml:space="preserve"> manual process</w:t>
      </w:r>
      <w:r w:rsidR="00941317" w:rsidRPr="00CB07AA">
        <w:rPr>
          <w:rFonts w:ascii="Arial" w:hAnsi="Arial" w:cs="Arial"/>
        </w:rPr>
        <w:t>:</w:t>
      </w:r>
    </w:p>
    <w:p w:rsidR="00941317" w:rsidRPr="00CB07AA" w:rsidRDefault="00941317" w:rsidP="00CB07AA">
      <w:pPr>
        <w:pStyle w:val="ListParagraph"/>
        <w:numPr>
          <w:ilvl w:val="0"/>
          <w:numId w:val="16"/>
        </w:numPr>
        <w:spacing w:after="0"/>
        <w:contextualSpacing w:val="0"/>
        <w:rPr>
          <w:rFonts w:ascii="Arial" w:hAnsi="Arial" w:cs="Arial"/>
        </w:rPr>
      </w:pPr>
      <w:r w:rsidRPr="00CB07AA">
        <w:rPr>
          <w:rFonts w:ascii="Arial" w:hAnsi="Arial" w:cs="Arial"/>
        </w:rPr>
        <w:t>Manual Processes and Data Capture</w:t>
      </w:r>
    </w:p>
    <w:p w:rsidR="00941317" w:rsidRPr="00CB07AA" w:rsidRDefault="00941317" w:rsidP="00CB07AA">
      <w:pPr>
        <w:pStyle w:val="ListParagraph"/>
        <w:numPr>
          <w:ilvl w:val="0"/>
          <w:numId w:val="16"/>
        </w:numPr>
        <w:spacing w:after="0"/>
        <w:contextualSpacing w:val="0"/>
        <w:rPr>
          <w:rFonts w:ascii="Arial" w:hAnsi="Arial" w:cs="Arial"/>
        </w:rPr>
      </w:pPr>
      <w:r w:rsidRPr="00CB07AA">
        <w:rPr>
          <w:rFonts w:ascii="Arial" w:hAnsi="Arial" w:cs="Arial"/>
        </w:rPr>
        <w:t>Difficult to get timely and accurate information</w:t>
      </w:r>
    </w:p>
    <w:p w:rsidR="00941317" w:rsidRPr="00CB07AA" w:rsidRDefault="00941317" w:rsidP="00CB07AA">
      <w:pPr>
        <w:pStyle w:val="ListParagraph"/>
        <w:numPr>
          <w:ilvl w:val="0"/>
          <w:numId w:val="16"/>
        </w:numPr>
        <w:spacing w:after="0"/>
        <w:contextualSpacing w:val="0"/>
        <w:rPr>
          <w:rFonts w:ascii="Arial" w:hAnsi="Arial" w:cs="Arial"/>
        </w:rPr>
      </w:pPr>
      <w:r w:rsidRPr="00CB07AA">
        <w:rPr>
          <w:rFonts w:ascii="Arial" w:hAnsi="Arial" w:cs="Arial"/>
        </w:rPr>
        <w:t>Reconciliation between different reports</w:t>
      </w:r>
    </w:p>
    <w:p w:rsidR="00941317" w:rsidRPr="00CB07AA" w:rsidRDefault="00941317" w:rsidP="00CB07AA">
      <w:pPr>
        <w:pStyle w:val="ListParagraph"/>
        <w:numPr>
          <w:ilvl w:val="0"/>
          <w:numId w:val="16"/>
        </w:numPr>
        <w:spacing w:after="0"/>
        <w:contextualSpacing w:val="0"/>
        <w:rPr>
          <w:rFonts w:ascii="Arial" w:hAnsi="Arial" w:cs="Arial"/>
        </w:rPr>
      </w:pPr>
      <w:r w:rsidRPr="00CB07AA">
        <w:rPr>
          <w:rFonts w:ascii="Arial" w:hAnsi="Arial" w:cs="Arial"/>
        </w:rPr>
        <w:t>Poor connectivity between locations</w:t>
      </w:r>
    </w:p>
    <w:p w:rsidR="00941317" w:rsidRPr="00CB07AA" w:rsidRDefault="00941317" w:rsidP="00CB07AA">
      <w:pPr>
        <w:pStyle w:val="ListParagraph"/>
        <w:numPr>
          <w:ilvl w:val="0"/>
          <w:numId w:val="16"/>
        </w:numPr>
        <w:spacing w:after="0"/>
        <w:contextualSpacing w:val="0"/>
        <w:rPr>
          <w:rFonts w:ascii="Arial" w:hAnsi="Arial" w:cs="Arial"/>
        </w:rPr>
      </w:pPr>
      <w:r w:rsidRPr="00CB07AA">
        <w:rPr>
          <w:rFonts w:ascii="Arial" w:hAnsi="Arial" w:cs="Arial"/>
        </w:rPr>
        <w:t>Consolidation of data from different location</w:t>
      </w:r>
    </w:p>
    <w:p w:rsidR="00ED192D" w:rsidRPr="00B6505C" w:rsidRDefault="00ED192D" w:rsidP="00CB07AA">
      <w:pPr>
        <w:spacing w:after="0"/>
        <w:rPr>
          <w:rFonts w:ascii="Arial" w:hAnsi="Arial" w:cs="Arial"/>
          <w:b/>
          <w:bCs/>
          <w:sz w:val="12"/>
          <w:u w:val="single"/>
        </w:rPr>
      </w:pPr>
    </w:p>
    <w:p w:rsidR="00ED192D" w:rsidRPr="00CB07AA" w:rsidRDefault="00ED192D" w:rsidP="00CB07AA">
      <w:pPr>
        <w:pStyle w:val="Heading2"/>
        <w:spacing w:line="276" w:lineRule="auto"/>
        <w:rPr>
          <w:rFonts w:ascii="Arial" w:hAnsi="Arial" w:cs="Arial"/>
          <w:sz w:val="22"/>
          <w:szCs w:val="22"/>
        </w:rPr>
      </w:pPr>
      <w:bookmarkStart w:id="2" w:name="_Toc444374397"/>
      <w:r w:rsidRPr="00CB07AA">
        <w:rPr>
          <w:rFonts w:ascii="Arial" w:hAnsi="Arial" w:cs="Arial"/>
          <w:sz w:val="22"/>
          <w:szCs w:val="22"/>
        </w:rPr>
        <w:t>About the Proposed System:</w:t>
      </w:r>
      <w:bookmarkEnd w:id="2"/>
    </w:p>
    <w:p w:rsidR="00677C2D" w:rsidRPr="00B6505C" w:rsidRDefault="00677C2D" w:rsidP="00CB07AA">
      <w:pPr>
        <w:jc w:val="both"/>
        <w:rPr>
          <w:rFonts w:ascii="Arial" w:hAnsi="Arial" w:cs="Arial"/>
          <w:sz w:val="2"/>
        </w:rPr>
      </w:pPr>
    </w:p>
    <w:p w:rsidR="00677C2D" w:rsidRPr="00CB07AA" w:rsidRDefault="00F5133A" w:rsidP="00CB07AA">
      <w:pPr>
        <w:jc w:val="both"/>
        <w:rPr>
          <w:rFonts w:ascii="Arial" w:hAnsi="Arial" w:cs="Arial"/>
        </w:rPr>
      </w:pPr>
      <w:r w:rsidRPr="00CB07AA">
        <w:rPr>
          <w:rFonts w:ascii="Arial" w:hAnsi="Arial" w:cs="Arial"/>
        </w:rPr>
        <w:t xml:space="preserve">BASB desires to have </w:t>
      </w:r>
      <w:r w:rsidR="00BB3008" w:rsidRPr="00CB07AA">
        <w:rPr>
          <w:rFonts w:ascii="Arial" w:hAnsi="Arial" w:cs="Arial"/>
        </w:rPr>
        <w:t>developed</w:t>
      </w:r>
      <w:r w:rsidRPr="00CB07AA">
        <w:rPr>
          <w:rFonts w:ascii="Arial" w:hAnsi="Arial" w:cs="Arial"/>
        </w:rPr>
        <w:t xml:space="preserve"> </w:t>
      </w:r>
      <w:r w:rsidR="00BB3008" w:rsidRPr="00CB07AA">
        <w:rPr>
          <w:rFonts w:ascii="Arial" w:hAnsi="Arial" w:cs="Arial"/>
        </w:rPr>
        <w:t xml:space="preserve">an integrated </w:t>
      </w:r>
      <w:r w:rsidR="007365B0" w:rsidRPr="00CB07AA">
        <w:rPr>
          <w:rFonts w:ascii="Arial" w:hAnsi="Arial" w:cs="Arial"/>
        </w:rPr>
        <w:t>system</w:t>
      </w:r>
      <w:r w:rsidRPr="00CB07AA">
        <w:rPr>
          <w:rFonts w:ascii="Arial" w:hAnsi="Arial" w:cs="Arial"/>
        </w:rPr>
        <w:t xml:space="preserve"> which would help them to support their activities by multi –module application software. This will integrate all departmental functions, across BASB into a single automation system. It will automate all the tasks required to perform flawless operation.</w:t>
      </w:r>
      <w:r w:rsidR="00141B0C" w:rsidRPr="00CB07AA">
        <w:rPr>
          <w:rFonts w:ascii="Arial" w:hAnsi="Arial" w:cs="Arial"/>
        </w:rPr>
        <w:t xml:space="preserve"> </w:t>
      </w:r>
      <w:r w:rsidR="00677C2D" w:rsidRPr="00CB07AA">
        <w:rPr>
          <w:rFonts w:ascii="Arial" w:hAnsi="Arial" w:cs="Arial"/>
        </w:rPr>
        <w:t>Objective of automation system are as follows:</w:t>
      </w:r>
    </w:p>
    <w:p w:rsidR="00677C2D" w:rsidRPr="00CB07AA" w:rsidRDefault="00677C2D" w:rsidP="00CB07AA">
      <w:pPr>
        <w:pStyle w:val="ListParagraph"/>
        <w:numPr>
          <w:ilvl w:val="0"/>
          <w:numId w:val="16"/>
        </w:numPr>
        <w:spacing w:after="0"/>
        <w:contextualSpacing w:val="0"/>
        <w:rPr>
          <w:rFonts w:ascii="Arial" w:hAnsi="Arial" w:cs="Arial"/>
        </w:rPr>
      </w:pPr>
      <w:r w:rsidRPr="00CB07AA">
        <w:rPr>
          <w:rFonts w:ascii="Arial" w:hAnsi="Arial" w:cs="Arial"/>
        </w:rPr>
        <w:t>To smooth follow-up of day to day operational activities of BASB.</w:t>
      </w:r>
    </w:p>
    <w:p w:rsidR="00677C2D" w:rsidRPr="00CB07AA" w:rsidRDefault="00677C2D" w:rsidP="00CB07AA">
      <w:pPr>
        <w:pStyle w:val="ListParagraph"/>
        <w:numPr>
          <w:ilvl w:val="0"/>
          <w:numId w:val="16"/>
        </w:numPr>
        <w:spacing w:after="0"/>
        <w:contextualSpacing w:val="0"/>
        <w:rPr>
          <w:rFonts w:ascii="Arial" w:hAnsi="Arial" w:cs="Arial"/>
        </w:rPr>
      </w:pPr>
      <w:r w:rsidRPr="00CB07AA">
        <w:rPr>
          <w:rFonts w:ascii="Arial" w:hAnsi="Arial" w:cs="Arial"/>
        </w:rPr>
        <w:t>To quick response to serve for the welfare of ex-servicemen and their families.</w:t>
      </w:r>
    </w:p>
    <w:p w:rsidR="00677C2D" w:rsidRPr="00CB07AA" w:rsidRDefault="00677C2D" w:rsidP="00CB07AA">
      <w:pPr>
        <w:pStyle w:val="ListParagraph"/>
        <w:numPr>
          <w:ilvl w:val="0"/>
          <w:numId w:val="16"/>
        </w:numPr>
        <w:spacing w:after="0"/>
        <w:contextualSpacing w:val="0"/>
        <w:rPr>
          <w:rFonts w:ascii="Arial" w:hAnsi="Arial" w:cs="Arial"/>
        </w:rPr>
      </w:pPr>
      <w:r w:rsidRPr="00CB07AA">
        <w:rPr>
          <w:rFonts w:ascii="Arial" w:hAnsi="Arial" w:cs="Arial"/>
        </w:rPr>
        <w:t>To establish one stop services by creating online database to maintain and administer remotely for the welfare of ex-servicemen and their families.</w:t>
      </w:r>
    </w:p>
    <w:p w:rsidR="00677C2D" w:rsidRPr="00CB07AA" w:rsidRDefault="00677C2D" w:rsidP="00CB07AA">
      <w:pPr>
        <w:pStyle w:val="ListParagraph"/>
        <w:numPr>
          <w:ilvl w:val="0"/>
          <w:numId w:val="16"/>
        </w:numPr>
        <w:spacing w:after="0"/>
        <w:contextualSpacing w:val="0"/>
        <w:rPr>
          <w:rFonts w:ascii="Arial" w:hAnsi="Arial" w:cs="Arial"/>
        </w:rPr>
      </w:pPr>
      <w:r w:rsidRPr="00CB07AA">
        <w:rPr>
          <w:rFonts w:ascii="Arial" w:hAnsi="Arial" w:cs="Arial"/>
        </w:rPr>
        <w:t xml:space="preserve">To smooth management of BASB accounts. </w:t>
      </w:r>
    </w:p>
    <w:p w:rsidR="00677C2D" w:rsidRPr="00CB07AA" w:rsidRDefault="00677C2D" w:rsidP="00CB07AA">
      <w:pPr>
        <w:pStyle w:val="ListParagraph"/>
        <w:numPr>
          <w:ilvl w:val="0"/>
          <w:numId w:val="16"/>
        </w:numPr>
        <w:spacing w:after="0"/>
        <w:contextualSpacing w:val="0"/>
        <w:rPr>
          <w:rFonts w:ascii="Arial" w:hAnsi="Arial" w:cs="Arial"/>
        </w:rPr>
      </w:pPr>
      <w:r w:rsidRPr="00CB07AA">
        <w:rPr>
          <w:rFonts w:ascii="Arial" w:hAnsi="Arial" w:cs="Arial"/>
        </w:rPr>
        <w:t>Faster Service Delivery.</w:t>
      </w:r>
    </w:p>
    <w:p w:rsidR="00677C2D" w:rsidRPr="00CB07AA" w:rsidRDefault="00677C2D" w:rsidP="00CB07AA">
      <w:pPr>
        <w:pStyle w:val="ListParagraph"/>
        <w:numPr>
          <w:ilvl w:val="0"/>
          <w:numId w:val="16"/>
        </w:numPr>
        <w:spacing w:after="0"/>
        <w:contextualSpacing w:val="0"/>
        <w:rPr>
          <w:rFonts w:ascii="Arial" w:hAnsi="Arial" w:cs="Arial"/>
        </w:rPr>
      </w:pPr>
      <w:r w:rsidRPr="00CB07AA">
        <w:rPr>
          <w:rFonts w:ascii="Arial" w:hAnsi="Arial" w:cs="Arial"/>
        </w:rPr>
        <w:t>Convert to Paperless office.</w:t>
      </w:r>
    </w:p>
    <w:p w:rsidR="00677C2D" w:rsidRPr="00CB07AA" w:rsidRDefault="00677C2D" w:rsidP="00CB07AA">
      <w:pPr>
        <w:pStyle w:val="ListParagraph"/>
        <w:numPr>
          <w:ilvl w:val="0"/>
          <w:numId w:val="16"/>
        </w:numPr>
        <w:spacing w:after="0"/>
        <w:contextualSpacing w:val="0"/>
        <w:rPr>
          <w:rFonts w:ascii="Arial" w:hAnsi="Arial" w:cs="Arial"/>
        </w:rPr>
      </w:pPr>
      <w:r w:rsidRPr="00CB07AA">
        <w:rPr>
          <w:rFonts w:ascii="Arial" w:hAnsi="Arial" w:cs="Arial"/>
        </w:rPr>
        <w:t xml:space="preserve">To create a functional database of Reservist. </w:t>
      </w:r>
    </w:p>
    <w:p w:rsidR="00677C2D" w:rsidRPr="00CB07AA" w:rsidRDefault="00677C2D" w:rsidP="00CB07AA">
      <w:pPr>
        <w:pStyle w:val="ListParagraph"/>
        <w:numPr>
          <w:ilvl w:val="0"/>
          <w:numId w:val="16"/>
        </w:numPr>
        <w:spacing w:after="0"/>
        <w:contextualSpacing w:val="0"/>
        <w:rPr>
          <w:rFonts w:ascii="Arial" w:hAnsi="Arial" w:cs="Arial"/>
        </w:rPr>
      </w:pPr>
      <w:r w:rsidRPr="00CB07AA">
        <w:rPr>
          <w:rFonts w:ascii="Arial" w:hAnsi="Arial" w:cs="Arial"/>
        </w:rPr>
        <w:t xml:space="preserve">To strengthen the capacity of BASB. </w:t>
      </w:r>
    </w:p>
    <w:p w:rsidR="0012666A" w:rsidRPr="0012666A" w:rsidRDefault="008C78CB" w:rsidP="0012666A">
      <w:pPr>
        <w:rPr>
          <w:rFonts w:ascii="Arial" w:hAnsi="Arial" w:cs="Arial"/>
          <w:b/>
          <w:u w:val="single"/>
        </w:rPr>
      </w:pPr>
      <w:r w:rsidRPr="0012666A">
        <w:rPr>
          <w:rFonts w:ascii="Arial" w:hAnsi="Arial" w:cs="Arial"/>
          <w:b/>
          <w:u w:val="single"/>
        </w:rPr>
        <w:lastRenderedPageBreak/>
        <w:t>Proposed System</w:t>
      </w:r>
      <w:r w:rsidR="0012666A" w:rsidRPr="0012666A">
        <w:rPr>
          <w:rFonts w:ascii="Arial" w:hAnsi="Arial" w:cs="Arial"/>
          <w:b/>
          <w:u w:val="single"/>
        </w:rPr>
        <w:t>:</w:t>
      </w:r>
    </w:p>
    <w:p w:rsidR="008C78CB" w:rsidRPr="0012666A" w:rsidRDefault="005B4BFC" w:rsidP="0012666A">
      <w:pPr>
        <w:rPr>
          <w:rFonts w:ascii="Arial" w:hAnsi="Arial" w:cs="Arial"/>
        </w:rPr>
      </w:pPr>
      <w:r>
        <w:rPr>
          <w:rFonts w:ascii="Arial" w:hAnsi="Arial" w:cs="Arial"/>
        </w:rPr>
        <w:t xml:space="preserve"> There will be following three</w:t>
      </w:r>
      <w:r w:rsidR="008C78CB" w:rsidRPr="0012666A">
        <w:rPr>
          <w:rFonts w:ascii="Arial" w:hAnsi="Arial" w:cs="Arial"/>
        </w:rPr>
        <w:t xml:space="preserve"> separate sub-projects.</w:t>
      </w:r>
    </w:p>
    <w:p w:rsidR="008C78CB" w:rsidRPr="0012666A" w:rsidRDefault="008C78CB" w:rsidP="00BD4B8D">
      <w:pPr>
        <w:pStyle w:val="ListParagraph"/>
        <w:numPr>
          <w:ilvl w:val="0"/>
          <w:numId w:val="49"/>
        </w:numPr>
        <w:rPr>
          <w:rFonts w:ascii="Arial" w:hAnsi="Arial" w:cs="Arial"/>
        </w:rPr>
      </w:pPr>
      <w:r w:rsidRPr="0012666A">
        <w:rPr>
          <w:rFonts w:ascii="Arial" w:hAnsi="Arial" w:cs="Arial"/>
        </w:rPr>
        <w:t>MIS system development for BASB.</w:t>
      </w:r>
    </w:p>
    <w:p w:rsidR="008C78CB" w:rsidRPr="0012666A" w:rsidRDefault="008C78CB" w:rsidP="00BD4B8D">
      <w:pPr>
        <w:pStyle w:val="ListParagraph"/>
        <w:numPr>
          <w:ilvl w:val="0"/>
          <w:numId w:val="49"/>
        </w:numPr>
        <w:rPr>
          <w:rFonts w:ascii="Arial" w:hAnsi="Arial" w:cs="Arial"/>
        </w:rPr>
      </w:pPr>
      <w:r w:rsidRPr="0012666A">
        <w:rPr>
          <w:rFonts w:ascii="Arial" w:hAnsi="Arial" w:cs="Arial"/>
        </w:rPr>
        <w:t>Data Center Set-up.</w:t>
      </w:r>
    </w:p>
    <w:p w:rsidR="008C78CB" w:rsidRPr="0012666A" w:rsidRDefault="008C78CB" w:rsidP="00BD4B8D">
      <w:pPr>
        <w:pStyle w:val="ListParagraph"/>
        <w:numPr>
          <w:ilvl w:val="0"/>
          <w:numId w:val="49"/>
        </w:numPr>
        <w:rPr>
          <w:rFonts w:ascii="Arial" w:hAnsi="Arial" w:cs="Arial"/>
        </w:rPr>
      </w:pPr>
      <w:r w:rsidRPr="0012666A">
        <w:rPr>
          <w:rFonts w:ascii="Arial" w:hAnsi="Arial" w:cs="Arial"/>
        </w:rPr>
        <w:t xml:space="preserve">ID </w:t>
      </w:r>
      <w:proofErr w:type="gramStart"/>
      <w:r w:rsidRPr="0012666A">
        <w:rPr>
          <w:rFonts w:ascii="Arial" w:hAnsi="Arial" w:cs="Arial"/>
        </w:rPr>
        <w:t>Card</w:t>
      </w:r>
      <w:proofErr w:type="gramEnd"/>
      <w:r w:rsidRPr="0012666A">
        <w:rPr>
          <w:rFonts w:ascii="Arial" w:hAnsi="Arial" w:cs="Arial"/>
        </w:rPr>
        <w:t xml:space="preserve"> Automation.</w:t>
      </w:r>
    </w:p>
    <w:p w:rsidR="00B6505C" w:rsidRPr="0012666A" w:rsidRDefault="00B6505C" w:rsidP="0012666A">
      <w:pPr>
        <w:rPr>
          <w:rFonts w:ascii="Arial" w:hAnsi="Arial" w:cs="Arial"/>
          <w:b/>
          <w:u w:val="single"/>
        </w:rPr>
      </w:pPr>
      <w:r w:rsidRPr="0012666A">
        <w:rPr>
          <w:rFonts w:ascii="Arial" w:hAnsi="Arial" w:cs="Arial"/>
          <w:b/>
          <w:u w:val="single"/>
        </w:rPr>
        <w:t>Outflow Activities.</w:t>
      </w:r>
    </w:p>
    <w:p w:rsidR="00B6505C" w:rsidRPr="009C2DB0" w:rsidRDefault="00B6505C" w:rsidP="00B6505C">
      <w:pPr>
        <w:pStyle w:val="ListParagraph"/>
        <w:spacing w:line="360" w:lineRule="auto"/>
        <w:rPr>
          <w:rFonts w:ascii="Arial Narrow" w:hAnsi="Arial Narrow"/>
          <w:sz w:val="14"/>
          <w:szCs w:val="14"/>
        </w:rPr>
      </w:pPr>
    </w:p>
    <w:p w:rsidR="00B6505C" w:rsidRPr="00CD3463" w:rsidRDefault="00B6505C" w:rsidP="00BD4B8D">
      <w:pPr>
        <w:pStyle w:val="ListParagraph"/>
        <w:numPr>
          <w:ilvl w:val="0"/>
          <w:numId w:val="49"/>
        </w:numPr>
        <w:rPr>
          <w:rFonts w:ascii="Arial" w:hAnsi="Arial" w:cs="Arial"/>
        </w:rPr>
      </w:pPr>
      <w:r w:rsidRPr="00CD3463">
        <w:rPr>
          <w:rFonts w:ascii="Arial" w:hAnsi="Arial" w:cs="Arial"/>
        </w:rPr>
        <w:t>Every retired personnel’s data will be readily available in the database.</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 xml:space="preserve">Once the data is entered the individual will have </w:t>
      </w:r>
      <w:proofErr w:type="gramStart"/>
      <w:r w:rsidRPr="00CD3463">
        <w:rPr>
          <w:rFonts w:ascii="Arial" w:hAnsi="Arial" w:cs="Arial"/>
        </w:rPr>
        <w:t>a</w:t>
      </w:r>
      <w:proofErr w:type="gramEnd"/>
      <w:r w:rsidRPr="00CD3463">
        <w:rPr>
          <w:rFonts w:ascii="Arial" w:hAnsi="Arial" w:cs="Arial"/>
        </w:rPr>
        <w:t xml:space="preserve"> ID Card and will be able to use it for any of his requirement concerning BASB/Services HQs/Records.</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The retired person will have a</w:t>
      </w:r>
      <w:r w:rsidR="009C2DB0" w:rsidRPr="00CD3463">
        <w:rPr>
          <w:rFonts w:ascii="Arial" w:hAnsi="Arial" w:cs="Arial"/>
        </w:rPr>
        <w:t>n</w:t>
      </w:r>
      <w:r w:rsidRPr="00CD3463">
        <w:rPr>
          <w:rFonts w:ascii="Arial" w:hAnsi="Arial" w:cs="Arial"/>
        </w:rPr>
        <w:t xml:space="preserve"> ID car</w:t>
      </w:r>
      <w:r w:rsidR="009C2DB0" w:rsidRPr="00CD3463">
        <w:rPr>
          <w:rFonts w:ascii="Arial" w:hAnsi="Arial" w:cs="Arial"/>
        </w:rPr>
        <w:t>d with Bar</w:t>
      </w:r>
      <w:r w:rsidRPr="00CD3463">
        <w:rPr>
          <w:rFonts w:ascii="Arial" w:hAnsi="Arial" w:cs="Arial"/>
        </w:rPr>
        <w:t>code.</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Once the data is entered all his related activities when requested/ availed should automatically updated a</w:t>
      </w:r>
      <w:r w:rsidR="009C2DB0" w:rsidRPr="00CD3463">
        <w:rPr>
          <w:rFonts w:ascii="Arial" w:hAnsi="Arial" w:cs="Arial"/>
        </w:rPr>
        <w:t xml:space="preserve">nd all concern offices will be </w:t>
      </w:r>
      <w:r w:rsidRPr="00CD3463">
        <w:rPr>
          <w:rFonts w:ascii="Arial" w:hAnsi="Arial" w:cs="Arial"/>
        </w:rPr>
        <w:t>able to see the updates.</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PMS will highest security system/ coverage as regards to hacking or loss of data or getting down of site.</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Authority/ Admin should be able to get any report of any individual as and when asked from PMS.</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Respective Office will be able to enter/edit data of individual as and when required.</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The retired persons will be able to monitor the status his application every time after submission.</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Once individual dies his status will be shown in a separate field.</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Data of serving personnel in BASB also will be entered and reports will be as per requirement.</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All authorized person will have Digital Signature provision.</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Yearly Budget will be asked to all sub offices on line.</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All sub offices should forward budget to HQ on line.</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After approval of authority a consolidated budget request will be forwarded to MOD on line.</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Once received budget from MOD to be allotted will the sub offices. Demanded and actual allotment to be shown as per code and sub code.</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The sub offices will forward the bill to the HQ as per prescribed format using digital signature and will have provision of attachment/scanned of necessary papers.</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Once bill is submitted by the sub offices to HQ the allotted amount from concern code will be adjusted as per demand.</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 xml:space="preserve">Reconciliation of budget of each month will be automatically. </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It will have provision of revised/additional budget demand. All sub offices will be able to demand for revised/additional budget; accordingly total demand for revised/additional bud</w:t>
      </w:r>
      <w:r w:rsidR="00F64674">
        <w:rPr>
          <w:rFonts w:ascii="Arial" w:hAnsi="Arial" w:cs="Arial"/>
        </w:rPr>
        <w:t>get will be forwarded to MOD on</w:t>
      </w:r>
      <w:r w:rsidRPr="00CD3463">
        <w:rPr>
          <w:rFonts w:ascii="Arial" w:hAnsi="Arial" w:cs="Arial"/>
        </w:rPr>
        <w:t>line.</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Once received the revised/additional budget from MOD again this budget will be allotted to all sub offices. This will be adjusted with main budget.</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At the end of the year reconciliation state will be automatically updated.</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lastRenderedPageBreak/>
        <w:t>Basing on expense every month and quarterly report will be ready automatically.</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Provision of Note Sheet for sanction of any expense of budget will be there.</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 xml:space="preserve">Code/Head/Sub Office wise allotment, expense and remaining will be shown. </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 xml:space="preserve">There will be Private, RCEL, BSCR, Medical Dispensary, Shanti </w:t>
      </w:r>
      <w:proofErr w:type="spellStart"/>
      <w:r w:rsidRPr="00CD3463">
        <w:rPr>
          <w:rFonts w:ascii="Arial" w:hAnsi="Arial" w:cs="Arial"/>
        </w:rPr>
        <w:t>Nibash</w:t>
      </w:r>
      <w:proofErr w:type="spellEnd"/>
      <w:r w:rsidRPr="00CD3463">
        <w:rPr>
          <w:rFonts w:ascii="Arial" w:hAnsi="Arial" w:cs="Arial"/>
        </w:rPr>
        <w:t xml:space="preserve">, Defense Colony Land, </w:t>
      </w:r>
      <w:proofErr w:type="spellStart"/>
      <w:r w:rsidRPr="00CD3463">
        <w:rPr>
          <w:rFonts w:ascii="Arial" w:hAnsi="Arial" w:cs="Arial"/>
        </w:rPr>
        <w:t>Shashastra</w:t>
      </w:r>
      <w:proofErr w:type="spellEnd"/>
      <w:r w:rsidRPr="00CD3463">
        <w:rPr>
          <w:rFonts w:ascii="Arial" w:hAnsi="Arial" w:cs="Arial"/>
        </w:rPr>
        <w:t xml:space="preserve"> </w:t>
      </w:r>
      <w:proofErr w:type="spellStart"/>
      <w:r w:rsidRPr="00CD3463">
        <w:rPr>
          <w:rFonts w:ascii="Arial" w:hAnsi="Arial" w:cs="Arial"/>
        </w:rPr>
        <w:t>Bahini</w:t>
      </w:r>
      <w:proofErr w:type="spellEnd"/>
      <w:r w:rsidRPr="00CD3463">
        <w:rPr>
          <w:rFonts w:ascii="Arial" w:hAnsi="Arial" w:cs="Arial"/>
        </w:rPr>
        <w:t xml:space="preserve"> Polly fund state. One is for sources of income and another is for expenses. Provision of NS of sanctioning expense will be there. </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Date wise/ head wise expense will be there.</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Medical Officer will be able to prescribe using data base.</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The sub offices will be able submit their medicine demand on line.</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The total demand will be compiled automatically.</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 xml:space="preserve">Total fresh requirement will be automatically ready basing on master stock. </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The treatment history will be available in the individual data base.</w:t>
      </w:r>
    </w:p>
    <w:p w:rsidR="00B6505C" w:rsidRPr="00CD3463" w:rsidRDefault="00B6505C" w:rsidP="00BD4B8D">
      <w:pPr>
        <w:pStyle w:val="ListParagraph"/>
        <w:numPr>
          <w:ilvl w:val="0"/>
          <w:numId w:val="49"/>
        </w:numPr>
        <w:rPr>
          <w:rFonts w:ascii="Arial" w:hAnsi="Arial" w:cs="Arial"/>
        </w:rPr>
      </w:pPr>
      <w:r w:rsidRPr="00CD3463">
        <w:rPr>
          <w:rFonts w:ascii="Arial" w:hAnsi="Arial" w:cs="Arial"/>
        </w:rPr>
        <w:t>All serving personnel should be able apply for leave on line.</w:t>
      </w:r>
    </w:p>
    <w:p w:rsidR="00B6505C" w:rsidRPr="009C2DB0" w:rsidRDefault="00B6505C" w:rsidP="00BD4B8D">
      <w:pPr>
        <w:pStyle w:val="ListParagraph"/>
        <w:numPr>
          <w:ilvl w:val="0"/>
          <w:numId w:val="49"/>
        </w:numPr>
        <w:rPr>
          <w:rFonts w:ascii="Arial" w:hAnsi="Arial" w:cs="Arial"/>
        </w:rPr>
      </w:pPr>
      <w:r w:rsidRPr="009C2DB0">
        <w:rPr>
          <w:rFonts w:ascii="Arial" w:hAnsi="Arial" w:cs="Arial"/>
        </w:rPr>
        <w:t>Automation of welfare activities applying monitoring and follow ups.</w:t>
      </w:r>
    </w:p>
    <w:p w:rsidR="00B6505C" w:rsidRPr="009C2DB0" w:rsidRDefault="00B6505C" w:rsidP="00BD4B8D">
      <w:pPr>
        <w:pStyle w:val="ListParagraph"/>
        <w:numPr>
          <w:ilvl w:val="0"/>
          <w:numId w:val="49"/>
        </w:numPr>
        <w:rPr>
          <w:rFonts w:ascii="Arial" w:hAnsi="Arial" w:cs="Arial"/>
        </w:rPr>
      </w:pPr>
      <w:r w:rsidRPr="009C2DB0">
        <w:rPr>
          <w:rFonts w:ascii="Arial" w:hAnsi="Arial" w:cs="Arial"/>
        </w:rPr>
        <w:t>Internal email correspondence, using outlook express and Micro Soft Exchange server.</w:t>
      </w:r>
    </w:p>
    <w:p w:rsidR="00B6505C" w:rsidRPr="009C2DB0" w:rsidRDefault="00B6505C" w:rsidP="00BD4B8D">
      <w:pPr>
        <w:pStyle w:val="ListParagraph"/>
        <w:numPr>
          <w:ilvl w:val="0"/>
          <w:numId w:val="49"/>
        </w:numPr>
        <w:rPr>
          <w:rFonts w:ascii="Arial" w:hAnsi="Arial" w:cs="Arial"/>
        </w:rPr>
      </w:pPr>
      <w:r w:rsidRPr="009C2DB0">
        <w:rPr>
          <w:rFonts w:ascii="Arial" w:hAnsi="Arial" w:cs="Arial"/>
        </w:rPr>
        <w:t xml:space="preserve">Automation of travelling related activities and expenses. </w:t>
      </w:r>
    </w:p>
    <w:p w:rsidR="00B6505C" w:rsidRPr="009C2DB0" w:rsidRDefault="005B4BFC" w:rsidP="00BD4B8D">
      <w:pPr>
        <w:pStyle w:val="ListParagraph"/>
        <w:numPr>
          <w:ilvl w:val="0"/>
          <w:numId w:val="49"/>
        </w:numPr>
        <w:rPr>
          <w:rFonts w:ascii="Arial" w:hAnsi="Arial" w:cs="Arial"/>
        </w:rPr>
      </w:pPr>
      <w:r>
        <w:rPr>
          <w:rFonts w:ascii="Arial" w:hAnsi="Arial" w:cs="Arial"/>
        </w:rPr>
        <w:t>Internal and external policies,</w:t>
      </w:r>
      <w:r w:rsidR="00B6505C" w:rsidRPr="009C2DB0">
        <w:rPr>
          <w:rFonts w:ascii="Arial" w:hAnsi="Arial" w:cs="Arial"/>
        </w:rPr>
        <w:t xml:space="preserve"> which needs to be archived using structured indexing through document management.</w:t>
      </w:r>
    </w:p>
    <w:p w:rsidR="00B6505C" w:rsidRPr="0094746D" w:rsidRDefault="00B6505C" w:rsidP="00BD4B8D">
      <w:pPr>
        <w:pStyle w:val="ListParagraph"/>
        <w:numPr>
          <w:ilvl w:val="0"/>
          <w:numId w:val="49"/>
        </w:numPr>
        <w:rPr>
          <w:rFonts w:ascii="Arial" w:hAnsi="Arial" w:cs="Arial"/>
          <w:b/>
          <w:rPrChange w:id="3" w:author="Johnny Alam" w:date="2016-02-28T18:16:00Z">
            <w:rPr>
              <w:rFonts w:ascii="Arial" w:hAnsi="Arial" w:cs="Arial"/>
            </w:rPr>
          </w:rPrChange>
        </w:rPr>
      </w:pPr>
      <w:r w:rsidRPr="0094746D">
        <w:rPr>
          <w:rFonts w:ascii="Arial" w:hAnsi="Arial" w:cs="Arial"/>
          <w:b/>
          <w:rPrChange w:id="4" w:author="Johnny Alam" w:date="2016-02-28T18:16:00Z">
            <w:rPr>
              <w:rFonts w:ascii="Arial" w:hAnsi="Arial" w:cs="Arial"/>
            </w:rPr>
          </w:rPrChange>
        </w:rPr>
        <w:t xml:space="preserve">Document Management System. </w:t>
      </w:r>
    </w:p>
    <w:p w:rsidR="00B6505C" w:rsidRPr="009C2DB0" w:rsidRDefault="00B6505C" w:rsidP="00BD4B8D">
      <w:pPr>
        <w:pStyle w:val="ListParagraph"/>
        <w:numPr>
          <w:ilvl w:val="0"/>
          <w:numId w:val="49"/>
        </w:numPr>
        <w:rPr>
          <w:rFonts w:ascii="Arial" w:hAnsi="Arial" w:cs="Arial"/>
        </w:rPr>
      </w:pPr>
      <w:r w:rsidRPr="009C2DB0">
        <w:rPr>
          <w:rFonts w:ascii="Arial" w:hAnsi="Arial" w:cs="Arial"/>
        </w:rPr>
        <w:t>Automation of BASB land project outside Dhaka which would be divided into plots and given to members.</w:t>
      </w:r>
    </w:p>
    <w:p w:rsidR="00B6505C" w:rsidRPr="009C2DB0" w:rsidRDefault="00B6505C" w:rsidP="00BD4B8D">
      <w:pPr>
        <w:pStyle w:val="ListParagraph"/>
        <w:numPr>
          <w:ilvl w:val="0"/>
          <w:numId w:val="49"/>
        </w:numPr>
        <w:rPr>
          <w:rFonts w:ascii="Arial" w:hAnsi="Arial" w:cs="Arial"/>
        </w:rPr>
      </w:pPr>
      <w:r w:rsidRPr="009C2DB0">
        <w:rPr>
          <w:rFonts w:ascii="Arial" w:hAnsi="Arial" w:cs="Arial"/>
        </w:rPr>
        <w:t>List of monthly activities assigned to district levels which needs to be automated for follow-ups and measure progress of the same.</w:t>
      </w:r>
    </w:p>
    <w:p w:rsidR="00B6505C" w:rsidRPr="009C2DB0" w:rsidRDefault="00B6505C" w:rsidP="00BD4B8D">
      <w:pPr>
        <w:pStyle w:val="ListParagraph"/>
        <w:numPr>
          <w:ilvl w:val="0"/>
          <w:numId w:val="49"/>
        </w:numPr>
        <w:rPr>
          <w:rFonts w:ascii="Arial" w:hAnsi="Arial" w:cs="Arial"/>
        </w:rPr>
      </w:pPr>
      <w:r w:rsidRPr="009C2DB0">
        <w:rPr>
          <w:rFonts w:ascii="Arial" w:hAnsi="Arial" w:cs="Arial"/>
        </w:rPr>
        <w:t>Vehicle movement, maintenance and management system.</w:t>
      </w:r>
    </w:p>
    <w:p w:rsidR="00B6505C" w:rsidRPr="009C2DB0" w:rsidRDefault="00B6505C" w:rsidP="00BD4B8D">
      <w:pPr>
        <w:pStyle w:val="ListParagraph"/>
        <w:numPr>
          <w:ilvl w:val="0"/>
          <w:numId w:val="49"/>
        </w:numPr>
        <w:rPr>
          <w:rFonts w:ascii="Arial" w:hAnsi="Arial" w:cs="Arial"/>
        </w:rPr>
      </w:pPr>
      <w:r w:rsidRPr="009C2DB0">
        <w:rPr>
          <w:rFonts w:ascii="Arial" w:hAnsi="Arial" w:cs="Arial"/>
        </w:rPr>
        <w:t>Micro credit operation for the members of BASB needs to be automated in such a manner so that status of each customer in terms of payment history, current remaining balance and follow ups and monitoring can be easy.</w:t>
      </w:r>
    </w:p>
    <w:p w:rsidR="00B6505C" w:rsidRPr="009C2DB0" w:rsidRDefault="00B6505C" w:rsidP="00BD4B8D">
      <w:pPr>
        <w:pStyle w:val="ListParagraph"/>
        <w:numPr>
          <w:ilvl w:val="0"/>
          <w:numId w:val="49"/>
        </w:numPr>
        <w:rPr>
          <w:rFonts w:ascii="Arial" w:hAnsi="Arial" w:cs="Arial"/>
        </w:rPr>
      </w:pPr>
      <w:r w:rsidRPr="009C2DB0">
        <w:rPr>
          <w:rFonts w:ascii="Arial" w:hAnsi="Arial" w:cs="Arial"/>
        </w:rPr>
        <w:t xml:space="preserve">Automation of old age home welfare activity of BASB. </w:t>
      </w:r>
    </w:p>
    <w:p w:rsidR="00B6505C" w:rsidRPr="009C2DB0" w:rsidRDefault="00B6505C" w:rsidP="00BD4B8D">
      <w:pPr>
        <w:pStyle w:val="ListParagraph"/>
        <w:numPr>
          <w:ilvl w:val="0"/>
          <w:numId w:val="49"/>
        </w:numPr>
        <w:rPr>
          <w:rFonts w:ascii="Arial" w:hAnsi="Arial" w:cs="Arial"/>
        </w:rPr>
      </w:pPr>
      <w:r w:rsidRPr="009C2DB0">
        <w:rPr>
          <w:rFonts w:ascii="Arial" w:hAnsi="Arial" w:cs="Arial"/>
        </w:rPr>
        <w:t xml:space="preserve">Automation of </w:t>
      </w:r>
      <w:proofErr w:type="spellStart"/>
      <w:r w:rsidRPr="009C2DB0">
        <w:rPr>
          <w:rFonts w:ascii="Arial" w:hAnsi="Arial" w:cs="Arial"/>
        </w:rPr>
        <w:t>Shashastra</w:t>
      </w:r>
      <w:proofErr w:type="spellEnd"/>
      <w:r w:rsidRPr="009C2DB0">
        <w:rPr>
          <w:rFonts w:ascii="Arial" w:hAnsi="Arial" w:cs="Arial"/>
        </w:rPr>
        <w:t xml:space="preserve"> </w:t>
      </w:r>
      <w:proofErr w:type="spellStart"/>
      <w:r w:rsidRPr="009C2DB0">
        <w:rPr>
          <w:rFonts w:ascii="Arial" w:hAnsi="Arial" w:cs="Arial"/>
        </w:rPr>
        <w:t>Bahini</w:t>
      </w:r>
      <w:proofErr w:type="spellEnd"/>
      <w:r w:rsidRPr="009C2DB0">
        <w:rPr>
          <w:rFonts w:ascii="Arial" w:hAnsi="Arial" w:cs="Arial"/>
        </w:rPr>
        <w:t xml:space="preserve"> Polly Management System, a welfare activity for the members of the BASB who needs rehabilitation.</w:t>
      </w:r>
    </w:p>
    <w:p w:rsidR="00B6505C" w:rsidRPr="009C2DB0" w:rsidRDefault="00B6505C" w:rsidP="00BD4B8D">
      <w:pPr>
        <w:pStyle w:val="ListParagraph"/>
        <w:numPr>
          <w:ilvl w:val="0"/>
          <w:numId w:val="49"/>
        </w:numPr>
        <w:rPr>
          <w:rFonts w:ascii="Arial" w:hAnsi="Arial" w:cs="Arial"/>
        </w:rPr>
      </w:pPr>
      <w:r w:rsidRPr="009C2DB0">
        <w:rPr>
          <w:rFonts w:ascii="Arial" w:hAnsi="Arial" w:cs="Arial"/>
        </w:rPr>
        <w:t>Automation of events activities for social networking among BASB members.</w:t>
      </w:r>
    </w:p>
    <w:p w:rsidR="00B6505C" w:rsidRPr="009C2DB0" w:rsidRDefault="00B6505C" w:rsidP="00BD4B8D">
      <w:pPr>
        <w:pStyle w:val="ListParagraph"/>
        <w:numPr>
          <w:ilvl w:val="0"/>
          <w:numId w:val="49"/>
        </w:numPr>
        <w:rPr>
          <w:rFonts w:ascii="Arial" w:hAnsi="Arial" w:cs="Arial"/>
        </w:rPr>
      </w:pPr>
      <w:r w:rsidRPr="009C2DB0">
        <w:rPr>
          <w:rFonts w:ascii="Arial" w:hAnsi="Arial" w:cs="Arial"/>
        </w:rPr>
        <w:t>Automation of Funeral Management System for the deceased members of the BASB.</w:t>
      </w:r>
    </w:p>
    <w:p w:rsidR="00B6505C" w:rsidRPr="009C2DB0" w:rsidRDefault="00B6505C" w:rsidP="00BD4B8D">
      <w:pPr>
        <w:pStyle w:val="ListParagraph"/>
        <w:numPr>
          <w:ilvl w:val="0"/>
          <w:numId w:val="49"/>
        </w:numPr>
        <w:rPr>
          <w:rFonts w:ascii="Arial" w:hAnsi="Arial" w:cs="Arial"/>
        </w:rPr>
      </w:pPr>
      <w:r w:rsidRPr="009C2DB0">
        <w:rPr>
          <w:rFonts w:ascii="Arial" w:hAnsi="Arial" w:cs="Arial"/>
        </w:rPr>
        <w:t xml:space="preserve">Automation of periodic BASB standard report sets on monthly activities and tasks, resulting generation and circulation of the same. </w:t>
      </w:r>
    </w:p>
    <w:p w:rsidR="00B6505C" w:rsidRPr="009C2DB0" w:rsidRDefault="00B6505C" w:rsidP="00BD4B8D">
      <w:pPr>
        <w:pStyle w:val="ListParagraph"/>
        <w:numPr>
          <w:ilvl w:val="0"/>
          <w:numId w:val="49"/>
        </w:numPr>
        <w:rPr>
          <w:rFonts w:ascii="Arial" w:hAnsi="Arial" w:cs="Arial"/>
        </w:rPr>
      </w:pPr>
      <w:r w:rsidRPr="009C2DB0">
        <w:rPr>
          <w:rFonts w:ascii="Arial" w:hAnsi="Arial" w:cs="Arial"/>
        </w:rPr>
        <w:t xml:space="preserve">Automation of periodic BASB standard report sets on monthly activities and tasks, resulting generation and circulation of the same. </w:t>
      </w:r>
    </w:p>
    <w:p w:rsidR="00B6505C" w:rsidRPr="009C2DB0" w:rsidRDefault="00B6505C" w:rsidP="00BD4B8D">
      <w:pPr>
        <w:pStyle w:val="ListParagraph"/>
        <w:numPr>
          <w:ilvl w:val="0"/>
          <w:numId w:val="49"/>
        </w:numPr>
        <w:rPr>
          <w:rFonts w:ascii="Arial" w:hAnsi="Arial" w:cs="Arial"/>
        </w:rPr>
      </w:pPr>
      <w:r w:rsidRPr="009C2DB0">
        <w:rPr>
          <w:rFonts w:ascii="Arial" w:hAnsi="Arial" w:cs="Arial"/>
        </w:rPr>
        <w:t xml:space="preserve">Automation of periodic BASB standard report sets on monthly activities and tasks, resulting generation and circulation of the same. </w:t>
      </w:r>
    </w:p>
    <w:p w:rsidR="00B6505C" w:rsidRPr="00012D5B" w:rsidRDefault="00B6505C" w:rsidP="00BD4B8D">
      <w:pPr>
        <w:pStyle w:val="ListParagraph"/>
        <w:numPr>
          <w:ilvl w:val="0"/>
          <w:numId w:val="49"/>
        </w:numPr>
        <w:rPr>
          <w:rFonts w:ascii="Arial" w:hAnsi="Arial" w:cs="Arial"/>
        </w:rPr>
      </w:pPr>
      <w:r w:rsidRPr="00012D5B">
        <w:rPr>
          <w:rFonts w:ascii="Arial" w:hAnsi="Arial" w:cs="Arial"/>
        </w:rPr>
        <w:t xml:space="preserve">Automation of periodic BASB standard report sets on monthly activities and tasks, resulting generation and circulation of the same. </w:t>
      </w:r>
      <w:r w:rsidRPr="00012D5B">
        <w:rPr>
          <w:rFonts w:ascii="Arial" w:hAnsi="Arial" w:cs="Arial"/>
        </w:rPr>
        <w:tab/>
      </w:r>
    </w:p>
    <w:p w:rsidR="0012666A" w:rsidRDefault="0012666A">
      <w:pPr>
        <w:spacing w:after="0" w:line="240" w:lineRule="auto"/>
        <w:rPr>
          <w:rFonts w:ascii="Arial" w:hAnsi="Arial" w:cs="Arial"/>
          <w:b/>
          <w:color w:val="2E74B5"/>
        </w:rPr>
      </w:pPr>
      <w:r>
        <w:rPr>
          <w:rFonts w:ascii="Arial" w:hAnsi="Arial" w:cs="Arial"/>
          <w:b/>
        </w:rPr>
        <w:br w:type="page"/>
      </w:r>
    </w:p>
    <w:p w:rsidR="00B6505C" w:rsidRPr="0012666A" w:rsidRDefault="00B6505C" w:rsidP="0012666A">
      <w:pPr>
        <w:jc w:val="both"/>
        <w:rPr>
          <w:rFonts w:ascii="Arial" w:hAnsi="Arial" w:cs="Arial"/>
        </w:rPr>
      </w:pPr>
      <w:r w:rsidRPr="0012666A">
        <w:rPr>
          <w:rFonts w:ascii="Arial" w:hAnsi="Arial" w:cs="Arial"/>
        </w:rPr>
        <w:lastRenderedPageBreak/>
        <w:t>The proposed system will be a distributed</w:t>
      </w:r>
      <w:r w:rsidR="0012666A">
        <w:rPr>
          <w:rFonts w:ascii="Arial" w:hAnsi="Arial" w:cs="Arial"/>
        </w:rPr>
        <w:t xml:space="preserve"> </w:t>
      </w:r>
      <w:r w:rsidRPr="0012666A">
        <w:rPr>
          <w:rFonts w:ascii="Arial" w:hAnsi="Arial" w:cs="Arial"/>
        </w:rPr>
        <w:t xml:space="preserve">web based system for the BASB MIS Portal. </w:t>
      </w:r>
    </w:p>
    <w:p w:rsidR="00B6505C" w:rsidRDefault="00B6505C" w:rsidP="00CD3463">
      <w:pPr>
        <w:pStyle w:val="ListParagraph"/>
        <w:numPr>
          <w:ilvl w:val="0"/>
          <w:numId w:val="16"/>
        </w:numPr>
        <w:spacing w:after="0"/>
        <w:contextualSpacing w:val="0"/>
        <w:rPr>
          <w:rFonts w:ascii="Arial" w:hAnsi="Arial" w:cs="Arial"/>
        </w:rPr>
      </w:pPr>
      <w:r w:rsidRPr="0026270A">
        <w:rPr>
          <w:rFonts w:ascii="Arial" w:hAnsi="Arial" w:cs="Arial"/>
        </w:rPr>
        <w:t xml:space="preserve">Host the site in the BASB Data Center. </w:t>
      </w:r>
    </w:p>
    <w:p w:rsidR="0008260C" w:rsidRDefault="0008260C" w:rsidP="0008260C">
      <w:pPr>
        <w:pStyle w:val="ListParagraph"/>
        <w:spacing w:after="0"/>
        <w:contextualSpacing w:val="0"/>
        <w:rPr>
          <w:rFonts w:ascii="Arial" w:hAnsi="Arial" w:cs="Arial"/>
        </w:rPr>
      </w:pPr>
    </w:p>
    <w:p w:rsidR="00B6505C" w:rsidRDefault="00B6505C" w:rsidP="0008260C">
      <w:pPr>
        <w:pStyle w:val="ListParagraph"/>
        <w:numPr>
          <w:ilvl w:val="0"/>
          <w:numId w:val="16"/>
        </w:numPr>
        <w:spacing w:after="0"/>
        <w:contextualSpacing w:val="0"/>
        <w:jc w:val="both"/>
        <w:rPr>
          <w:rFonts w:ascii="Arial" w:hAnsi="Arial" w:cs="Arial"/>
        </w:rPr>
      </w:pPr>
      <w:r w:rsidRPr="0026270A">
        <w:rPr>
          <w:rFonts w:ascii="Arial" w:hAnsi="Arial" w:cs="Arial"/>
        </w:rPr>
        <w:t>The system will be very easy to manage and upgrade as data entry and reporting modules are web based and accessible using any</w:t>
      </w:r>
      <w:del w:id="5" w:author="Johnny Alam" w:date="2016-02-28T18:16:00Z">
        <w:r w:rsidRPr="0026270A" w:rsidDel="0094746D">
          <w:rPr>
            <w:rFonts w:ascii="Arial" w:hAnsi="Arial" w:cs="Arial"/>
          </w:rPr>
          <w:delText xml:space="preserve"> browser</w:delText>
        </w:r>
      </w:del>
      <w:ins w:id="6" w:author="Johnny Alam" w:date="2016-02-28T18:16:00Z">
        <w:r w:rsidR="0094746D">
          <w:rPr>
            <w:rFonts w:ascii="Arial" w:hAnsi="Arial" w:cs="Arial"/>
          </w:rPr>
          <w:t xml:space="preserve"> chrome</w:t>
        </w:r>
      </w:ins>
      <w:ins w:id="7" w:author="Johnny Alam" w:date="2016-02-28T18:18:00Z">
        <w:r w:rsidR="0094746D">
          <w:rPr>
            <w:rFonts w:ascii="Arial" w:hAnsi="Arial" w:cs="Arial"/>
          </w:rPr>
          <w:t xml:space="preserve"> (version greater than 40)</w:t>
        </w:r>
      </w:ins>
      <w:ins w:id="8" w:author="Johnny Alam" w:date="2016-02-28T18:16:00Z">
        <w:r w:rsidR="0094746D">
          <w:rPr>
            <w:rFonts w:ascii="Arial" w:hAnsi="Arial" w:cs="Arial"/>
          </w:rPr>
          <w:t xml:space="preserve"> </w:t>
        </w:r>
      </w:ins>
      <w:ins w:id="9" w:author="Johnny Alam" w:date="2016-02-28T18:18:00Z">
        <w:r w:rsidR="0094746D">
          <w:rPr>
            <w:rFonts w:ascii="Arial" w:hAnsi="Arial" w:cs="Arial"/>
          </w:rPr>
          <w:t>and Mozilla</w:t>
        </w:r>
      </w:ins>
      <w:ins w:id="10" w:author="Johnny Alam" w:date="2016-02-28T18:20:00Z">
        <w:r w:rsidR="0094746D">
          <w:rPr>
            <w:rFonts w:ascii="Arial" w:hAnsi="Arial" w:cs="Arial"/>
          </w:rPr>
          <w:t xml:space="preserve"> (version greater than 40)</w:t>
        </w:r>
      </w:ins>
      <w:ins w:id="11" w:author="Johnny Alam" w:date="2016-02-28T18:21:00Z">
        <w:r w:rsidR="0094746D">
          <w:rPr>
            <w:rFonts w:ascii="Arial" w:hAnsi="Arial" w:cs="Arial"/>
          </w:rPr>
          <w:t xml:space="preserve"> and IE (version greater than 9)</w:t>
        </w:r>
      </w:ins>
      <w:r w:rsidRPr="0026270A">
        <w:rPr>
          <w:rFonts w:ascii="Arial" w:hAnsi="Arial" w:cs="Arial"/>
        </w:rPr>
        <w:t>. User support requirements will be less and during system upgrade and bug fixing, just updating the files in the server will suffice.</w:t>
      </w:r>
    </w:p>
    <w:p w:rsidR="0008260C" w:rsidRPr="0026270A" w:rsidRDefault="0008260C" w:rsidP="0008260C">
      <w:pPr>
        <w:pStyle w:val="ListParagraph"/>
        <w:spacing w:after="0"/>
        <w:contextualSpacing w:val="0"/>
        <w:rPr>
          <w:rFonts w:ascii="Arial" w:hAnsi="Arial" w:cs="Arial"/>
        </w:rPr>
      </w:pPr>
    </w:p>
    <w:p w:rsidR="00B6505C" w:rsidDel="005D7694" w:rsidRDefault="00B6505C" w:rsidP="0008260C">
      <w:pPr>
        <w:pStyle w:val="ListParagraph"/>
        <w:numPr>
          <w:ilvl w:val="0"/>
          <w:numId w:val="16"/>
        </w:numPr>
        <w:spacing w:after="0"/>
        <w:contextualSpacing w:val="0"/>
        <w:jc w:val="both"/>
        <w:rPr>
          <w:del w:id="12" w:author="Johnny Alam" w:date="2016-02-28T13:54:00Z"/>
          <w:rFonts w:ascii="Arial" w:hAnsi="Arial" w:cs="Arial"/>
        </w:rPr>
      </w:pPr>
      <w:del w:id="13" w:author="Johnny Alam" w:date="2016-02-28T13:54:00Z">
        <w:r w:rsidRPr="0026270A" w:rsidDel="005D7694">
          <w:rPr>
            <w:rFonts w:ascii="Arial" w:hAnsi="Arial" w:cs="Arial"/>
          </w:rPr>
          <w:delText xml:space="preserve">The dynamic web portal will be hosted in BASB data center. It will be a secured web site (https://) hosted under Joomla CMS and MySQL server as data store. The web server will have a dashboard which will consolidate all data in a single place. The dashboard will contain graphs, charts &amp; maps and when drilled down will show detailed information. </w:delText>
        </w:r>
      </w:del>
    </w:p>
    <w:p w:rsidR="0008260C" w:rsidRPr="0008260C" w:rsidRDefault="0008260C" w:rsidP="0008260C">
      <w:pPr>
        <w:pStyle w:val="ListParagraph"/>
        <w:rPr>
          <w:rFonts w:ascii="Arial" w:hAnsi="Arial" w:cs="Arial"/>
        </w:rPr>
      </w:pPr>
    </w:p>
    <w:p w:rsidR="00B6505C" w:rsidRDefault="00F64674" w:rsidP="0008260C">
      <w:pPr>
        <w:pStyle w:val="ListParagraph"/>
        <w:numPr>
          <w:ilvl w:val="0"/>
          <w:numId w:val="16"/>
        </w:numPr>
        <w:spacing w:after="0"/>
        <w:contextualSpacing w:val="0"/>
        <w:jc w:val="both"/>
        <w:rPr>
          <w:rFonts w:ascii="Arial" w:hAnsi="Arial" w:cs="Arial"/>
        </w:rPr>
      </w:pPr>
      <w:r>
        <w:rPr>
          <w:rFonts w:ascii="Arial" w:hAnsi="Arial" w:cs="Arial"/>
        </w:rPr>
        <w:t>A</w:t>
      </w:r>
      <w:r w:rsidR="00B6505C" w:rsidRPr="0026270A">
        <w:rPr>
          <w:rFonts w:ascii="Arial" w:hAnsi="Arial" w:cs="Arial"/>
        </w:rPr>
        <w:t>nother server should be kept as backup server which will periodically and incrementally be updated</w:t>
      </w:r>
      <w:r w:rsidR="00CD3463">
        <w:rPr>
          <w:rFonts w:ascii="Arial" w:hAnsi="Arial" w:cs="Arial"/>
        </w:rPr>
        <w:t xml:space="preserve"> </w:t>
      </w:r>
      <w:r w:rsidR="00B6505C" w:rsidRPr="0026270A">
        <w:rPr>
          <w:rFonts w:ascii="Arial" w:hAnsi="Arial" w:cs="Arial"/>
        </w:rPr>
        <w:t>/</w:t>
      </w:r>
      <w:r w:rsidR="00CD3463">
        <w:rPr>
          <w:rFonts w:ascii="Arial" w:hAnsi="Arial" w:cs="Arial"/>
        </w:rPr>
        <w:t xml:space="preserve"> </w:t>
      </w:r>
      <w:r w:rsidR="00B6505C" w:rsidRPr="0026270A">
        <w:rPr>
          <w:rFonts w:ascii="Arial" w:hAnsi="Arial" w:cs="Arial"/>
        </w:rPr>
        <w:t>synchronized from the main server. This server will act as a tool for data recovery so that whenever the main server fails – this server’s data can be restored to immediately keep the site up and running.</w:t>
      </w:r>
    </w:p>
    <w:p w:rsidR="0008260C" w:rsidRPr="0008260C" w:rsidRDefault="0008260C" w:rsidP="0008260C">
      <w:pPr>
        <w:pStyle w:val="ListParagraph"/>
        <w:rPr>
          <w:rFonts w:ascii="Arial" w:hAnsi="Arial" w:cs="Arial"/>
        </w:rPr>
      </w:pPr>
    </w:p>
    <w:p w:rsidR="00B6505C" w:rsidRPr="0026270A" w:rsidRDefault="00B6505C" w:rsidP="0008260C">
      <w:pPr>
        <w:pStyle w:val="ListParagraph"/>
        <w:numPr>
          <w:ilvl w:val="0"/>
          <w:numId w:val="16"/>
        </w:numPr>
        <w:spacing w:after="0"/>
        <w:contextualSpacing w:val="0"/>
        <w:jc w:val="both"/>
        <w:rPr>
          <w:rFonts w:ascii="Arial" w:hAnsi="Arial" w:cs="Arial"/>
        </w:rPr>
      </w:pPr>
      <w:r w:rsidRPr="0026270A">
        <w:rPr>
          <w:rFonts w:ascii="Arial" w:hAnsi="Arial" w:cs="Arial"/>
        </w:rPr>
        <w:t xml:space="preserve">The BASB will have internet connection among its District Offices. </w:t>
      </w:r>
      <w:del w:id="14" w:author="Johnny Alam" w:date="2016-02-28T19:04:00Z">
        <w:r w:rsidRPr="0026270A" w:rsidDel="00A26B77">
          <w:rPr>
            <w:rFonts w:ascii="Arial" w:hAnsi="Arial" w:cs="Arial"/>
          </w:rPr>
          <w:delText>Even if internet not available</w:delText>
        </w:r>
      </w:del>
      <w:del w:id="15" w:author="Johnny Alam" w:date="2016-02-28T13:54:00Z">
        <w:r w:rsidRPr="0026270A" w:rsidDel="005D7694">
          <w:rPr>
            <w:rFonts w:ascii="Arial" w:hAnsi="Arial" w:cs="Arial"/>
          </w:rPr>
          <w:delText>, data entry will continue and data will be stored in local HTML5 web cache database.</w:delText>
        </w:r>
      </w:del>
      <w:del w:id="16" w:author="Johnny Alam" w:date="2016-02-28T19:04:00Z">
        <w:r w:rsidRPr="0026270A" w:rsidDel="00A26B77">
          <w:rPr>
            <w:rFonts w:ascii="Arial" w:hAnsi="Arial" w:cs="Arial"/>
          </w:rPr>
          <w:delText xml:space="preserve"> These data will be transferred automatically or user chosen intervals to the central server and if any data is available for local site – will also be downloaded. Incremental upload ensures less data transmission and lower internet cost. </w:delText>
        </w:r>
      </w:del>
      <w:bookmarkStart w:id="17" w:name="_GoBack"/>
      <w:bookmarkEnd w:id="17"/>
      <w:r w:rsidRPr="0026270A">
        <w:rPr>
          <w:rFonts w:ascii="Arial" w:hAnsi="Arial" w:cs="Arial"/>
        </w:rPr>
        <w:t>Generally reports will be html based, but can be exported as pdf, Excel, text or sent as e-mail for further processing and analysis.</w:t>
      </w:r>
    </w:p>
    <w:p w:rsidR="00B6505C" w:rsidRPr="00B6505C" w:rsidRDefault="00B6505C">
      <w:pPr>
        <w:spacing w:after="0" w:line="240" w:lineRule="auto"/>
        <w:rPr>
          <w:rFonts w:ascii="Arial" w:hAnsi="Arial" w:cs="Arial"/>
          <w:color w:val="76923C" w:themeColor="accent3" w:themeShade="BF"/>
        </w:rPr>
      </w:pPr>
    </w:p>
    <w:p w:rsidR="00F5133A" w:rsidRPr="00CB07AA" w:rsidRDefault="00F5133A" w:rsidP="00CB07AA">
      <w:pPr>
        <w:jc w:val="both"/>
        <w:rPr>
          <w:rFonts w:ascii="Arial" w:hAnsi="Arial" w:cs="Arial"/>
        </w:rPr>
      </w:pPr>
      <w:r w:rsidRPr="00CB07AA">
        <w:rPr>
          <w:rFonts w:ascii="Arial" w:hAnsi="Arial" w:cs="Arial"/>
        </w:rPr>
        <w:t xml:space="preserve"> </w:t>
      </w:r>
      <w:r w:rsidR="00BB3008" w:rsidRPr="00CB07AA">
        <w:rPr>
          <w:rFonts w:ascii="Arial" w:hAnsi="Arial" w:cs="Arial"/>
        </w:rPr>
        <w:t>System would</w:t>
      </w:r>
      <w:r w:rsidRPr="00CB07AA">
        <w:rPr>
          <w:rFonts w:ascii="Arial" w:hAnsi="Arial" w:cs="Arial"/>
        </w:rPr>
        <w:t xml:space="preserve"> facilitate organization-wide integrated information systems, covering all functional areas.</w:t>
      </w:r>
    </w:p>
    <w:p w:rsidR="00F5133A" w:rsidRPr="00CB07AA" w:rsidRDefault="00F5133A" w:rsidP="00CB07AA">
      <w:pPr>
        <w:pStyle w:val="ListParagraph"/>
        <w:numPr>
          <w:ilvl w:val="0"/>
          <w:numId w:val="16"/>
        </w:numPr>
        <w:spacing w:after="0"/>
        <w:contextualSpacing w:val="0"/>
        <w:rPr>
          <w:rFonts w:ascii="Arial" w:hAnsi="Arial" w:cs="Arial"/>
        </w:rPr>
      </w:pPr>
      <w:r w:rsidRPr="00CB07AA">
        <w:rPr>
          <w:rFonts w:ascii="Arial" w:hAnsi="Arial" w:cs="Arial"/>
        </w:rPr>
        <w:t>Modular solution with option for phase wise roll out;</w:t>
      </w:r>
    </w:p>
    <w:p w:rsidR="00F5133A" w:rsidRPr="00CB07AA" w:rsidRDefault="00F5133A" w:rsidP="00CB07AA">
      <w:pPr>
        <w:pStyle w:val="ListParagraph"/>
        <w:numPr>
          <w:ilvl w:val="0"/>
          <w:numId w:val="16"/>
        </w:numPr>
        <w:spacing w:after="0"/>
        <w:contextualSpacing w:val="0"/>
        <w:rPr>
          <w:rFonts w:ascii="Arial" w:hAnsi="Arial" w:cs="Arial"/>
        </w:rPr>
      </w:pPr>
      <w:r w:rsidRPr="00CB07AA">
        <w:rPr>
          <w:rFonts w:ascii="Arial" w:hAnsi="Arial" w:cs="Arial"/>
        </w:rPr>
        <w:t>Flexible;</w:t>
      </w:r>
    </w:p>
    <w:p w:rsidR="00F5133A" w:rsidRPr="00CB07AA" w:rsidRDefault="00F5133A" w:rsidP="00CB07AA">
      <w:pPr>
        <w:pStyle w:val="ListParagraph"/>
        <w:numPr>
          <w:ilvl w:val="0"/>
          <w:numId w:val="16"/>
        </w:numPr>
        <w:spacing w:after="0"/>
        <w:contextualSpacing w:val="0"/>
        <w:rPr>
          <w:rFonts w:ascii="Arial" w:hAnsi="Arial" w:cs="Arial"/>
        </w:rPr>
      </w:pPr>
      <w:r w:rsidRPr="00CB07AA">
        <w:rPr>
          <w:rFonts w:ascii="Arial" w:hAnsi="Arial" w:cs="Arial"/>
        </w:rPr>
        <w:t>Easy to add functionalities;</w:t>
      </w:r>
    </w:p>
    <w:p w:rsidR="00F5133A" w:rsidRPr="00CB07AA" w:rsidRDefault="00F5133A" w:rsidP="00CB07AA">
      <w:pPr>
        <w:pStyle w:val="ListParagraph"/>
        <w:numPr>
          <w:ilvl w:val="0"/>
          <w:numId w:val="16"/>
        </w:numPr>
        <w:spacing w:after="0"/>
        <w:contextualSpacing w:val="0"/>
        <w:rPr>
          <w:rFonts w:ascii="Arial" w:hAnsi="Arial" w:cs="Arial"/>
        </w:rPr>
      </w:pPr>
      <w:r w:rsidRPr="00CB07AA">
        <w:rPr>
          <w:rFonts w:ascii="Arial" w:hAnsi="Arial" w:cs="Arial"/>
        </w:rPr>
        <w:t>Technology platform;</w:t>
      </w:r>
    </w:p>
    <w:p w:rsidR="00F5133A" w:rsidRPr="00CB07AA" w:rsidDel="005D7694" w:rsidRDefault="00F5133A" w:rsidP="00CB07AA">
      <w:pPr>
        <w:pStyle w:val="ListParagraph"/>
        <w:numPr>
          <w:ilvl w:val="0"/>
          <w:numId w:val="16"/>
        </w:numPr>
        <w:spacing w:after="0"/>
        <w:contextualSpacing w:val="0"/>
        <w:rPr>
          <w:del w:id="18" w:author="Johnny Alam" w:date="2016-02-28T13:57:00Z"/>
          <w:rFonts w:ascii="Arial" w:hAnsi="Arial" w:cs="Arial"/>
        </w:rPr>
      </w:pPr>
      <w:del w:id="19" w:author="Johnny Alam" w:date="2016-02-28T13:57:00Z">
        <w:r w:rsidRPr="00CB07AA" w:rsidDel="005D7694">
          <w:rPr>
            <w:rFonts w:ascii="Arial" w:hAnsi="Arial" w:cs="Arial"/>
          </w:rPr>
          <w:delText>Both Thick Client and Thin Client option.</w:delText>
        </w:r>
      </w:del>
    </w:p>
    <w:p w:rsidR="00F5133A" w:rsidRPr="00CB07AA" w:rsidRDefault="00F5133A" w:rsidP="00CB07AA">
      <w:pPr>
        <w:pStyle w:val="ListParagraph"/>
        <w:numPr>
          <w:ilvl w:val="0"/>
          <w:numId w:val="17"/>
        </w:numPr>
        <w:spacing w:after="0"/>
        <w:contextualSpacing w:val="0"/>
        <w:rPr>
          <w:rFonts w:ascii="Arial" w:hAnsi="Arial" w:cs="Arial"/>
        </w:rPr>
      </w:pPr>
      <w:r w:rsidRPr="00CB07AA">
        <w:rPr>
          <w:rFonts w:ascii="Arial" w:hAnsi="Arial" w:cs="Arial"/>
        </w:rPr>
        <w:t>Centralized system for all locations and HO</w:t>
      </w:r>
    </w:p>
    <w:p w:rsidR="00F5133A" w:rsidRPr="00CB07AA" w:rsidRDefault="00F5133A" w:rsidP="00CB07AA">
      <w:pPr>
        <w:pStyle w:val="ListParagraph"/>
        <w:numPr>
          <w:ilvl w:val="0"/>
          <w:numId w:val="17"/>
        </w:numPr>
        <w:spacing w:after="0"/>
        <w:contextualSpacing w:val="0"/>
        <w:rPr>
          <w:rFonts w:ascii="Arial" w:hAnsi="Arial" w:cs="Arial"/>
        </w:rPr>
      </w:pPr>
      <w:r w:rsidRPr="00CB07AA">
        <w:rPr>
          <w:rFonts w:ascii="Arial" w:hAnsi="Arial" w:cs="Arial"/>
        </w:rPr>
        <w:t>Budgetary control with automated workflow of each department</w:t>
      </w:r>
    </w:p>
    <w:p w:rsidR="00F5133A" w:rsidRPr="00CB07AA" w:rsidRDefault="00F5133A" w:rsidP="00CB07AA">
      <w:pPr>
        <w:pStyle w:val="ListParagraph"/>
        <w:numPr>
          <w:ilvl w:val="0"/>
          <w:numId w:val="17"/>
        </w:numPr>
        <w:spacing w:after="0"/>
        <w:contextualSpacing w:val="0"/>
        <w:rPr>
          <w:rFonts w:ascii="Arial" w:hAnsi="Arial" w:cs="Arial"/>
        </w:rPr>
      </w:pPr>
      <w:r w:rsidRPr="00CB07AA">
        <w:rPr>
          <w:rFonts w:ascii="Arial" w:hAnsi="Arial" w:cs="Arial"/>
        </w:rPr>
        <w:t>Consolidating all BASB location automatically;</w:t>
      </w:r>
    </w:p>
    <w:p w:rsidR="00F5133A" w:rsidRPr="00CB07AA" w:rsidRDefault="00F5133A" w:rsidP="00CB07AA">
      <w:pPr>
        <w:pStyle w:val="ListParagraph"/>
        <w:numPr>
          <w:ilvl w:val="0"/>
          <w:numId w:val="17"/>
        </w:numPr>
        <w:spacing w:after="0"/>
        <w:contextualSpacing w:val="0"/>
        <w:rPr>
          <w:rFonts w:ascii="Arial" w:hAnsi="Arial" w:cs="Arial"/>
        </w:rPr>
      </w:pPr>
      <w:r w:rsidRPr="00CB07AA">
        <w:rPr>
          <w:rFonts w:ascii="Arial" w:hAnsi="Arial" w:cs="Arial"/>
        </w:rPr>
        <w:t>Minimize communication gap among departments;</w:t>
      </w:r>
    </w:p>
    <w:p w:rsidR="00F5133A" w:rsidRPr="00CB07AA" w:rsidRDefault="00F5133A" w:rsidP="00CB07AA">
      <w:pPr>
        <w:pStyle w:val="ListParagraph"/>
        <w:numPr>
          <w:ilvl w:val="0"/>
          <w:numId w:val="17"/>
        </w:numPr>
        <w:spacing w:after="0"/>
        <w:contextualSpacing w:val="0"/>
        <w:rPr>
          <w:rFonts w:ascii="Arial" w:hAnsi="Arial" w:cs="Arial"/>
        </w:rPr>
      </w:pPr>
      <w:r w:rsidRPr="00CB07AA">
        <w:rPr>
          <w:rFonts w:ascii="Arial" w:hAnsi="Arial" w:cs="Arial"/>
        </w:rPr>
        <w:t>Reduces cost and process time;</w:t>
      </w:r>
    </w:p>
    <w:p w:rsidR="00F5133A" w:rsidRPr="00CB07AA" w:rsidRDefault="00F5133A" w:rsidP="00CB07AA">
      <w:pPr>
        <w:pStyle w:val="ListParagraph"/>
        <w:numPr>
          <w:ilvl w:val="0"/>
          <w:numId w:val="17"/>
        </w:numPr>
        <w:spacing w:after="0"/>
        <w:contextualSpacing w:val="0"/>
        <w:rPr>
          <w:rFonts w:ascii="Arial" w:hAnsi="Arial" w:cs="Arial"/>
        </w:rPr>
      </w:pPr>
      <w:r w:rsidRPr="00CB07AA">
        <w:rPr>
          <w:rFonts w:ascii="Arial" w:hAnsi="Arial" w:cs="Arial"/>
        </w:rPr>
        <w:t>Standardization and speeding up the process;</w:t>
      </w:r>
    </w:p>
    <w:p w:rsidR="00F5133A" w:rsidRPr="00CB07AA" w:rsidRDefault="00F5133A" w:rsidP="00CB07AA">
      <w:pPr>
        <w:pStyle w:val="ListParagraph"/>
        <w:numPr>
          <w:ilvl w:val="0"/>
          <w:numId w:val="17"/>
        </w:numPr>
        <w:spacing w:after="0"/>
        <w:contextualSpacing w:val="0"/>
        <w:rPr>
          <w:rFonts w:ascii="Arial" w:hAnsi="Arial" w:cs="Arial"/>
        </w:rPr>
      </w:pPr>
      <w:r w:rsidRPr="00CB07AA">
        <w:rPr>
          <w:rFonts w:ascii="Arial" w:hAnsi="Arial" w:cs="Arial"/>
        </w:rPr>
        <w:t>Organization integration;</w:t>
      </w:r>
    </w:p>
    <w:p w:rsidR="00F5133A" w:rsidRPr="00CB07AA" w:rsidRDefault="00F5133A" w:rsidP="00CB07AA">
      <w:pPr>
        <w:pStyle w:val="ListParagraph"/>
        <w:numPr>
          <w:ilvl w:val="0"/>
          <w:numId w:val="17"/>
        </w:numPr>
        <w:spacing w:after="0"/>
        <w:contextualSpacing w:val="0"/>
        <w:rPr>
          <w:rFonts w:ascii="Arial" w:hAnsi="Arial" w:cs="Arial"/>
        </w:rPr>
      </w:pPr>
      <w:r w:rsidRPr="00CB07AA">
        <w:rPr>
          <w:rFonts w:ascii="Arial" w:hAnsi="Arial" w:cs="Arial"/>
        </w:rPr>
        <w:t>Combines all databases across departments into a single database that can be accessed by all;</w:t>
      </w:r>
    </w:p>
    <w:p w:rsidR="00F5133A" w:rsidRPr="00CB07AA" w:rsidRDefault="00F5133A" w:rsidP="00CB07AA">
      <w:pPr>
        <w:pStyle w:val="ListParagraph"/>
        <w:numPr>
          <w:ilvl w:val="0"/>
          <w:numId w:val="17"/>
        </w:numPr>
        <w:spacing w:after="0"/>
        <w:contextualSpacing w:val="0"/>
        <w:rPr>
          <w:rFonts w:ascii="Arial" w:hAnsi="Arial" w:cs="Arial"/>
        </w:rPr>
      </w:pPr>
      <w:r w:rsidRPr="00CB07AA">
        <w:rPr>
          <w:rFonts w:ascii="Arial" w:hAnsi="Arial" w:cs="Arial"/>
        </w:rPr>
        <w:t>Fewer errors;</w:t>
      </w:r>
    </w:p>
    <w:p w:rsidR="00F5133A" w:rsidRPr="00CB07AA" w:rsidRDefault="00F5133A" w:rsidP="00CB07AA">
      <w:pPr>
        <w:pStyle w:val="ListParagraph"/>
        <w:numPr>
          <w:ilvl w:val="0"/>
          <w:numId w:val="17"/>
        </w:numPr>
        <w:spacing w:after="0"/>
        <w:contextualSpacing w:val="0"/>
        <w:rPr>
          <w:rFonts w:ascii="Arial" w:hAnsi="Arial" w:cs="Arial"/>
        </w:rPr>
      </w:pPr>
      <w:r w:rsidRPr="00CB07AA">
        <w:rPr>
          <w:rFonts w:ascii="Arial" w:hAnsi="Arial" w:cs="Arial"/>
        </w:rPr>
        <w:lastRenderedPageBreak/>
        <w:t>Improved speed and efficiency;</w:t>
      </w:r>
    </w:p>
    <w:p w:rsidR="00F5133A" w:rsidRPr="00CB07AA" w:rsidRDefault="00F5133A" w:rsidP="00CB07AA">
      <w:pPr>
        <w:pStyle w:val="ListParagraph"/>
        <w:numPr>
          <w:ilvl w:val="0"/>
          <w:numId w:val="17"/>
        </w:numPr>
        <w:spacing w:after="0"/>
        <w:contextualSpacing w:val="0"/>
        <w:rPr>
          <w:rFonts w:ascii="Arial" w:hAnsi="Arial" w:cs="Arial"/>
        </w:rPr>
      </w:pPr>
      <w:r w:rsidRPr="00CB07AA">
        <w:rPr>
          <w:rFonts w:ascii="Arial" w:hAnsi="Arial" w:cs="Arial"/>
        </w:rPr>
        <w:t>More complete access to information;</w:t>
      </w:r>
    </w:p>
    <w:p w:rsidR="00F5133A" w:rsidRPr="00CB07AA" w:rsidRDefault="00F5133A" w:rsidP="00CB07AA">
      <w:pPr>
        <w:pStyle w:val="ListParagraph"/>
        <w:numPr>
          <w:ilvl w:val="0"/>
          <w:numId w:val="17"/>
        </w:numPr>
        <w:spacing w:after="0"/>
        <w:contextualSpacing w:val="0"/>
        <w:rPr>
          <w:rFonts w:ascii="Arial" w:hAnsi="Arial" w:cs="Arial"/>
        </w:rPr>
      </w:pPr>
      <w:r w:rsidRPr="00CB07AA">
        <w:rPr>
          <w:rFonts w:ascii="Arial" w:hAnsi="Arial" w:cs="Arial"/>
        </w:rPr>
        <w:t>Shorten process times;</w:t>
      </w:r>
    </w:p>
    <w:p w:rsidR="00F5133A" w:rsidRPr="00CB07AA" w:rsidRDefault="00F5133A" w:rsidP="00CB07AA">
      <w:pPr>
        <w:pStyle w:val="ListParagraph"/>
        <w:numPr>
          <w:ilvl w:val="0"/>
          <w:numId w:val="17"/>
        </w:numPr>
        <w:spacing w:after="0"/>
        <w:contextualSpacing w:val="0"/>
        <w:rPr>
          <w:rFonts w:ascii="Arial" w:hAnsi="Arial" w:cs="Arial"/>
        </w:rPr>
      </w:pPr>
      <w:r w:rsidRPr="00CB07AA">
        <w:rPr>
          <w:rFonts w:ascii="Arial" w:hAnsi="Arial" w:cs="Arial"/>
        </w:rPr>
        <w:t>Sustained involvement and commitment of the top management;</w:t>
      </w:r>
    </w:p>
    <w:p w:rsidR="00F5133A" w:rsidRPr="00CB07AA" w:rsidRDefault="00F5133A" w:rsidP="00CB07AA">
      <w:pPr>
        <w:pStyle w:val="ListParagraph"/>
        <w:numPr>
          <w:ilvl w:val="0"/>
          <w:numId w:val="17"/>
        </w:numPr>
        <w:spacing w:after="0"/>
        <w:contextualSpacing w:val="0"/>
        <w:rPr>
          <w:rFonts w:ascii="Arial" w:hAnsi="Arial" w:cs="Arial"/>
        </w:rPr>
      </w:pPr>
      <w:r w:rsidRPr="00CB07AA">
        <w:rPr>
          <w:rFonts w:ascii="Arial" w:hAnsi="Arial" w:cs="Arial"/>
        </w:rPr>
        <w:t>Integration of information using a single data source across the organization;</w:t>
      </w:r>
    </w:p>
    <w:p w:rsidR="00F5133A" w:rsidRPr="00CB07AA" w:rsidRDefault="00F5133A" w:rsidP="00CB07AA">
      <w:pPr>
        <w:pStyle w:val="ListParagraph"/>
        <w:numPr>
          <w:ilvl w:val="0"/>
          <w:numId w:val="17"/>
        </w:numPr>
        <w:spacing w:after="0"/>
        <w:contextualSpacing w:val="0"/>
        <w:rPr>
          <w:rFonts w:ascii="Arial" w:hAnsi="Arial" w:cs="Arial"/>
        </w:rPr>
      </w:pPr>
      <w:r w:rsidRPr="00CB07AA">
        <w:rPr>
          <w:rFonts w:ascii="Arial" w:hAnsi="Arial" w:cs="Arial"/>
        </w:rPr>
        <w:t>Information is available online and real time;</w:t>
      </w:r>
    </w:p>
    <w:p w:rsidR="00F5133A" w:rsidRPr="00CB07AA" w:rsidRDefault="00F5133A" w:rsidP="00CB07AA">
      <w:pPr>
        <w:pStyle w:val="ListParagraph"/>
        <w:numPr>
          <w:ilvl w:val="0"/>
          <w:numId w:val="17"/>
        </w:numPr>
        <w:spacing w:after="0"/>
        <w:contextualSpacing w:val="0"/>
        <w:rPr>
          <w:rFonts w:ascii="Arial" w:hAnsi="Arial" w:cs="Arial"/>
        </w:rPr>
      </w:pPr>
      <w:r w:rsidRPr="00CB07AA">
        <w:rPr>
          <w:rFonts w:ascii="Arial" w:hAnsi="Arial" w:cs="Arial"/>
        </w:rPr>
        <w:t>Overcome inefficiencies of independent systems;</w:t>
      </w:r>
    </w:p>
    <w:p w:rsidR="00F5133A" w:rsidRPr="00CB07AA" w:rsidRDefault="00F5133A" w:rsidP="00CB07AA">
      <w:pPr>
        <w:pStyle w:val="ListParagraph"/>
        <w:numPr>
          <w:ilvl w:val="0"/>
          <w:numId w:val="17"/>
        </w:numPr>
        <w:spacing w:after="0"/>
        <w:contextualSpacing w:val="0"/>
        <w:rPr>
          <w:rFonts w:ascii="Arial" w:hAnsi="Arial" w:cs="Arial"/>
        </w:rPr>
      </w:pPr>
      <w:r w:rsidRPr="00CB07AA">
        <w:rPr>
          <w:rFonts w:ascii="Arial" w:hAnsi="Arial" w:cs="Arial"/>
        </w:rPr>
        <w:t>Minimizes response time;</w:t>
      </w:r>
    </w:p>
    <w:p w:rsidR="009F760D" w:rsidRPr="00CB07AA" w:rsidRDefault="009F760D" w:rsidP="00CB07AA">
      <w:pPr>
        <w:pStyle w:val="ListParagraph"/>
        <w:numPr>
          <w:ilvl w:val="0"/>
          <w:numId w:val="17"/>
        </w:numPr>
        <w:spacing w:after="0"/>
        <w:contextualSpacing w:val="0"/>
        <w:rPr>
          <w:rFonts w:ascii="Arial" w:hAnsi="Arial" w:cs="Arial"/>
        </w:rPr>
      </w:pPr>
      <w:r w:rsidRPr="00CB07AA">
        <w:rPr>
          <w:rFonts w:ascii="Arial" w:hAnsi="Arial" w:cs="Arial"/>
        </w:rPr>
        <w:t xml:space="preserve">High Availability in overall architecture. </w:t>
      </w:r>
    </w:p>
    <w:p w:rsidR="009F760D" w:rsidRPr="00CB07AA" w:rsidRDefault="009F760D" w:rsidP="00CB07AA">
      <w:pPr>
        <w:pStyle w:val="ListParagraph"/>
        <w:numPr>
          <w:ilvl w:val="0"/>
          <w:numId w:val="17"/>
        </w:numPr>
        <w:spacing w:after="0"/>
        <w:contextualSpacing w:val="0"/>
        <w:rPr>
          <w:rFonts w:ascii="Arial" w:hAnsi="Arial" w:cs="Arial"/>
        </w:rPr>
      </w:pPr>
      <w:r w:rsidRPr="00CB07AA">
        <w:rPr>
          <w:rFonts w:ascii="Arial" w:hAnsi="Arial" w:cs="Arial"/>
        </w:rPr>
        <w:t>Redundancy in Data Center Network Architecture.</w:t>
      </w:r>
    </w:p>
    <w:p w:rsidR="009F760D" w:rsidRPr="00CB07AA" w:rsidRDefault="009F760D" w:rsidP="00CB07AA">
      <w:pPr>
        <w:pStyle w:val="ListParagraph"/>
        <w:numPr>
          <w:ilvl w:val="0"/>
          <w:numId w:val="17"/>
        </w:numPr>
        <w:spacing w:after="0"/>
        <w:contextualSpacing w:val="0"/>
        <w:rPr>
          <w:rFonts w:ascii="Arial" w:hAnsi="Arial" w:cs="Arial"/>
        </w:rPr>
      </w:pPr>
      <w:r w:rsidRPr="00CB07AA">
        <w:rPr>
          <w:rFonts w:ascii="Arial" w:hAnsi="Arial" w:cs="Arial"/>
        </w:rPr>
        <w:t xml:space="preserve">24/7 Availability of System. </w:t>
      </w:r>
    </w:p>
    <w:p w:rsidR="009F760D" w:rsidRPr="00CB07AA" w:rsidRDefault="009F760D" w:rsidP="00CB07AA">
      <w:pPr>
        <w:pStyle w:val="ListParagraph"/>
        <w:numPr>
          <w:ilvl w:val="0"/>
          <w:numId w:val="17"/>
        </w:numPr>
        <w:spacing w:after="0"/>
        <w:contextualSpacing w:val="0"/>
        <w:rPr>
          <w:rFonts w:ascii="Arial" w:hAnsi="Arial" w:cs="Arial"/>
        </w:rPr>
      </w:pPr>
      <w:r w:rsidRPr="00CB07AA">
        <w:rPr>
          <w:rFonts w:ascii="Arial" w:hAnsi="Arial" w:cs="Arial"/>
        </w:rPr>
        <w:t>Open Network whe</w:t>
      </w:r>
      <w:r w:rsidR="00B33037" w:rsidRPr="00CB07AA">
        <w:rPr>
          <w:rFonts w:ascii="Arial" w:hAnsi="Arial" w:cs="Arial"/>
        </w:rPr>
        <w:t xml:space="preserve">re BASB can deploy any network </w:t>
      </w:r>
      <w:r w:rsidRPr="00CB07AA">
        <w:rPr>
          <w:rFonts w:ascii="Arial" w:hAnsi="Arial" w:cs="Arial"/>
        </w:rPr>
        <w:t>technology at any time.</w:t>
      </w:r>
    </w:p>
    <w:p w:rsidR="009F760D" w:rsidRPr="00CB07AA" w:rsidRDefault="009F760D" w:rsidP="00CB07AA">
      <w:pPr>
        <w:pStyle w:val="ListParagraph"/>
        <w:numPr>
          <w:ilvl w:val="0"/>
          <w:numId w:val="17"/>
        </w:numPr>
        <w:spacing w:after="0"/>
        <w:contextualSpacing w:val="0"/>
        <w:rPr>
          <w:rFonts w:ascii="Arial" w:hAnsi="Arial" w:cs="Arial"/>
        </w:rPr>
      </w:pPr>
      <w:r w:rsidRPr="00CB07AA">
        <w:rPr>
          <w:rFonts w:ascii="Arial" w:hAnsi="Arial" w:cs="Arial"/>
        </w:rPr>
        <w:t>Security for both Intranet</w:t>
      </w:r>
      <w:r w:rsidR="009616E7" w:rsidRPr="00CB07AA">
        <w:rPr>
          <w:rFonts w:ascii="Arial" w:hAnsi="Arial" w:cs="Arial"/>
        </w:rPr>
        <w:t xml:space="preserve"> and Internet. Through intranet </w:t>
      </w:r>
      <w:r w:rsidRPr="00CB07AA">
        <w:rPr>
          <w:rFonts w:ascii="Arial" w:hAnsi="Arial" w:cs="Arial"/>
        </w:rPr>
        <w:t>IP Sec VPN and for internet secured socket layer</w:t>
      </w:r>
      <w:r w:rsidR="009616E7" w:rsidRPr="00CB07AA">
        <w:rPr>
          <w:rFonts w:ascii="Arial" w:hAnsi="Arial" w:cs="Arial"/>
        </w:rPr>
        <w:t xml:space="preserve"> to be deployed</w:t>
      </w:r>
      <w:r w:rsidRPr="00CB07AA">
        <w:rPr>
          <w:rFonts w:ascii="Arial" w:hAnsi="Arial" w:cs="Arial"/>
        </w:rPr>
        <w:t>. To secure the email transaction</w:t>
      </w:r>
      <w:r w:rsidR="009616E7" w:rsidRPr="00CB07AA">
        <w:rPr>
          <w:rFonts w:ascii="Arial" w:hAnsi="Arial" w:cs="Arial"/>
        </w:rPr>
        <w:t>,</w:t>
      </w:r>
      <w:r w:rsidRPr="00CB07AA">
        <w:rPr>
          <w:rFonts w:ascii="Arial" w:hAnsi="Arial" w:cs="Arial"/>
        </w:rPr>
        <w:t xml:space="preserve"> Digital Certificate for each email user</w:t>
      </w:r>
      <w:r w:rsidR="009616E7" w:rsidRPr="00CB07AA">
        <w:rPr>
          <w:rFonts w:ascii="Arial" w:hAnsi="Arial" w:cs="Arial"/>
        </w:rPr>
        <w:t xml:space="preserve"> is proposed</w:t>
      </w:r>
      <w:r w:rsidRPr="00CB07AA">
        <w:rPr>
          <w:rFonts w:ascii="Arial" w:hAnsi="Arial" w:cs="Arial"/>
        </w:rPr>
        <w:t>.</w:t>
      </w:r>
    </w:p>
    <w:p w:rsidR="00F5133A" w:rsidRPr="00CB07AA" w:rsidRDefault="009F760D" w:rsidP="00CB07AA">
      <w:pPr>
        <w:pStyle w:val="ListParagraph"/>
        <w:numPr>
          <w:ilvl w:val="0"/>
          <w:numId w:val="17"/>
        </w:numPr>
        <w:spacing w:after="0"/>
        <w:contextualSpacing w:val="0"/>
        <w:rPr>
          <w:rFonts w:ascii="Arial" w:hAnsi="Arial" w:cs="Arial"/>
        </w:rPr>
      </w:pPr>
      <w:r w:rsidRPr="00CB07AA">
        <w:rPr>
          <w:rFonts w:ascii="Arial" w:hAnsi="Arial" w:cs="Arial"/>
        </w:rPr>
        <w:t>At least 5 years availability of proposed technology</w:t>
      </w:r>
    </w:p>
    <w:p w:rsidR="00340C4B" w:rsidRPr="00CB07AA" w:rsidRDefault="00340C4B" w:rsidP="00CB07AA">
      <w:pPr>
        <w:spacing w:after="0"/>
        <w:rPr>
          <w:rFonts w:ascii="Arial" w:hAnsi="Arial" w:cs="Arial"/>
          <w:b/>
          <w:bCs/>
          <w:caps/>
          <w:sz w:val="12"/>
          <w:u w:val="single"/>
        </w:rPr>
      </w:pPr>
    </w:p>
    <w:p w:rsidR="00340C4B" w:rsidRPr="00CB07AA" w:rsidRDefault="00340C4B" w:rsidP="00CB07AA">
      <w:pPr>
        <w:pStyle w:val="ListParagraph"/>
        <w:numPr>
          <w:ilvl w:val="0"/>
          <w:numId w:val="17"/>
        </w:numPr>
        <w:spacing w:after="0"/>
        <w:contextualSpacing w:val="0"/>
        <w:rPr>
          <w:rFonts w:ascii="Arial" w:hAnsi="Arial" w:cs="Arial"/>
        </w:rPr>
      </w:pPr>
      <w:r w:rsidRPr="00CB07AA">
        <w:rPr>
          <w:rFonts w:ascii="Arial" w:hAnsi="Arial" w:cs="Arial"/>
        </w:rPr>
        <w:t xml:space="preserve">Direct impact on Retired Person socio-economic life through easy access of services. </w:t>
      </w:r>
    </w:p>
    <w:p w:rsidR="00340C4B" w:rsidRPr="00CB07AA" w:rsidRDefault="00340C4B" w:rsidP="00CB07AA">
      <w:pPr>
        <w:pStyle w:val="ListParagraph"/>
        <w:numPr>
          <w:ilvl w:val="0"/>
          <w:numId w:val="17"/>
        </w:numPr>
        <w:spacing w:after="0"/>
        <w:contextualSpacing w:val="0"/>
        <w:rPr>
          <w:rFonts w:ascii="Arial" w:hAnsi="Arial" w:cs="Arial"/>
        </w:rPr>
      </w:pPr>
      <w:r w:rsidRPr="00CB07AA">
        <w:rPr>
          <w:rFonts w:ascii="Arial" w:hAnsi="Arial" w:cs="Arial"/>
        </w:rPr>
        <w:t>Workflow of each department will be automated.</w:t>
      </w:r>
    </w:p>
    <w:p w:rsidR="00340C4B" w:rsidRPr="00CB07AA" w:rsidRDefault="00340C4B" w:rsidP="00CB07AA">
      <w:pPr>
        <w:pStyle w:val="ListParagraph"/>
        <w:numPr>
          <w:ilvl w:val="0"/>
          <w:numId w:val="17"/>
        </w:numPr>
        <w:spacing w:after="0"/>
        <w:contextualSpacing w:val="0"/>
        <w:rPr>
          <w:rFonts w:ascii="Arial" w:hAnsi="Arial" w:cs="Arial"/>
        </w:rPr>
      </w:pPr>
      <w:r w:rsidRPr="00CB07AA">
        <w:rPr>
          <w:rFonts w:ascii="Arial" w:hAnsi="Arial" w:cs="Arial"/>
        </w:rPr>
        <w:t>Integration of information using a single database across the organization.</w:t>
      </w:r>
    </w:p>
    <w:p w:rsidR="00340C4B" w:rsidRPr="00CB07AA" w:rsidRDefault="00340C4B" w:rsidP="00CB07AA">
      <w:pPr>
        <w:pStyle w:val="ListParagraph"/>
        <w:numPr>
          <w:ilvl w:val="0"/>
          <w:numId w:val="17"/>
        </w:numPr>
        <w:spacing w:after="0"/>
        <w:contextualSpacing w:val="0"/>
        <w:rPr>
          <w:rFonts w:ascii="Arial" w:hAnsi="Arial" w:cs="Arial"/>
        </w:rPr>
      </w:pPr>
      <w:r w:rsidRPr="00CB07AA">
        <w:rPr>
          <w:rFonts w:ascii="Arial" w:hAnsi="Arial" w:cs="Arial"/>
        </w:rPr>
        <w:t xml:space="preserve">Consolidating </w:t>
      </w:r>
      <w:r w:rsidR="004106EF" w:rsidRPr="00CB07AA">
        <w:rPr>
          <w:rFonts w:ascii="Arial" w:hAnsi="Arial" w:cs="Arial"/>
        </w:rPr>
        <w:t>the</w:t>
      </w:r>
      <w:r w:rsidRPr="00CB07AA">
        <w:rPr>
          <w:rFonts w:ascii="Arial" w:hAnsi="Arial" w:cs="Arial"/>
        </w:rPr>
        <w:t xml:space="preserve"> BASB planning.</w:t>
      </w:r>
    </w:p>
    <w:p w:rsidR="00340C4B" w:rsidRPr="00CB07AA" w:rsidRDefault="00340C4B" w:rsidP="00CB07AA">
      <w:pPr>
        <w:pStyle w:val="ListParagraph"/>
        <w:numPr>
          <w:ilvl w:val="0"/>
          <w:numId w:val="17"/>
        </w:numPr>
        <w:spacing w:after="0"/>
        <w:contextualSpacing w:val="0"/>
        <w:rPr>
          <w:rFonts w:ascii="Arial" w:hAnsi="Arial" w:cs="Arial"/>
        </w:rPr>
      </w:pPr>
      <w:r w:rsidRPr="00CB07AA">
        <w:rPr>
          <w:rFonts w:ascii="Arial" w:hAnsi="Arial" w:cs="Arial"/>
        </w:rPr>
        <w:t>Minimize communication gap among departments.</w:t>
      </w:r>
    </w:p>
    <w:p w:rsidR="00340C4B" w:rsidRPr="00CB07AA" w:rsidRDefault="00340C4B" w:rsidP="00CB07AA">
      <w:pPr>
        <w:pStyle w:val="ListParagraph"/>
        <w:numPr>
          <w:ilvl w:val="0"/>
          <w:numId w:val="17"/>
        </w:numPr>
        <w:spacing w:after="0"/>
        <w:contextualSpacing w:val="0"/>
        <w:rPr>
          <w:rFonts w:ascii="Arial" w:hAnsi="Arial" w:cs="Arial"/>
        </w:rPr>
      </w:pPr>
      <w:r w:rsidRPr="00CB07AA">
        <w:rPr>
          <w:rFonts w:ascii="Arial" w:hAnsi="Arial" w:cs="Arial"/>
        </w:rPr>
        <w:t>Reduces cost and process time and improve efficiency.</w:t>
      </w:r>
    </w:p>
    <w:p w:rsidR="00340C4B" w:rsidRPr="00CB07AA" w:rsidRDefault="00340C4B" w:rsidP="00CB07AA">
      <w:pPr>
        <w:pStyle w:val="ListParagraph"/>
        <w:numPr>
          <w:ilvl w:val="0"/>
          <w:numId w:val="17"/>
        </w:numPr>
        <w:spacing w:after="0"/>
        <w:contextualSpacing w:val="0"/>
        <w:rPr>
          <w:rFonts w:ascii="Arial" w:hAnsi="Arial" w:cs="Arial"/>
        </w:rPr>
      </w:pPr>
      <w:r w:rsidRPr="00CB07AA">
        <w:rPr>
          <w:rFonts w:ascii="Arial" w:hAnsi="Arial" w:cs="Arial"/>
        </w:rPr>
        <w:t>Standardization and speeding up the process.</w:t>
      </w:r>
    </w:p>
    <w:p w:rsidR="00340C4B" w:rsidRPr="00CB07AA" w:rsidRDefault="00340C4B" w:rsidP="00CB07AA">
      <w:pPr>
        <w:pStyle w:val="ListParagraph"/>
        <w:numPr>
          <w:ilvl w:val="0"/>
          <w:numId w:val="17"/>
        </w:numPr>
        <w:spacing w:after="0"/>
        <w:contextualSpacing w:val="0"/>
        <w:rPr>
          <w:rFonts w:ascii="Arial" w:hAnsi="Arial" w:cs="Arial"/>
        </w:rPr>
      </w:pPr>
      <w:r w:rsidRPr="00CB07AA">
        <w:rPr>
          <w:rFonts w:ascii="Arial" w:hAnsi="Arial" w:cs="Arial"/>
        </w:rPr>
        <w:t>Organization integration.</w:t>
      </w:r>
    </w:p>
    <w:p w:rsidR="00340C4B" w:rsidRPr="00CB07AA" w:rsidRDefault="00340C4B" w:rsidP="00CB07AA">
      <w:pPr>
        <w:pStyle w:val="ListParagraph"/>
        <w:numPr>
          <w:ilvl w:val="0"/>
          <w:numId w:val="17"/>
        </w:numPr>
        <w:spacing w:after="0"/>
        <w:contextualSpacing w:val="0"/>
        <w:rPr>
          <w:rFonts w:ascii="Arial" w:hAnsi="Arial" w:cs="Arial"/>
        </w:rPr>
      </w:pPr>
      <w:r w:rsidRPr="00CB07AA">
        <w:rPr>
          <w:rFonts w:ascii="Arial" w:hAnsi="Arial" w:cs="Arial"/>
        </w:rPr>
        <w:t xml:space="preserve">More complete access to information with </w:t>
      </w:r>
      <w:r w:rsidR="00B33037" w:rsidRPr="00CB07AA">
        <w:rPr>
          <w:rFonts w:ascii="Arial" w:hAnsi="Arial" w:cs="Arial"/>
        </w:rPr>
        <w:t>less error</w:t>
      </w:r>
      <w:r w:rsidRPr="00CB07AA">
        <w:rPr>
          <w:rFonts w:ascii="Arial" w:hAnsi="Arial" w:cs="Arial"/>
        </w:rPr>
        <w:t>.</w:t>
      </w:r>
    </w:p>
    <w:p w:rsidR="00340C4B" w:rsidRPr="00CB07AA" w:rsidRDefault="00340C4B" w:rsidP="00CB07AA">
      <w:pPr>
        <w:pStyle w:val="ListParagraph"/>
        <w:numPr>
          <w:ilvl w:val="0"/>
          <w:numId w:val="17"/>
        </w:numPr>
        <w:spacing w:after="0"/>
        <w:contextualSpacing w:val="0"/>
        <w:rPr>
          <w:rFonts w:ascii="Arial" w:hAnsi="Arial" w:cs="Arial"/>
        </w:rPr>
      </w:pPr>
      <w:r w:rsidRPr="00CB07AA">
        <w:rPr>
          <w:rFonts w:ascii="Arial" w:hAnsi="Arial" w:cs="Arial"/>
        </w:rPr>
        <w:t>Sustained involvement and commitment of the top management.</w:t>
      </w:r>
    </w:p>
    <w:p w:rsidR="00340C4B" w:rsidRPr="00CB07AA" w:rsidRDefault="00340C4B" w:rsidP="00CB07AA">
      <w:pPr>
        <w:pStyle w:val="ListParagraph"/>
        <w:numPr>
          <w:ilvl w:val="0"/>
          <w:numId w:val="17"/>
        </w:numPr>
        <w:spacing w:after="0"/>
        <w:contextualSpacing w:val="0"/>
        <w:rPr>
          <w:rFonts w:ascii="Arial" w:hAnsi="Arial" w:cs="Arial"/>
        </w:rPr>
      </w:pPr>
      <w:r w:rsidRPr="00CB07AA">
        <w:rPr>
          <w:rFonts w:ascii="Arial" w:hAnsi="Arial" w:cs="Arial"/>
        </w:rPr>
        <w:t>Information is available online and real time.</w:t>
      </w:r>
    </w:p>
    <w:p w:rsidR="0092136D" w:rsidRPr="00CB07AA" w:rsidRDefault="00340C4B" w:rsidP="00CB07AA">
      <w:pPr>
        <w:pStyle w:val="ListParagraph"/>
        <w:numPr>
          <w:ilvl w:val="0"/>
          <w:numId w:val="17"/>
        </w:numPr>
        <w:spacing w:after="0"/>
        <w:contextualSpacing w:val="0"/>
        <w:rPr>
          <w:rFonts w:ascii="Arial" w:hAnsi="Arial" w:cs="Arial"/>
        </w:rPr>
      </w:pPr>
      <w:r w:rsidRPr="00CB07AA">
        <w:rPr>
          <w:rFonts w:ascii="Arial" w:hAnsi="Arial" w:cs="Arial"/>
        </w:rPr>
        <w:t>Overcome inefficiencies of independent systems.</w:t>
      </w:r>
    </w:p>
    <w:p w:rsidR="00340C4B" w:rsidRPr="00CB07AA" w:rsidRDefault="00340C4B" w:rsidP="00CB07AA">
      <w:pPr>
        <w:pStyle w:val="ListParagraph"/>
        <w:spacing w:after="0"/>
        <w:contextualSpacing w:val="0"/>
        <w:rPr>
          <w:rFonts w:ascii="Arial" w:hAnsi="Arial" w:cs="Arial"/>
        </w:rPr>
      </w:pPr>
    </w:p>
    <w:p w:rsidR="0092136D" w:rsidRPr="00CB07AA" w:rsidRDefault="0092136D" w:rsidP="00CB07AA">
      <w:pPr>
        <w:rPr>
          <w:rFonts w:ascii="Arial" w:hAnsi="Arial" w:cs="Arial"/>
        </w:rPr>
      </w:pPr>
      <w:r w:rsidRPr="00CB07AA">
        <w:rPr>
          <w:rFonts w:ascii="Arial" w:hAnsi="Arial" w:cs="Arial"/>
        </w:rPr>
        <w:t>BASB needs a web portal for applicants to apply for welfare grants and monitor the application status.</w:t>
      </w:r>
      <w:r w:rsidR="008163B5" w:rsidRPr="00CB07AA">
        <w:rPr>
          <w:rFonts w:ascii="Arial" w:hAnsi="Arial" w:cs="Arial"/>
        </w:rPr>
        <w:t xml:space="preserve"> </w:t>
      </w:r>
      <w:r w:rsidRPr="00CB07AA">
        <w:rPr>
          <w:rFonts w:ascii="Arial" w:hAnsi="Arial" w:cs="Arial"/>
        </w:rPr>
        <w:t>A comprehensive website for BASB can be designed covering their activities.</w:t>
      </w:r>
    </w:p>
    <w:p w:rsidR="0092136D" w:rsidRPr="00CB07AA" w:rsidRDefault="0092136D" w:rsidP="00CB07AA">
      <w:pPr>
        <w:rPr>
          <w:rFonts w:ascii="Arial" w:hAnsi="Arial" w:cs="Arial"/>
          <w:b/>
        </w:rPr>
      </w:pPr>
      <w:r w:rsidRPr="00CB07AA">
        <w:rPr>
          <w:rFonts w:ascii="Arial" w:hAnsi="Arial" w:cs="Arial"/>
          <w:b/>
        </w:rPr>
        <w:t>Features would be:</w:t>
      </w:r>
    </w:p>
    <w:p w:rsidR="0092136D" w:rsidRPr="00CB07AA" w:rsidRDefault="0092136D" w:rsidP="00CB07AA">
      <w:pPr>
        <w:pStyle w:val="ListParagraph"/>
        <w:numPr>
          <w:ilvl w:val="0"/>
          <w:numId w:val="17"/>
        </w:numPr>
        <w:spacing w:after="0"/>
        <w:contextualSpacing w:val="0"/>
        <w:rPr>
          <w:rFonts w:ascii="Arial" w:hAnsi="Arial" w:cs="Arial"/>
        </w:rPr>
      </w:pPr>
      <w:r w:rsidRPr="00CB07AA">
        <w:rPr>
          <w:rFonts w:ascii="Arial" w:hAnsi="Arial" w:cs="Arial"/>
        </w:rPr>
        <w:t>Accommodating BASB information and activities;</w:t>
      </w:r>
    </w:p>
    <w:p w:rsidR="0092136D" w:rsidRPr="00CB07AA" w:rsidRDefault="0092136D" w:rsidP="00CB07AA">
      <w:pPr>
        <w:pStyle w:val="ListParagraph"/>
        <w:numPr>
          <w:ilvl w:val="0"/>
          <w:numId w:val="17"/>
        </w:numPr>
        <w:spacing w:after="0"/>
        <w:contextualSpacing w:val="0"/>
        <w:rPr>
          <w:rFonts w:ascii="Arial" w:hAnsi="Arial" w:cs="Arial"/>
        </w:rPr>
      </w:pPr>
      <w:r w:rsidRPr="00CB07AA">
        <w:rPr>
          <w:rFonts w:ascii="Arial" w:hAnsi="Arial" w:cs="Arial"/>
        </w:rPr>
        <w:t>Application forms required for the members for obtaining services from BASB for download from website</w:t>
      </w:r>
    </w:p>
    <w:p w:rsidR="0092136D" w:rsidRPr="00CB07AA" w:rsidRDefault="0092136D" w:rsidP="00CB07AA">
      <w:pPr>
        <w:pStyle w:val="ListParagraph"/>
        <w:numPr>
          <w:ilvl w:val="0"/>
          <w:numId w:val="17"/>
        </w:numPr>
        <w:spacing w:after="0"/>
        <w:contextualSpacing w:val="0"/>
        <w:rPr>
          <w:rFonts w:ascii="Arial" w:hAnsi="Arial" w:cs="Arial"/>
        </w:rPr>
      </w:pPr>
      <w:r w:rsidRPr="00CB07AA">
        <w:rPr>
          <w:rFonts w:ascii="Arial" w:hAnsi="Arial" w:cs="Arial"/>
        </w:rPr>
        <w:t>Application submission for approval</w:t>
      </w:r>
    </w:p>
    <w:p w:rsidR="0092136D" w:rsidRPr="00CB07AA" w:rsidRDefault="0092136D" w:rsidP="00CB07AA">
      <w:pPr>
        <w:pStyle w:val="ListParagraph"/>
        <w:numPr>
          <w:ilvl w:val="0"/>
          <w:numId w:val="17"/>
        </w:numPr>
        <w:spacing w:after="0"/>
        <w:contextualSpacing w:val="0"/>
        <w:rPr>
          <w:rFonts w:ascii="Arial" w:hAnsi="Arial" w:cs="Arial"/>
        </w:rPr>
      </w:pPr>
      <w:r w:rsidRPr="00CB07AA">
        <w:rPr>
          <w:rFonts w:ascii="Arial" w:hAnsi="Arial" w:cs="Arial"/>
        </w:rPr>
        <w:t>Member only areas for Blog and group collaboration</w:t>
      </w:r>
    </w:p>
    <w:p w:rsidR="0092136D" w:rsidRPr="00CB07AA" w:rsidRDefault="0092136D" w:rsidP="00CB07AA">
      <w:pPr>
        <w:pStyle w:val="ListParagraph"/>
        <w:numPr>
          <w:ilvl w:val="0"/>
          <w:numId w:val="17"/>
        </w:numPr>
        <w:spacing w:after="0"/>
        <w:contextualSpacing w:val="0"/>
        <w:rPr>
          <w:rFonts w:ascii="Arial" w:hAnsi="Arial" w:cs="Arial"/>
        </w:rPr>
      </w:pPr>
      <w:r w:rsidRPr="00CB07AA">
        <w:rPr>
          <w:rFonts w:ascii="Arial" w:hAnsi="Arial" w:cs="Arial"/>
        </w:rPr>
        <w:t xml:space="preserve">Informative web portal with all functional activities.   </w:t>
      </w:r>
    </w:p>
    <w:p w:rsidR="0092136D" w:rsidRPr="00CB07AA" w:rsidRDefault="0092136D" w:rsidP="00CB07AA">
      <w:pPr>
        <w:pStyle w:val="ListParagraph"/>
        <w:numPr>
          <w:ilvl w:val="0"/>
          <w:numId w:val="17"/>
        </w:numPr>
        <w:spacing w:after="0"/>
        <w:contextualSpacing w:val="0"/>
        <w:rPr>
          <w:rFonts w:ascii="Arial" w:hAnsi="Arial" w:cs="Arial"/>
        </w:rPr>
      </w:pPr>
      <w:r w:rsidRPr="00CB07AA">
        <w:rPr>
          <w:rFonts w:ascii="Arial" w:hAnsi="Arial" w:cs="Arial"/>
        </w:rPr>
        <w:t>Group collaboration and communication;</w:t>
      </w:r>
    </w:p>
    <w:p w:rsidR="0092136D" w:rsidRPr="00CB07AA" w:rsidRDefault="0092136D" w:rsidP="00CB07AA">
      <w:pPr>
        <w:pStyle w:val="ListParagraph"/>
        <w:numPr>
          <w:ilvl w:val="0"/>
          <w:numId w:val="17"/>
        </w:numPr>
        <w:spacing w:after="0"/>
        <w:contextualSpacing w:val="0"/>
        <w:rPr>
          <w:rFonts w:ascii="Arial" w:hAnsi="Arial" w:cs="Arial"/>
        </w:rPr>
      </w:pPr>
      <w:r w:rsidRPr="00CB07AA">
        <w:rPr>
          <w:rFonts w:ascii="Arial" w:hAnsi="Arial" w:cs="Arial"/>
        </w:rPr>
        <w:t xml:space="preserve"> Member Blog without public access;</w:t>
      </w:r>
    </w:p>
    <w:p w:rsidR="0092136D" w:rsidRPr="00CB07AA" w:rsidRDefault="0092136D" w:rsidP="00CB07AA">
      <w:pPr>
        <w:pStyle w:val="ListParagraph"/>
        <w:numPr>
          <w:ilvl w:val="0"/>
          <w:numId w:val="17"/>
        </w:numPr>
        <w:spacing w:after="0"/>
        <w:contextualSpacing w:val="0"/>
        <w:rPr>
          <w:rFonts w:ascii="Arial" w:hAnsi="Arial" w:cs="Arial"/>
        </w:rPr>
      </w:pPr>
      <w:r w:rsidRPr="00CB07AA">
        <w:rPr>
          <w:rFonts w:ascii="Arial" w:hAnsi="Arial" w:cs="Arial"/>
        </w:rPr>
        <w:t xml:space="preserve"> All forms available for download;</w:t>
      </w:r>
    </w:p>
    <w:p w:rsidR="0092136D" w:rsidRPr="00CB07AA" w:rsidRDefault="0092136D" w:rsidP="00CB07AA">
      <w:pPr>
        <w:pStyle w:val="ListParagraph"/>
        <w:numPr>
          <w:ilvl w:val="0"/>
          <w:numId w:val="17"/>
        </w:numPr>
        <w:spacing w:after="0"/>
        <w:contextualSpacing w:val="0"/>
        <w:rPr>
          <w:rFonts w:ascii="Arial" w:hAnsi="Arial" w:cs="Arial"/>
        </w:rPr>
      </w:pPr>
      <w:r w:rsidRPr="00CB07AA">
        <w:rPr>
          <w:rFonts w:ascii="Arial" w:hAnsi="Arial" w:cs="Arial"/>
        </w:rPr>
        <w:t xml:space="preserve"> Member communication with support team using predefined contact form.</w:t>
      </w:r>
    </w:p>
    <w:p w:rsidR="0092136D" w:rsidRPr="00CB07AA" w:rsidRDefault="0092136D" w:rsidP="00CB07AA">
      <w:pPr>
        <w:spacing w:after="0"/>
        <w:rPr>
          <w:rFonts w:ascii="Arial" w:hAnsi="Arial" w:cs="Arial"/>
          <w:b/>
          <w:bCs/>
          <w:caps/>
          <w:u w:val="single"/>
        </w:rPr>
      </w:pPr>
    </w:p>
    <w:p w:rsidR="0092136D" w:rsidRPr="00CB07AA" w:rsidRDefault="0092136D" w:rsidP="00CB07AA">
      <w:pPr>
        <w:rPr>
          <w:rFonts w:ascii="Arial" w:hAnsi="Arial" w:cs="Arial"/>
          <w:b/>
        </w:rPr>
      </w:pPr>
      <w:r w:rsidRPr="00CB07AA">
        <w:rPr>
          <w:rFonts w:ascii="Arial" w:hAnsi="Arial" w:cs="Arial"/>
          <w:b/>
        </w:rPr>
        <w:t>Web portal.</w:t>
      </w:r>
    </w:p>
    <w:p w:rsidR="0092136D" w:rsidRPr="00CB07AA" w:rsidRDefault="0092136D" w:rsidP="00CB07AA">
      <w:pPr>
        <w:pStyle w:val="ListParagraph"/>
        <w:numPr>
          <w:ilvl w:val="0"/>
          <w:numId w:val="17"/>
        </w:numPr>
        <w:spacing w:after="0"/>
        <w:contextualSpacing w:val="0"/>
        <w:rPr>
          <w:rFonts w:ascii="Arial" w:hAnsi="Arial" w:cs="Arial"/>
        </w:rPr>
      </w:pPr>
      <w:r w:rsidRPr="00CB07AA">
        <w:rPr>
          <w:rFonts w:ascii="Arial" w:hAnsi="Arial" w:cs="Arial"/>
        </w:rPr>
        <w:t>BASB needs a web portal for applicants to apply for welfare grants and monitor the application status.</w:t>
      </w:r>
    </w:p>
    <w:p w:rsidR="0092136D" w:rsidRPr="00CB07AA" w:rsidRDefault="0092136D" w:rsidP="00CB07AA">
      <w:pPr>
        <w:pStyle w:val="ListParagraph"/>
        <w:numPr>
          <w:ilvl w:val="0"/>
          <w:numId w:val="17"/>
        </w:numPr>
        <w:spacing w:after="0"/>
        <w:contextualSpacing w:val="0"/>
        <w:rPr>
          <w:rFonts w:ascii="Arial" w:hAnsi="Arial" w:cs="Arial"/>
        </w:rPr>
      </w:pPr>
      <w:r w:rsidRPr="00CB07AA">
        <w:rPr>
          <w:rFonts w:ascii="Arial" w:hAnsi="Arial" w:cs="Arial"/>
        </w:rPr>
        <w:t>A comprehensive website for BASB can be designed covering their activities.</w:t>
      </w:r>
    </w:p>
    <w:p w:rsidR="0092136D" w:rsidRPr="00CB07AA" w:rsidRDefault="0092136D" w:rsidP="00CB07AA">
      <w:pPr>
        <w:pStyle w:val="ListParagraph"/>
        <w:spacing w:after="0"/>
        <w:contextualSpacing w:val="0"/>
        <w:rPr>
          <w:rFonts w:ascii="Arial" w:hAnsi="Arial" w:cs="Arial"/>
        </w:rPr>
      </w:pPr>
    </w:p>
    <w:p w:rsidR="0092136D" w:rsidRPr="00CB07AA" w:rsidRDefault="0092136D" w:rsidP="00CB07AA">
      <w:pPr>
        <w:rPr>
          <w:rFonts w:ascii="Arial" w:hAnsi="Arial" w:cs="Arial"/>
          <w:b/>
        </w:rPr>
      </w:pPr>
      <w:r w:rsidRPr="00CB07AA">
        <w:rPr>
          <w:rFonts w:ascii="Arial" w:hAnsi="Arial" w:cs="Arial"/>
          <w:b/>
        </w:rPr>
        <w:t xml:space="preserve">BASB will set-up a centralized </w:t>
      </w:r>
      <w:r w:rsidR="008163B5" w:rsidRPr="00CB07AA">
        <w:rPr>
          <w:rFonts w:ascii="Arial" w:hAnsi="Arial" w:cs="Arial"/>
          <w:b/>
        </w:rPr>
        <w:t>e</w:t>
      </w:r>
      <w:r w:rsidRPr="00CB07AA">
        <w:rPr>
          <w:rFonts w:ascii="Arial" w:hAnsi="Arial" w:cs="Arial"/>
          <w:b/>
        </w:rPr>
        <w:t>mail System in this project</w:t>
      </w:r>
      <w:proofErr w:type="gramStart"/>
      <w:r w:rsidRPr="00CB07AA">
        <w:rPr>
          <w:rFonts w:ascii="Arial" w:hAnsi="Arial" w:cs="Arial"/>
          <w:b/>
        </w:rPr>
        <w:t>.</w:t>
      </w:r>
      <w:ins w:id="20" w:author="Johnny Alam" w:date="2016-02-28T18:25:00Z">
        <w:r w:rsidR="004B76D4">
          <w:rPr>
            <w:rFonts w:ascii="Arial" w:hAnsi="Arial" w:cs="Arial"/>
            <w:b/>
          </w:rPr>
          <w:t>---</w:t>
        </w:r>
        <w:proofErr w:type="gramEnd"/>
        <w:r w:rsidR="004B76D4">
          <w:rPr>
            <w:rFonts w:ascii="Arial" w:hAnsi="Arial" w:cs="Arial"/>
            <w:b/>
          </w:rPr>
          <w:t xml:space="preserve"> Need a bit clarification </w:t>
        </w:r>
      </w:ins>
    </w:p>
    <w:p w:rsidR="0092136D" w:rsidRPr="00CB07AA" w:rsidRDefault="0092136D" w:rsidP="00CB07AA">
      <w:pPr>
        <w:pStyle w:val="ListParagraph"/>
        <w:numPr>
          <w:ilvl w:val="0"/>
          <w:numId w:val="17"/>
        </w:numPr>
        <w:spacing w:after="0"/>
        <w:contextualSpacing w:val="0"/>
        <w:rPr>
          <w:rFonts w:ascii="Arial" w:hAnsi="Arial" w:cs="Arial"/>
        </w:rPr>
      </w:pPr>
      <w:r w:rsidRPr="00CB07AA">
        <w:rPr>
          <w:rFonts w:ascii="Arial" w:hAnsi="Arial" w:cs="Arial"/>
        </w:rPr>
        <w:t>Platform will be Microsoft Exchange Server/ developed mail server</w:t>
      </w:r>
    </w:p>
    <w:p w:rsidR="0092136D" w:rsidRPr="00CB07AA" w:rsidRDefault="0092136D" w:rsidP="00CB07AA">
      <w:pPr>
        <w:pStyle w:val="ListParagraph"/>
        <w:numPr>
          <w:ilvl w:val="0"/>
          <w:numId w:val="17"/>
        </w:numPr>
        <w:spacing w:after="0"/>
        <w:contextualSpacing w:val="0"/>
        <w:rPr>
          <w:rFonts w:ascii="Arial" w:hAnsi="Arial" w:cs="Arial"/>
        </w:rPr>
      </w:pPr>
      <w:r w:rsidRPr="00CB07AA">
        <w:rPr>
          <w:rFonts w:ascii="Arial" w:hAnsi="Arial" w:cs="Arial"/>
        </w:rPr>
        <w:t>Email for all user</w:t>
      </w:r>
      <w:r w:rsidR="00340FC5" w:rsidRPr="00CB07AA">
        <w:rPr>
          <w:rFonts w:ascii="Arial" w:hAnsi="Arial" w:cs="Arial"/>
        </w:rPr>
        <w:t>s</w:t>
      </w:r>
    </w:p>
    <w:p w:rsidR="0092136D" w:rsidRPr="00CB07AA" w:rsidRDefault="0092136D" w:rsidP="00CB07AA">
      <w:pPr>
        <w:pStyle w:val="ListParagraph"/>
        <w:numPr>
          <w:ilvl w:val="0"/>
          <w:numId w:val="17"/>
        </w:numPr>
        <w:spacing w:after="0"/>
        <w:contextualSpacing w:val="0"/>
        <w:rPr>
          <w:rFonts w:ascii="Arial" w:hAnsi="Arial" w:cs="Arial"/>
        </w:rPr>
      </w:pPr>
      <w:r w:rsidRPr="00CB07AA">
        <w:rPr>
          <w:rFonts w:ascii="Arial" w:hAnsi="Arial" w:cs="Arial"/>
        </w:rPr>
        <w:t>All email will be backup in central Storage System</w:t>
      </w:r>
    </w:p>
    <w:p w:rsidR="00385D3C" w:rsidRDefault="0092136D" w:rsidP="00CB07AA">
      <w:pPr>
        <w:pStyle w:val="ListParagraph"/>
        <w:numPr>
          <w:ilvl w:val="0"/>
          <w:numId w:val="17"/>
        </w:numPr>
        <w:spacing w:after="0"/>
        <w:contextualSpacing w:val="0"/>
        <w:rPr>
          <w:rFonts w:ascii="Arial" w:hAnsi="Arial" w:cs="Arial"/>
        </w:rPr>
      </w:pPr>
      <w:r w:rsidRPr="00CB07AA">
        <w:rPr>
          <w:rFonts w:ascii="Arial" w:hAnsi="Arial" w:cs="Arial"/>
        </w:rPr>
        <w:t xml:space="preserve">Digital Signature will be implemented for all </w:t>
      </w:r>
      <w:r w:rsidR="00EB2009" w:rsidRPr="00CB07AA">
        <w:rPr>
          <w:rFonts w:ascii="Arial" w:hAnsi="Arial" w:cs="Arial"/>
        </w:rPr>
        <w:t>e</w:t>
      </w:r>
      <w:r w:rsidRPr="00CB07AA">
        <w:rPr>
          <w:rFonts w:ascii="Arial" w:hAnsi="Arial" w:cs="Arial"/>
        </w:rPr>
        <w:t>mail users for Authentication</w:t>
      </w:r>
      <w:r w:rsidR="00CB07AA">
        <w:rPr>
          <w:rFonts w:ascii="Arial" w:hAnsi="Arial" w:cs="Arial"/>
        </w:rPr>
        <w:t>.</w:t>
      </w:r>
    </w:p>
    <w:p w:rsidR="00385D3C" w:rsidRPr="00CB07AA" w:rsidRDefault="00385D3C" w:rsidP="00385D3C">
      <w:pPr>
        <w:pStyle w:val="ListParagraph"/>
        <w:rPr>
          <w:rFonts w:ascii="Arial" w:hAnsi="Arial" w:cs="Arial"/>
          <w:b/>
          <w:bCs/>
          <w:u w:val="single"/>
        </w:rPr>
      </w:pPr>
    </w:p>
    <w:p w:rsidR="00385D3C" w:rsidRPr="00385D3C" w:rsidRDefault="00385D3C" w:rsidP="00385D3C">
      <w:pPr>
        <w:rPr>
          <w:rFonts w:ascii="Arial" w:hAnsi="Arial" w:cs="Arial"/>
          <w:b/>
        </w:rPr>
      </w:pPr>
      <w:r w:rsidRPr="00385D3C">
        <w:rPr>
          <w:rFonts w:ascii="Arial" w:hAnsi="Arial" w:cs="Arial"/>
          <w:b/>
        </w:rPr>
        <w:t>Other Outputs.</w:t>
      </w:r>
    </w:p>
    <w:p w:rsidR="00385D3C" w:rsidRPr="00CD3463" w:rsidRDefault="00385D3C" w:rsidP="00CD3463">
      <w:pPr>
        <w:pStyle w:val="ListParagraph"/>
        <w:numPr>
          <w:ilvl w:val="0"/>
          <w:numId w:val="17"/>
        </w:numPr>
        <w:spacing w:after="0"/>
        <w:contextualSpacing w:val="0"/>
        <w:rPr>
          <w:rFonts w:ascii="Arial" w:hAnsi="Arial" w:cs="Arial"/>
        </w:rPr>
      </w:pPr>
      <w:r w:rsidRPr="00CD3463">
        <w:rPr>
          <w:rFonts w:ascii="Arial" w:hAnsi="Arial" w:cs="Arial"/>
        </w:rPr>
        <w:t>Identical information across the organization.</w:t>
      </w:r>
    </w:p>
    <w:p w:rsidR="00385D3C" w:rsidRPr="00CD3463" w:rsidRDefault="00385D3C" w:rsidP="00CD3463">
      <w:pPr>
        <w:pStyle w:val="ListParagraph"/>
        <w:numPr>
          <w:ilvl w:val="0"/>
          <w:numId w:val="17"/>
        </w:numPr>
        <w:spacing w:after="0"/>
        <w:contextualSpacing w:val="0"/>
        <w:rPr>
          <w:rFonts w:ascii="Arial" w:hAnsi="Arial" w:cs="Arial"/>
        </w:rPr>
      </w:pPr>
      <w:r w:rsidRPr="00CD3463">
        <w:rPr>
          <w:rFonts w:ascii="Arial" w:hAnsi="Arial" w:cs="Arial"/>
        </w:rPr>
        <w:t>Presentation of information as required by HQ/ Donors.</w:t>
      </w:r>
    </w:p>
    <w:p w:rsidR="00385D3C" w:rsidRPr="00CD3463" w:rsidRDefault="00385D3C" w:rsidP="00CD3463">
      <w:pPr>
        <w:pStyle w:val="ListParagraph"/>
        <w:numPr>
          <w:ilvl w:val="0"/>
          <w:numId w:val="17"/>
        </w:numPr>
        <w:spacing w:after="0"/>
        <w:contextualSpacing w:val="0"/>
        <w:rPr>
          <w:rFonts w:ascii="Arial" w:hAnsi="Arial" w:cs="Arial"/>
        </w:rPr>
      </w:pPr>
      <w:r w:rsidRPr="00CD3463">
        <w:rPr>
          <w:rFonts w:ascii="Arial" w:hAnsi="Arial" w:cs="Arial"/>
        </w:rPr>
        <w:t xml:space="preserve">Routine correspondence automation. </w:t>
      </w:r>
    </w:p>
    <w:p w:rsidR="00385D3C" w:rsidRPr="00CD3463" w:rsidRDefault="00385D3C" w:rsidP="00CD3463">
      <w:pPr>
        <w:pStyle w:val="ListParagraph"/>
        <w:numPr>
          <w:ilvl w:val="0"/>
          <w:numId w:val="17"/>
        </w:numPr>
        <w:spacing w:after="0"/>
        <w:contextualSpacing w:val="0"/>
        <w:rPr>
          <w:rFonts w:ascii="Arial" w:hAnsi="Arial" w:cs="Arial"/>
        </w:rPr>
      </w:pPr>
      <w:r w:rsidRPr="00CD3463">
        <w:rPr>
          <w:rFonts w:ascii="Arial" w:hAnsi="Arial" w:cs="Arial"/>
        </w:rPr>
        <w:t xml:space="preserve">Electronic communication will minimize paper and file management. </w:t>
      </w:r>
    </w:p>
    <w:p w:rsidR="00385D3C" w:rsidRPr="00CD3463" w:rsidRDefault="00385D3C" w:rsidP="00CD3463">
      <w:pPr>
        <w:pStyle w:val="ListParagraph"/>
        <w:numPr>
          <w:ilvl w:val="0"/>
          <w:numId w:val="17"/>
        </w:numPr>
        <w:spacing w:after="0"/>
        <w:contextualSpacing w:val="0"/>
        <w:rPr>
          <w:rFonts w:ascii="Arial" w:hAnsi="Arial" w:cs="Arial"/>
        </w:rPr>
      </w:pPr>
      <w:r w:rsidRPr="00CD3463">
        <w:rPr>
          <w:rFonts w:ascii="Arial" w:hAnsi="Arial" w:cs="Arial"/>
        </w:rPr>
        <w:t>Members can be easily reached with events and social activities.</w:t>
      </w:r>
    </w:p>
    <w:p w:rsidR="00385D3C" w:rsidRPr="00CD3463" w:rsidRDefault="00385D3C" w:rsidP="00CD3463">
      <w:pPr>
        <w:pStyle w:val="ListParagraph"/>
        <w:numPr>
          <w:ilvl w:val="0"/>
          <w:numId w:val="17"/>
        </w:numPr>
        <w:spacing w:after="0"/>
        <w:contextualSpacing w:val="0"/>
        <w:rPr>
          <w:rFonts w:ascii="Arial" w:hAnsi="Arial" w:cs="Arial"/>
        </w:rPr>
      </w:pPr>
      <w:r w:rsidRPr="00CD3463">
        <w:rPr>
          <w:rFonts w:ascii="Arial" w:hAnsi="Arial" w:cs="Arial"/>
        </w:rPr>
        <w:t xml:space="preserve">Informative web portal with all functional activities.   </w:t>
      </w:r>
    </w:p>
    <w:p w:rsidR="00385D3C" w:rsidRPr="000E0B44" w:rsidRDefault="00385D3C" w:rsidP="00CD3463">
      <w:pPr>
        <w:pStyle w:val="ListParagraph"/>
        <w:numPr>
          <w:ilvl w:val="0"/>
          <w:numId w:val="17"/>
        </w:numPr>
        <w:spacing w:after="0"/>
        <w:contextualSpacing w:val="0"/>
        <w:rPr>
          <w:rFonts w:ascii="Arial" w:hAnsi="Arial" w:cs="Arial"/>
        </w:rPr>
      </w:pPr>
      <w:r w:rsidRPr="00CD3463">
        <w:rPr>
          <w:rFonts w:ascii="Arial" w:hAnsi="Arial" w:cs="Arial"/>
        </w:rPr>
        <w:t>Group collaboration and communication.</w:t>
      </w:r>
    </w:p>
    <w:p w:rsidR="00EB2009" w:rsidRPr="00CB07AA" w:rsidRDefault="00EB2009" w:rsidP="00CB07AA">
      <w:pPr>
        <w:pStyle w:val="ListParagraph"/>
        <w:numPr>
          <w:ilvl w:val="0"/>
          <w:numId w:val="17"/>
        </w:numPr>
        <w:spacing w:after="0"/>
        <w:contextualSpacing w:val="0"/>
        <w:rPr>
          <w:rFonts w:ascii="Arial" w:hAnsi="Arial" w:cs="Arial"/>
        </w:rPr>
      </w:pPr>
      <w:r w:rsidRPr="00CB07AA">
        <w:rPr>
          <w:rFonts w:ascii="Arial" w:hAnsi="Arial" w:cs="Arial"/>
        </w:rPr>
        <w:br w:type="page"/>
      </w:r>
    </w:p>
    <w:p w:rsidR="00ED192D" w:rsidRPr="004F6702" w:rsidRDefault="004D252F" w:rsidP="00CB07AA">
      <w:pPr>
        <w:pStyle w:val="Heading1"/>
        <w:rPr>
          <w:rFonts w:ascii="Arial" w:hAnsi="Arial" w:cs="Arial"/>
        </w:rPr>
      </w:pPr>
      <w:bookmarkStart w:id="21" w:name="_Toc444374398"/>
      <w:r w:rsidRPr="004F6702">
        <w:rPr>
          <w:rFonts w:ascii="Arial" w:hAnsi="Arial" w:cs="Arial"/>
        </w:rPr>
        <w:lastRenderedPageBreak/>
        <w:t xml:space="preserve">Overview of </w:t>
      </w:r>
      <w:r w:rsidR="00C75AFF" w:rsidRPr="004F6702">
        <w:rPr>
          <w:rFonts w:ascii="Arial" w:hAnsi="Arial" w:cs="Arial"/>
        </w:rPr>
        <w:t xml:space="preserve">Requirements </w:t>
      </w:r>
      <w:r w:rsidRPr="004F6702">
        <w:rPr>
          <w:rFonts w:ascii="Arial" w:hAnsi="Arial" w:cs="Arial"/>
        </w:rPr>
        <w:t xml:space="preserve">(Software &amp; </w:t>
      </w:r>
      <w:r w:rsidR="00001FB2" w:rsidRPr="004F6702">
        <w:rPr>
          <w:rFonts w:ascii="Arial" w:hAnsi="Arial" w:cs="Arial"/>
        </w:rPr>
        <w:t>Hardware</w:t>
      </w:r>
      <w:r w:rsidRPr="004F6702">
        <w:rPr>
          <w:rFonts w:ascii="Arial" w:hAnsi="Arial" w:cs="Arial"/>
        </w:rPr>
        <w:t>)</w:t>
      </w:r>
      <w:bookmarkEnd w:id="21"/>
    </w:p>
    <w:p w:rsidR="00C75AFF" w:rsidRPr="00CB07AA" w:rsidRDefault="00C75AFF" w:rsidP="00CB07AA">
      <w:pPr>
        <w:pStyle w:val="Heading2"/>
        <w:spacing w:line="276" w:lineRule="auto"/>
        <w:rPr>
          <w:rFonts w:ascii="Arial" w:hAnsi="Arial" w:cs="Arial"/>
          <w:sz w:val="22"/>
          <w:szCs w:val="22"/>
        </w:rPr>
      </w:pPr>
      <w:bookmarkStart w:id="22" w:name="_Toc444374399"/>
      <w:r w:rsidRPr="00CB07AA">
        <w:rPr>
          <w:rFonts w:ascii="Arial" w:hAnsi="Arial" w:cs="Arial"/>
          <w:sz w:val="22"/>
          <w:szCs w:val="22"/>
        </w:rPr>
        <w:t>About the Modules</w:t>
      </w:r>
      <w:bookmarkEnd w:id="22"/>
    </w:p>
    <w:p w:rsidR="007D6E1B" w:rsidRPr="00CB07AA" w:rsidRDefault="001B6791" w:rsidP="00CB07AA">
      <w:pPr>
        <w:pStyle w:val="Heading3"/>
        <w:rPr>
          <w:rFonts w:ascii="Arial" w:hAnsi="Arial" w:cs="Arial"/>
          <w:caps/>
        </w:rPr>
      </w:pPr>
      <w:bookmarkStart w:id="23" w:name="_Toc444374400"/>
      <w:r w:rsidRPr="00CB07AA">
        <w:rPr>
          <w:rFonts w:ascii="Arial" w:hAnsi="Arial" w:cs="Arial"/>
          <w:caps/>
        </w:rPr>
        <w:t xml:space="preserve">SYSTEM </w:t>
      </w:r>
      <w:r w:rsidR="007D6E1B" w:rsidRPr="00CB07AA">
        <w:rPr>
          <w:rFonts w:ascii="Arial" w:hAnsi="Arial" w:cs="Arial"/>
          <w:caps/>
        </w:rPr>
        <w:t>Dashboard</w:t>
      </w:r>
      <w:bookmarkEnd w:id="23"/>
    </w:p>
    <w:p w:rsidR="00ED04C1" w:rsidRPr="00CB07AA" w:rsidRDefault="00ED04C1" w:rsidP="00CB07AA">
      <w:pPr>
        <w:tabs>
          <w:tab w:val="left" w:pos="450"/>
          <w:tab w:val="left" w:pos="2160"/>
        </w:tabs>
        <w:spacing w:after="0"/>
        <w:jc w:val="both"/>
        <w:rPr>
          <w:rFonts w:ascii="Arial" w:hAnsi="Arial" w:cs="Arial"/>
        </w:rPr>
      </w:pPr>
    </w:p>
    <w:p w:rsidR="00ED04C1" w:rsidRPr="00CB07AA" w:rsidRDefault="00893E3F" w:rsidP="00CB07AA">
      <w:pPr>
        <w:tabs>
          <w:tab w:val="left" w:pos="450"/>
          <w:tab w:val="left" w:pos="2160"/>
        </w:tabs>
        <w:spacing w:after="0"/>
        <w:jc w:val="both"/>
        <w:rPr>
          <w:rFonts w:ascii="Arial" w:hAnsi="Arial" w:cs="Arial"/>
        </w:rPr>
      </w:pPr>
      <w:r w:rsidRPr="00CB07AA">
        <w:rPr>
          <w:rFonts w:ascii="Arial" w:hAnsi="Arial" w:cs="Arial"/>
        </w:rPr>
        <w:t xml:space="preserve">Provide all the Stakeholders / </w:t>
      </w:r>
      <w:r w:rsidR="00ED04C1" w:rsidRPr="00CB07AA">
        <w:rPr>
          <w:rFonts w:ascii="Arial" w:hAnsi="Arial" w:cs="Arial"/>
        </w:rPr>
        <w:t>entities with appropriate authorized access to Working Dashboards for relevant functions of the System. DASHBOARD will be operating platform for all users to use the system.</w:t>
      </w:r>
    </w:p>
    <w:p w:rsidR="00ED04C1" w:rsidRPr="00CB07AA" w:rsidRDefault="00ED04C1" w:rsidP="00CB07AA">
      <w:pPr>
        <w:rPr>
          <w:rFonts w:ascii="Arial" w:hAnsi="Arial" w:cs="Arial"/>
        </w:rPr>
      </w:pPr>
    </w:p>
    <w:p w:rsidR="00762298" w:rsidRPr="00CB07AA" w:rsidRDefault="00762298" w:rsidP="00CB07AA">
      <w:pPr>
        <w:rPr>
          <w:rFonts w:ascii="Arial" w:hAnsi="Arial" w:cs="Arial"/>
          <w:b/>
        </w:rPr>
      </w:pPr>
      <w:r w:rsidRPr="00CB07AA">
        <w:rPr>
          <w:rFonts w:ascii="Arial" w:hAnsi="Arial" w:cs="Arial"/>
          <w:b/>
        </w:rPr>
        <w:t>General</w:t>
      </w:r>
    </w:p>
    <w:p w:rsidR="00762298" w:rsidRPr="00CB07AA" w:rsidRDefault="00762298" w:rsidP="00CB07AA">
      <w:pPr>
        <w:pStyle w:val="ListParagraph"/>
        <w:numPr>
          <w:ilvl w:val="0"/>
          <w:numId w:val="17"/>
        </w:numPr>
        <w:spacing w:after="0"/>
        <w:contextualSpacing w:val="0"/>
        <w:rPr>
          <w:rFonts w:ascii="Arial" w:hAnsi="Arial" w:cs="Arial"/>
        </w:rPr>
      </w:pPr>
      <w:r w:rsidRPr="00CB07AA">
        <w:rPr>
          <w:rFonts w:ascii="Arial" w:hAnsi="Arial" w:cs="Arial"/>
        </w:rPr>
        <w:t>Dashboard to be developed gradually and menus to be activated after launching the modules.</w:t>
      </w:r>
    </w:p>
    <w:p w:rsidR="00762298" w:rsidRPr="00CB07AA" w:rsidRDefault="00762298" w:rsidP="00CB07AA">
      <w:pPr>
        <w:pStyle w:val="ListParagraph"/>
        <w:numPr>
          <w:ilvl w:val="0"/>
          <w:numId w:val="17"/>
        </w:numPr>
        <w:spacing w:after="0"/>
        <w:contextualSpacing w:val="0"/>
        <w:rPr>
          <w:rFonts w:ascii="Arial" w:hAnsi="Arial" w:cs="Arial"/>
        </w:rPr>
      </w:pPr>
      <w:r w:rsidRPr="00CB07AA">
        <w:rPr>
          <w:rFonts w:ascii="Arial" w:hAnsi="Arial" w:cs="Arial"/>
        </w:rPr>
        <w:t>Essential forms, circulations, news bulletins, important links may be available.</w:t>
      </w:r>
    </w:p>
    <w:p w:rsidR="00762298" w:rsidRPr="00CB07AA" w:rsidRDefault="00762298" w:rsidP="00CB07AA">
      <w:pPr>
        <w:pStyle w:val="ListParagraph"/>
        <w:numPr>
          <w:ilvl w:val="0"/>
          <w:numId w:val="17"/>
        </w:numPr>
        <w:spacing w:after="0"/>
        <w:contextualSpacing w:val="0"/>
        <w:rPr>
          <w:rFonts w:ascii="Arial" w:hAnsi="Arial" w:cs="Arial"/>
        </w:rPr>
      </w:pPr>
      <w:r w:rsidRPr="00CB07AA">
        <w:rPr>
          <w:rFonts w:ascii="Arial" w:hAnsi="Arial" w:cs="Arial"/>
        </w:rPr>
        <w:t>Remaining may be shown under construction.</w:t>
      </w:r>
    </w:p>
    <w:p w:rsidR="00762298" w:rsidRPr="00CB07AA" w:rsidRDefault="00762298" w:rsidP="00CB07AA">
      <w:pPr>
        <w:pStyle w:val="ListParagraph"/>
        <w:numPr>
          <w:ilvl w:val="0"/>
          <w:numId w:val="17"/>
        </w:numPr>
        <w:spacing w:after="0"/>
        <w:contextualSpacing w:val="0"/>
        <w:rPr>
          <w:rFonts w:ascii="Arial" w:hAnsi="Arial" w:cs="Arial"/>
        </w:rPr>
      </w:pPr>
      <w:r w:rsidRPr="00CB07AA">
        <w:rPr>
          <w:rFonts w:ascii="Arial" w:hAnsi="Arial" w:cs="Arial"/>
        </w:rPr>
        <w:t>Mail service with users and connected to external services.</w:t>
      </w:r>
    </w:p>
    <w:p w:rsidR="00762298" w:rsidRDefault="00762298" w:rsidP="00CB07AA">
      <w:pPr>
        <w:pStyle w:val="ListParagraph"/>
        <w:numPr>
          <w:ilvl w:val="0"/>
          <w:numId w:val="17"/>
        </w:numPr>
        <w:spacing w:after="0"/>
        <w:contextualSpacing w:val="0"/>
        <w:rPr>
          <w:rFonts w:ascii="Arial" w:hAnsi="Arial" w:cs="Arial"/>
        </w:rPr>
      </w:pPr>
      <w:r w:rsidRPr="00CB07AA">
        <w:rPr>
          <w:rFonts w:ascii="Arial" w:hAnsi="Arial" w:cs="Arial"/>
        </w:rPr>
        <w:t>Chat facilities within the stakeholders.</w:t>
      </w:r>
    </w:p>
    <w:p w:rsidR="00F64674" w:rsidRPr="00CB07AA" w:rsidRDefault="00F64674" w:rsidP="00CB07AA">
      <w:pPr>
        <w:pStyle w:val="ListParagraph"/>
        <w:numPr>
          <w:ilvl w:val="0"/>
          <w:numId w:val="17"/>
        </w:numPr>
        <w:spacing w:after="0"/>
        <w:contextualSpacing w:val="0"/>
        <w:rPr>
          <w:rFonts w:ascii="Arial" w:hAnsi="Arial" w:cs="Arial"/>
        </w:rPr>
      </w:pPr>
      <w:r w:rsidRPr="0026270A">
        <w:rPr>
          <w:rFonts w:ascii="Arial" w:hAnsi="Arial" w:cs="Arial"/>
        </w:rPr>
        <w:t>The dashboard will contain graphs, charts &amp; maps and when drilled down will show detailed information.</w:t>
      </w:r>
    </w:p>
    <w:p w:rsidR="007349D6" w:rsidRPr="00CB07AA" w:rsidRDefault="007349D6" w:rsidP="00CB07AA">
      <w:pPr>
        <w:spacing w:after="0"/>
        <w:rPr>
          <w:rFonts w:ascii="Arial" w:hAnsi="Arial" w:cs="Arial"/>
        </w:rPr>
      </w:pPr>
    </w:p>
    <w:p w:rsidR="007349D6" w:rsidRPr="00CB07AA" w:rsidRDefault="007349D6" w:rsidP="00CB07AA">
      <w:pPr>
        <w:spacing w:after="0"/>
        <w:rPr>
          <w:rFonts w:ascii="Arial" w:hAnsi="Arial" w:cs="Arial"/>
        </w:rPr>
      </w:pPr>
    </w:p>
    <w:p w:rsidR="007349D6" w:rsidRPr="00CB07AA" w:rsidRDefault="007349D6" w:rsidP="00CB07AA">
      <w:pPr>
        <w:spacing w:after="0"/>
        <w:rPr>
          <w:rFonts w:ascii="Arial" w:hAnsi="Arial" w:cs="Arial"/>
        </w:rPr>
      </w:pPr>
    </w:p>
    <w:p w:rsidR="007349D6" w:rsidRPr="00CB07AA" w:rsidRDefault="007349D6" w:rsidP="00CB07AA">
      <w:pPr>
        <w:spacing w:after="0"/>
        <w:rPr>
          <w:rFonts w:ascii="Arial" w:hAnsi="Arial" w:cs="Arial"/>
        </w:rPr>
      </w:pPr>
      <w:r w:rsidRPr="00CB07AA">
        <w:rPr>
          <w:rFonts w:ascii="Arial" w:hAnsi="Arial" w:cs="Arial"/>
        </w:rPr>
        <w:br w:type="page"/>
      </w:r>
    </w:p>
    <w:tbl>
      <w:tblPr>
        <w:tblpPr w:leftFromText="180" w:rightFromText="180" w:bottomFromText="200" w:vertAnchor="page" w:horzAnchor="margin" w:tblpY="1832"/>
        <w:tblW w:w="10545" w:type="dxa"/>
        <w:tblBorders>
          <w:top w:val="single" w:sz="12" w:space="0" w:color="808080"/>
          <w:left w:val="single" w:sz="12" w:space="0" w:color="808080"/>
          <w:bottom w:val="single" w:sz="12" w:space="0" w:color="808080"/>
          <w:right w:val="single" w:sz="12" w:space="0" w:color="808080"/>
          <w:insideH w:val="single" w:sz="12" w:space="0" w:color="808080"/>
          <w:insideV w:val="dotted" w:sz="4" w:space="0" w:color="auto"/>
        </w:tblBorders>
        <w:tblLook w:val="01E0" w:firstRow="1" w:lastRow="1" w:firstColumn="1" w:lastColumn="1" w:noHBand="0" w:noVBand="0"/>
      </w:tblPr>
      <w:tblGrid>
        <w:gridCol w:w="3304"/>
        <w:gridCol w:w="2942"/>
        <w:gridCol w:w="4299"/>
      </w:tblGrid>
      <w:tr w:rsidR="007349D6" w:rsidRPr="00E61698" w:rsidTr="007349D6">
        <w:trPr>
          <w:trHeight w:val="243"/>
          <w:tblHeader/>
        </w:trPr>
        <w:tc>
          <w:tcPr>
            <w:tcW w:w="3304" w:type="dxa"/>
            <w:tcBorders>
              <w:top w:val="single" w:sz="12" w:space="0" w:color="808080"/>
              <w:left w:val="single" w:sz="12" w:space="0" w:color="808080"/>
              <w:bottom w:val="single" w:sz="12" w:space="0" w:color="808080"/>
              <w:right w:val="dotted" w:sz="4" w:space="0" w:color="auto"/>
            </w:tcBorders>
            <w:shd w:val="clear" w:color="auto" w:fill="0C0C0C"/>
            <w:vAlign w:val="bottom"/>
            <w:hideMark/>
          </w:tcPr>
          <w:p w:rsidR="007349D6" w:rsidRPr="00E61698" w:rsidRDefault="007349D6" w:rsidP="00CB07AA">
            <w:pPr>
              <w:keepNext/>
              <w:spacing w:after="0"/>
              <w:jc w:val="center"/>
              <w:rPr>
                <w:rFonts w:ascii="Arial" w:eastAsia="Times New Roman" w:hAnsi="Arial" w:cs="Arial"/>
                <w:b/>
              </w:rPr>
            </w:pPr>
            <w:r w:rsidRPr="00E61698">
              <w:rPr>
                <w:rFonts w:ascii="Arial" w:eastAsia="Times New Roman" w:hAnsi="Arial" w:cs="Arial"/>
                <w:b/>
              </w:rPr>
              <w:lastRenderedPageBreak/>
              <w:t>User Class / Actor</w:t>
            </w:r>
          </w:p>
        </w:tc>
        <w:tc>
          <w:tcPr>
            <w:tcW w:w="2942" w:type="dxa"/>
            <w:tcBorders>
              <w:top w:val="single" w:sz="12" w:space="0" w:color="808080"/>
              <w:left w:val="dotted" w:sz="4" w:space="0" w:color="auto"/>
              <w:bottom w:val="single" w:sz="12" w:space="0" w:color="808080"/>
              <w:right w:val="dotted" w:sz="4" w:space="0" w:color="auto"/>
            </w:tcBorders>
            <w:shd w:val="clear" w:color="auto" w:fill="0C0C0C"/>
            <w:vAlign w:val="bottom"/>
            <w:hideMark/>
          </w:tcPr>
          <w:p w:rsidR="007349D6" w:rsidRPr="00E61698" w:rsidRDefault="007349D6" w:rsidP="00CB07AA">
            <w:pPr>
              <w:keepNext/>
              <w:spacing w:after="0"/>
              <w:jc w:val="center"/>
              <w:rPr>
                <w:rFonts w:ascii="Arial" w:eastAsia="Times New Roman" w:hAnsi="Arial" w:cs="Arial"/>
                <w:b/>
              </w:rPr>
            </w:pPr>
            <w:r w:rsidRPr="00E61698">
              <w:rPr>
                <w:rFonts w:ascii="Arial" w:eastAsia="Times New Roman" w:hAnsi="Arial" w:cs="Arial"/>
                <w:b/>
              </w:rPr>
              <w:t>Characteristics</w:t>
            </w:r>
          </w:p>
        </w:tc>
        <w:tc>
          <w:tcPr>
            <w:tcW w:w="4299" w:type="dxa"/>
            <w:tcBorders>
              <w:top w:val="single" w:sz="12" w:space="0" w:color="808080"/>
              <w:left w:val="dotted" w:sz="4" w:space="0" w:color="auto"/>
              <w:bottom w:val="single" w:sz="12" w:space="0" w:color="808080"/>
              <w:right w:val="single" w:sz="12" w:space="0" w:color="808080"/>
            </w:tcBorders>
            <w:shd w:val="clear" w:color="auto" w:fill="0C0C0C"/>
            <w:vAlign w:val="bottom"/>
            <w:hideMark/>
          </w:tcPr>
          <w:p w:rsidR="007349D6" w:rsidRPr="00E61698" w:rsidRDefault="007349D6" w:rsidP="00CB07AA">
            <w:pPr>
              <w:keepNext/>
              <w:spacing w:after="0"/>
              <w:jc w:val="center"/>
              <w:rPr>
                <w:rFonts w:ascii="Arial" w:eastAsia="Times New Roman" w:hAnsi="Arial" w:cs="Arial"/>
                <w:b/>
              </w:rPr>
            </w:pPr>
            <w:r w:rsidRPr="00E61698">
              <w:rPr>
                <w:rFonts w:ascii="Arial" w:eastAsia="Times New Roman" w:hAnsi="Arial" w:cs="Arial"/>
                <w:b/>
              </w:rPr>
              <w:t>Responsibilities</w:t>
            </w:r>
          </w:p>
        </w:tc>
      </w:tr>
      <w:tr w:rsidR="007349D6" w:rsidRPr="00E61698" w:rsidTr="007349D6">
        <w:trPr>
          <w:trHeight w:val="1006"/>
        </w:trPr>
        <w:tc>
          <w:tcPr>
            <w:tcW w:w="3304" w:type="dxa"/>
            <w:tcBorders>
              <w:top w:val="single" w:sz="12" w:space="0" w:color="808080"/>
              <w:left w:val="single" w:sz="12" w:space="0" w:color="808080"/>
              <w:bottom w:val="single" w:sz="12" w:space="0" w:color="808080"/>
              <w:right w:val="dotted" w:sz="4" w:space="0" w:color="auto"/>
            </w:tcBorders>
            <w:hideMark/>
          </w:tcPr>
          <w:p w:rsidR="007349D6" w:rsidRPr="00E61698" w:rsidRDefault="007349D6" w:rsidP="00CB07AA">
            <w:pPr>
              <w:spacing w:before="60" w:after="60"/>
              <w:rPr>
                <w:rFonts w:ascii="Arial" w:eastAsia="Times New Roman" w:hAnsi="Arial" w:cs="Arial"/>
              </w:rPr>
            </w:pPr>
            <w:r w:rsidRPr="00E61698">
              <w:rPr>
                <w:rFonts w:ascii="Arial" w:eastAsia="Times New Roman" w:hAnsi="Arial" w:cs="Arial"/>
              </w:rPr>
              <w:t>Admin</w:t>
            </w:r>
          </w:p>
        </w:tc>
        <w:tc>
          <w:tcPr>
            <w:tcW w:w="2942" w:type="dxa"/>
            <w:tcBorders>
              <w:top w:val="single" w:sz="12" w:space="0" w:color="808080"/>
              <w:left w:val="dotted" w:sz="4" w:space="0" w:color="auto"/>
              <w:bottom w:val="single" w:sz="12" w:space="0" w:color="808080"/>
              <w:right w:val="dotted" w:sz="4" w:space="0" w:color="auto"/>
            </w:tcBorders>
            <w:hideMark/>
          </w:tcPr>
          <w:p w:rsidR="007349D6" w:rsidRPr="00E61698" w:rsidRDefault="00E61698"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Can do limited job in the system</w:t>
            </w:r>
          </w:p>
        </w:tc>
        <w:tc>
          <w:tcPr>
            <w:tcW w:w="4299" w:type="dxa"/>
            <w:tcBorders>
              <w:top w:val="single" w:sz="12" w:space="0" w:color="808080"/>
              <w:left w:val="dotted" w:sz="4" w:space="0" w:color="auto"/>
              <w:bottom w:val="single" w:sz="12" w:space="0" w:color="808080"/>
              <w:right w:val="single" w:sz="12" w:space="0" w:color="808080"/>
            </w:tcBorders>
            <w:hideMark/>
          </w:tcPr>
          <w:p w:rsidR="007349D6" w:rsidRPr="00E61698" w:rsidRDefault="00E61698" w:rsidP="00442E51">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 xml:space="preserve">Create, </w:t>
            </w:r>
            <w:r w:rsidR="00442E51">
              <w:rPr>
                <w:rFonts w:ascii="Arial" w:eastAsia="Times New Roman" w:hAnsi="Arial" w:cs="Arial"/>
              </w:rPr>
              <w:t>e</w:t>
            </w:r>
            <w:r w:rsidRPr="00E61698">
              <w:rPr>
                <w:rFonts w:ascii="Arial" w:eastAsia="Times New Roman" w:hAnsi="Arial" w:cs="Arial"/>
              </w:rPr>
              <w:t>dit and change local user</w:t>
            </w:r>
          </w:p>
        </w:tc>
      </w:tr>
      <w:tr w:rsidR="007349D6" w:rsidRPr="00E61698" w:rsidTr="007349D6">
        <w:trPr>
          <w:trHeight w:val="2224"/>
        </w:trPr>
        <w:tc>
          <w:tcPr>
            <w:tcW w:w="3304" w:type="dxa"/>
            <w:tcBorders>
              <w:top w:val="single" w:sz="12" w:space="0" w:color="808080"/>
              <w:left w:val="single" w:sz="12" w:space="0" w:color="808080"/>
              <w:bottom w:val="single" w:sz="12" w:space="0" w:color="808080"/>
              <w:right w:val="dotted" w:sz="4" w:space="0" w:color="auto"/>
            </w:tcBorders>
            <w:hideMark/>
          </w:tcPr>
          <w:p w:rsidR="007349D6" w:rsidRPr="00E61698" w:rsidRDefault="007349D6" w:rsidP="00CB07AA">
            <w:pPr>
              <w:spacing w:before="60" w:after="60"/>
              <w:rPr>
                <w:rFonts w:ascii="Arial" w:eastAsia="Times New Roman" w:hAnsi="Arial" w:cs="Arial"/>
              </w:rPr>
            </w:pPr>
            <w:r w:rsidRPr="00E61698">
              <w:rPr>
                <w:rFonts w:ascii="Arial" w:eastAsia="Times New Roman" w:hAnsi="Arial" w:cs="Arial"/>
              </w:rPr>
              <w:t>Super Admin</w:t>
            </w:r>
          </w:p>
        </w:tc>
        <w:tc>
          <w:tcPr>
            <w:tcW w:w="2942" w:type="dxa"/>
            <w:tcBorders>
              <w:top w:val="single" w:sz="12" w:space="0" w:color="808080"/>
              <w:left w:val="dotted" w:sz="4" w:space="0" w:color="auto"/>
              <w:bottom w:val="single" w:sz="12" w:space="0" w:color="808080"/>
              <w:right w:val="dotted" w:sz="4" w:space="0" w:color="auto"/>
            </w:tcBorders>
            <w:hideMark/>
          </w:tcPr>
          <w:p w:rsidR="007349D6" w:rsidRPr="00E61698" w:rsidRDefault="007349D6"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Can do any jobs in system</w:t>
            </w:r>
          </w:p>
        </w:tc>
        <w:tc>
          <w:tcPr>
            <w:tcW w:w="4299" w:type="dxa"/>
            <w:tcBorders>
              <w:top w:val="single" w:sz="12" w:space="0" w:color="808080"/>
              <w:left w:val="dotted" w:sz="4" w:space="0" w:color="auto"/>
              <w:bottom w:val="single" w:sz="12" w:space="0" w:color="808080"/>
              <w:right w:val="single" w:sz="12" w:space="0" w:color="808080"/>
            </w:tcBorders>
            <w:hideMark/>
          </w:tcPr>
          <w:p w:rsidR="007349D6" w:rsidRPr="00E61698" w:rsidRDefault="007349D6"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Add, modify and delete all information.</w:t>
            </w:r>
          </w:p>
          <w:p w:rsidR="007349D6" w:rsidRPr="00E61698" w:rsidRDefault="007349D6"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Give permission to all users and documents.</w:t>
            </w:r>
          </w:p>
          <w:p w:rsidR="007349D6" w:rsidRPr="00E61698" w:rsidRDefault="007349D6"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Manage the user authentication layer.</w:t>
            </w:r>
          </w:p>
          <w:p w:rsidR="007349D6" w:rsidRPr="00E61698" w:rsidRDefault="007349D6"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Create &amp; assign role to users.</w:t>
            </w:r>
          </w:p>
          <w:p w:rsidR="007349D6" w:rsidRPr="00E61698" w:rsidRDefault="007349D6"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Manage application security.</w:t>
            </w:r>
          </w:p>
          <w:p w:rsidR="007349D6" w:rsidRPr="00E61698" w:rsidRDefault="007349D6"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Manage application settings.</w:t>
            </w:r>
          </w:p>
        </w:tc>
      </w:tr>
      <w:tr w:rsidR="007349D6" w:rsidRPr="00E61698" w:rsidTr="007349D6">
        <w:trPr>
          <w:trHeight w:val="1774"/>
        </w:trPr>
        <w:tc>
          <w:tcPr>
            <w:tcW w:w="3304" w:type="dxa"/>
            <w:tcBorders>
              <w:top w:val="single" w:sz="12" w:space="0" w:color="808080"/>
              <w:left w:val="single" w:sz="12" w:space="0" w:color="808080"/>
              <w:bottom w:val="single" w:sz="12" w:space="0" w:color="808080"/>
              <w:right w:val="dotted" w:sz="4" w:space="0" w:color="auto"/>
            </w:tcBorders>
            <w:hideMark/>
          </w:tcPr>
          <w:p w:rsidR="007349D6" w:rsidRPr="00E61698" w:rsidRDefault="007349D6" w:rsidP="00CB07AA">
            <w:pPr>
              <w:spacing w:before="60" w:after="60"/>
              <w:rPr>
                <w:rFonts w:ascii="Arial" w:eastAsia="Times New Roman" w:hAnsi="Arial" w:cs="Arial"/>
              </w:rPr>
            </w:pPr>
            <w:r w:rsidRPr="00E61698">
              <w:rPr>
                <w:rFonts w:ascii="Arial" w:eastAsia="Times New Roman" w:hAnsi="Arial" w:cs="Arial"/>
              </w:rPr>
              <w:t>Section User</w:t>
            </w:r>
          </w:p>
        </w:tc>
        <w:tc>
          <w:tcPr>
            <w:tcW w:w="2942" w:type="dxa"/>
            <w:tcBorders>
              <w:top w:val="single" w:sz="12" w:space="0" w:color="808080"/>
              <w:left w:val="dotted" w:sz="4" w:space="0" w:color="auto"/>
              <w:bottom w:val="single" w:sz="12" w:space="0" w:color="808080"/>
              <w:right w:val="dotted" w:sz="4" w:space="0" w:color="auto"/>
            </w:tcBorders>
            <w:hideMark/>
          </w:tcPr>
          <w:p w:rsidR="007349D6" w:rsidRPr="00E61698" w:rsidRDefault="00E61698"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Can do assigned task in the system</w:t>
            </w:r>
          </w:p>
        </w:tc>
        <w:tc>
          <w:tcPr>
            <w:tcW w:w="4299" w:type="dxa"/>
            <w:tcBorders>
              <w:top w:val="single" w:sz="12" w:space="0" w:color="808080"/>
              <w:left w:val="dotted" w:sz="4" w:space="0" w:color="auto"/>
              <w:bottom w:val="single" w:sz="12" w:space="0" w:color="808080"/>
              <w:right w:val="single" w:sz="12" w:space="0" w:color="808080"/>
            </w:tcBorders>
            <w:hideMark/>
          </w:tcPr>
          <w:p w:rsidR="007349D6" w:rsidRPr="00E61698" w:rsidRDefault="00E61698"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Open task box</w:t>
            </w:r>
          </w:p>
          <w:p w:rsidR="00E61698" w:rsidRPr="00E61698" w:rsidRDefault="00E61698"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Forwarded to the specific user with supporting reference</w:t>
            </w:r>
          </w:p>
        </w:tc>
      </w:tr>
      <w:tr w:rsidR="007349D6" w:rsidRPr="00E61698" w:rsidTr="007349D6">
        <w:trPr>
          <w:trHeight w:val="1495"/>
        </w:trPr>
        <w:tc>
          <w:tcPr>
            <w:tcW w:w="3304" w:type="dxa"/>
            <w:tcBorders>
              <w:top w:val="single" w:sz="12" w:space="0" w:color="808080"/>
              <w:left w:val="single" w:sz="12" w:space="0" w:color="808080"/>
              <w:bottom w:val="single" w:sz="12" w:space="0" w:color="808080"/>
              <w:right w:val="dotted" w:sz="4" w:space="0" w:color="auto"/>
            </w:tcBorders>
            <w:hideMark/>
          </w:tcPr>
          <w:p w:rsidR="007349D6" w:rsidRPr="00E61698" w:rsidRDefault="007349D6" w:rsidP="00CB07AA">
            <w:pPr>
              <w:spacing w:before="60" w:after="60"/>
              <w:rPr>
                <w:rFonts w:ascii="Arial" w:eastAsia="Times New Roman" w:hAnsi="Arial" w:cs="Arial"/>
              </w:rPr>
            </w:pPr>
            <w:r w:rsidRPr="00E61698">
              <w:rPr>
                <w:rFonts w:ascii="Arial" w:eastAsia="Times New Roman" w:hAnsi="Arial" w:cs="Arial"/>
              </w:rPr>
              <w:t>Section Officer</w:t>
            </w:r>
          </w:p>
        </w:tc>
        <w:tc>
          <w:tcPr>
            <w:tcW w:w="2942" w:type="dxa"/>
            <w:tcBorders>
              <w:top w:val="single" w:sz="12" w:space="0" w:color="808080"/>
              <w:left w:val="dotted" w:sz="4" w:space="0" w:color="auto"/>
              <w:bottom w:val="single" w:sz="12" w:space="0" w:color="808080"/>
              <w:right w:val="dotted" w:sz="4" w:space="0" w:color="auto"/>
            </w:tcBorders>
            <w:hideMark/>
          </w:tcPr>
          <w:p w:rsidR="007349D6" w:rsidRPr="00E61698" w:rsidRDefault="00E61698"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To assist to take decision through system</w:t>
            </w:r>
          </w:p>
        </w:tc>
        <w:tc>
          <w:tcPr>
            <w:tcW w:w="4299" w:type="dxa"/>
            <w:tcBorders>
              <w:top w:val="single" w:sz="12" w:space="0" w:color="808080"/>
              <w:left w:val="dotted" w:sz="4" w:space="0" w:color="auto"/>
              <w:bottom w:val="single" w:sz="12" w:space="0" w:color="808080"/>
              <w:right w:val="single" w:sz="12" w:space="0" w:color="808080"/>
            </w:tcBorders>
            <w:hideMark/>
          </w:tcPr>
          <w:p w:rsidR="007349D6" w:rsidRPr="00E61698" w:rsidRDefault="00E61698"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Give decision on assigned task</w:t>
            </w:r>
          </w:p>
          <w:p w:rsidR="00E61698" w:rsidRPr="00E61698" w:rsidRDefault="00E61698"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Obtain decision on specific task through system</w:t>
            </w:r>
          </w:p>
          <w:p w:rsidR="00E61698" w:rsidRPr="00E61698" w:rsidRDefault="00E61698"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View and monitor report and activates</w:t>
            </w:r>
          </w:p>
          <w:p w:rsidR="00E61698" w:rsidRPr="00E61698" w:rsidRDefault="00E61698"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Assign task of subordinate through system</w:t>
            </w:r>
          </w:p>
        </w:tc>
      </w:tr>
      <w:tr w:rsidR="007349D6" w:rsidRPr="00E61698" w:rsidTr="00E61698">
        <w:trPr>
          <w:trHeight w:val="2161"/>
        </w:trPr>
        <w:tc>
          <w:tcPr>
            <w:tcW w:w="3304" w:type="dxa"/>
            <w:tcBorders>
              <w:top w:val="single" w:sz="12" w:space="0" w:color="808080"/>
              <w:left w:val="single" w:sz="12" w:space="0" w:color="808080"/>
              <w:bottom w:val="single" w:sz="12" w:space="0" w:color="808080"/>
              <w:right w:val="dotted" w:sz="4" w:space="0" w:color="auto"/>
            </w:tcBorders>
            <w:hideMark/>
          </w:tcPr>
          <w:p w:rsidR="007349D6" w:rsidRPr="00E61698" w:rsidRDefault="007349D6" w:rsidP="00CB07AA">
            <w:pPr>
              <w:spacing w:before="60" w:after="60"/>
              <w:rPr>
                <w:rFonts w:ascii="Arial" w:eastAsia="Times New Roman" w:hAnsi="Arial" w:cs="Arial"/>
              </w:rPr>
            </w:pPr>
            <w:r w:rsidRPr="00E61698">
              <w:rPr>
                <w:rFonts w:ascii="Arial" w:eastAsia="Times New Roman" w:hAnsi="Arial" w:cs="Arial"/>
              </w:rPr>
              <w:t>Deputy Director</w:t>
            </w:r>
          </w:p>
        </w:tc>
        <w:tc>
          <w:tcPr>
            <w:tcW w:w="2942" w:type="dxa"/>
            <w:tcBorders>
              <w:top w:val="single" w:sz="12" w:space="0" w:color="808080"/>
              <w:left w:val="dotted" w:sz="4" w:space="0" w:color="auto"/>
              <w:bottom w:val="single" w:sz="12" w:space="0" w:color="808080"/>
              <w:right w:val="dotted" w:sz="4" w:space="0" w:color="auto"/>
            </w:tcBorders>
            <w:hideMark/>
          </w:tcPr>
          <w:p w:rsidR="007349D6" w:rsidRPr="00E61698" w:rsidRDefault="00E61698"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To assist to take decision through system</w:t>
            </w:r>
          </w:p>
        </w:tc>
        <w:tc>
          <w:tcPr>
            <w:tcW w:w="4299" w:type="dxa"/>
            <w:tcBorders>
              <w:top w:val="single" w:sz="12" w:space="0" w:color="808080"/>
              <w:left w:val="dotted" w:sz="4" w:space="0" w:color="auto"/>
              <w:bottom w:val="single" w:sz="12" w:space="0" w:color="808080"/>
              <w:right w:val="single" w:sz="12" w:space="0" w:color="808080"/>
            </w:tcBorders>
            <w:hideMark/>
          </w:tcPr>
          <w:p w:rsidR="00E61698" w:rsidRPr="00E61698" w:rsidRDefault="00E61698" w:rsidP="00E61698">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Give decision on assigned task</w:t>
            </w:r>
          </w:p>
          <w:p w:rsidR="00E61698" w:rsidRPr="00E61698" w:rsidRDefault="00E61698" w:rsidP="00E61698">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Obtain decision on specific task through system</w:t>
            </w:r>
          </w:p>
          <w:p w:rsidR="00E61698" w:rsidRPr="00E61698" w:rsidRDefault="00E61698" w:rsidP="00E61698">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View and monitor report and activates</w:t>
            </w:r>
          </w:p>
          <w:p w:rsidR="007349D6" w:rsidRPr="00E61698" w:rsidRDefault="00E61698" w:rsidP="00E61698">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Assign task of subordinate through system</w:t>
            </w:r>
          </w:p>
        </w:tc>
      </w:tr>
      <w:tr w:rsidR="007349D6" w:rsidRPr="00E61698" w:rsidTr="003208B0">
        <w:trPr>
          <w:trHeight w:val="2134"/>
        </w:trPr>
        <w:tc>
          <w:tcPr>
            <w:tcW w:w="3304" w:type="dxa"/>
            <w:tcBorders>
              <w:top w:val="single" w:sz="12" w:space="0" w:color="808080"/>
              <w:left w:val="single" w:sz="12" w:space="0" w:color="808080"/>
              <w:bottom w:val="single" w:sz="12" w:space="0" w:color="808080"/>
              <w:right w:val="dotted" w:sz="4" w:space="0" w:color="auto"/>
            </w:tcBorders>
            <w:hideMark/>
          </w:tcPr>
          <w:p w:rsidR="007349D6" w:rsidRPr="00E61698" w:rsidRDefault="007349D6" w:rsidP="00CB07AA">
            <w:pPr>
              <w:spacing w:before="60" w:after="60"/>
              <w:rPr>
                <w:rFonts w:ascii="Arial" w:eastAsia="Times New Roman" w:hAnsi="Arial" w:cs="Arial"/>
              </w:rPr>
            </w:pPr>
            <w:r w:rsidRPr="00E61698">
              <w:rPr>
                <w:rFonts w:ascii="Arial" w:eastAsia="Times New Roman" w:hAnsi="Arial" w:cs="Arial"/>
              </w:rPr>
              <w:lastRenderedPageBreak/>
              <w:t>Director</w:t>
            </w:r>
          </w:p>
        </w:tc>
        <w:tc>
          <w:tcPr>
            <w:tcW w:w="2942" w:type="dxa"/>
            <w:tcBorders>
              <w:top w:val="single" w:sz="12" w:space="0" w:color="808080"/>
              <w:left w:val="dotted" w:sz="4" w:space="0" w:color="auto"/>
              <w:bottom w:val="single" w:sz="12" w:space="0" w:color="808080"/>
              <w:right w:val="dotted" w:sz="4" w:space="0" w:color="auto"/>
            </w:tcBorders>
            <w:hideMark/>
          </w:tcPr>
          <w:p w:rsidR="007349D6" w:rsidRPr="00E61698" w:rsidRDefault="00E61698" w:rsidP="00CB07AA">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Taking decision through system</w:t>
            </w:r>
          </w:p>
        </w:tc>
        <w:tc>
          <w:tcPr>
            <w:tcW w:w="4299" w:type="dxa"/>
            <w:tcBorders>
              <w:top w:val="single" w:sz="12" w:space="0" w:color="808080"/>
              <w:left w:val="dotted" w:sz="4" w:space="0" w:color="auto"/>
              <w:bottom w:val="single" w:sz="12" w:space="0" w:color="808080"/>
              <w:right w:val="single" w:sz="12" w:space="0" w:color="808080"/>
            </w:tcBorders>
            <w:hideMark/>
          </w:tcPr>
          <w:p w:rsidR="00E61698" w:rsidRPr="00E61698" w:rsidRDefault="00E61698" w:rsidP="00E61698">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Give decision on any task</w:t>
            </w:r>
          </w:p>
          <w:p w:rsidR="00E61698" w:rsidRPr="00E61698" w:rsidRDefault="00E61698" w:rsidP="00E61698">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View and monitor all reports and activates</w:t>
            </w:r>
          </w:p>
          <w:p w:rsidR="007349D6" w:rsidRPr="00E61698" w:rsidRDefault="00E61698" w:rsidP="00E61698">
            <w:pPr>
              <w:numPr>
                <w:ilvl w:val="0"/>
                <w:numId w:val="25"/>
              </w:numPr>
              <w:tabs>
                <w:tab w:val="left" w:pos="360"/>
              </w:tabs>
              <w:spacing w:before="60" w:after="60"/>
              <w:ind w:left="360"/>
              <w:rPr>
                <w:rFonts w:ascii="Arial" w:eastAsia="Times New Roman" w:hAnsi="Arial" w:cs="Arial"/>
              </w:rPr>
            </w:pPr>
            <w:r w:rsidRPr="00E61698">
              <w:rPr>
                <w:rFonts w:ascii="Arial" w:eastAsia="Times New Roman" w:hAnsi="Arial" w:cs="Arial"/>
              </w:rPr>
              <w:t>Assign task of subordinate through system</w:t>
            </w:r>
          </w:p>
        </w:tc>
      </w:tr>
    </w:tbl>
    <w:p w:rsidR="007349D6" w:rsidRPr="00CB07AA" w:rsidRDefault="007349D6" w:rsidP="00CB07AA">
      <w:pPr>
        <w:pStyle w:val="Heading3"/>
        <w:rPr>
          <w:rFonts w:ascii="Arial" w:hAnsi="Arial" w:cs="Arial"/>
          <w:caps/>
        </w:rPr>
      </w:pPr>
      <w:bookmarkStart w:id="24" w:name="_Toc444374401"/>
      <w:r w:rsidRPr="00CB07AA">
        <w:rPr>
          <w:rFonts w:ascii="Arial" w:hAnsi="Arial" w:cs="Arial"/>
          <w:caps/>
        </w:rPr>
        <w:lastRenderedPageBreak/>
        <w:t>User Classification and rights</w:t>
      </w:r>
      <w:bookmarkEnd w:id="24"/>
    </w:p>
    <w:p w:rsidR="0092136D" w:rsidRPr="00CB07AA" w:rsidRDefault="0092136D" w:rsidP="00CB07AA">
      <w:pPr>
        <w:spacing w:after="0"/>
        <w:rPr>
          <w:rFonts w:ascii="Arial" w:hAnsi="Arial" w:cs="Arial"/>
        </w:rPr>
      </w:pPr>
      <w:r w:rsidRPr="00CB07AA">
        <w:rPr>
          <w:rFonts w:ascii="Arial" w:hAnsi="Arial" w:cs="Arial"/>
        </w:rPr>
        <w:br w:type="page"/>
      </w:r>
    </w:p>
    <w:p w:rsidR="00536935" w:rsidRPr="00CB07AA" w:rsidRDefault="00536935" w:rsidP="00CB07AA">
      <w:pPr>
        <w:pStyle w:val="Heading3"/>
        <w:rPr>
          <w:rFonts w:ascii="Arial" w:hAnsi="Arial" w:cs="Arial"/>
          <w:caps/>
        </w:rPr>
      </w:pPr>
      <w:bookmarkStart w:id="25" w:name="_Toc444374402"/>
      <w:r w:rsidRPr="00CB07AA">
        <w:rPr>
          <w:rFonts w:ascii="Arial" w:hAnsi="Arial" w:cs="Arial"/>
          <w:caps/>
        </w:rPr>
        <w:lastRenderedPageBreak/>
        <w:t>ID Card</w:t>
      </w:r>
      <w:bookmarkEnd w:id="25"/>
    </w:p>
    <w:p w:rsidR="009C69E4" w:rsidRPr="00CB07AA" w:rsidRDefault="009C69E4" w:rsidP="00CB07AA">
      <w:pPr>
        <w:rPr>
          <w:rFonts w:ascii="Arial" w:hAnsi="Arial" w:cs="Arial"/>
          <w:b/>
          <w:bCs/>
          <w:u w:val="single"/>
        </w:rPr>
      </w:pPr>
      <w:r w:rsidRPr="00CB07AA">
        <w:rPr>
          <w:rFonts w:ascii="Arial" w:hAnsi="Arial" w:cs="Arial"/>
          <w:b/>
          <w:bCs/>
          <w:u w:val="single"/>
        </w:rPr>
        <w:t>Existing Business Process:</w:t>
      </w:r>
    </w:p>
    <w:p w:rsidR="009C69E4" w:rsidRPr="00CB07AA" w:rsidRDefault="00FE0311" w:rsidP="00CB07AA">
      <w:pPr>
        <w:rPr>
          <w:rFonts w:ascii="Arial" w:hAnsi="Arial" w:cs="Arial"/>
          <w:b/>
          <w:bCs/>
        </w:rPr>
      </w:pPr>
      <w:r w:rsidRPr="00CB07AA">
        <w:rPr>
          <w:rFonts w:ascii="Arial" w:hAnsi="Arial" w:cs="Arial"/>
          <w:b/>
          <w:bCs/>
        </w:rPr>
        <w:t>Overview:</w:t>
      </w:r>
    </w:p>
    <w:p w:rsidR="00FE0311" w:rsidRPr="00CB07AA" w:rsidRDefault="004041E2" w:rsidP="00CB07AA">
      <w:pPr>
        <w:jc w:val="both"/>
        <w:rPr>
          <w:rFonts w:ascii="Arial" w:hAnsi="Arial" w:cs="Arial"/>
          <w:bCs/>
        </w:rPr>
      </w:pPr>
      <w:r w:rsidRPr="00CB07AA">
        <w:rPr>
          <w:rFonts w:ascii="Arial" w:hAnsi="Arial" w:cs="Arial"/>
          <w:bCs/>
        </w:rPr>
        <w:t xml:space="preserve">To operate official activity smoothly, the authority of BASB took decision to ensure ID card for all officials. Allocation of serial number </w:t>
      </w:r>
      <w:r w:rsidR="00221A1B" w:rsidRPr="00CB07AA">
        <w:rPr>
          <w:rFonts w:ascii="Arial" w:hAnsi="Arial" w:cs="Arial"/>
          <w:bCs/>
        </w:rPr>
        <w:t>of</w:t>
      </w:r>
      <w:r w:rsidRPr="00CB07AA">
        <w:rPr>
          <w:rFonts w:ascii="Arial" w:hAnsi="Arial" w:cs="Arial"/>
          <w:bCs/>
        </w:rPr>
        <w:t xml:space="preserve"> ID card has </w:t>
      </w:r>
      <w:r w:rsidR="00221A1B" w:rsidRPr="00CB07AA">
        <w:rPr>
          <w:rFonts w:ascii="Arial" w:hAnsi="Arial" w:cs="Arial"/>
          <w:bCs/>
        </w:rPr>
        <w:t>certain</w:t>
      </w:r>
      <w:r w:rsidRPr="00CB07AA">
        <w:rPr>
          <w:rFonts w:ascii="Arial" w:hAnsi="Arial" w:cs="Arial"/>
          <w:bCs/>
        </w:rPr>
        <w:t xml:space="preserve"> </w:t>
      </w:r>
      <w:r w:rsidR="00221A1B" w:rsidRPr="00CB07AA">
        <w:rPr>
          <w:rFonts w:ascii="Arial" w:hAnsi="Arial" w:cs="Arial"/>
          <w:bCs/>
        </w:rPr>
        <w:t>algorithm</w:t>
      </w:r>
      <w:r w:rsidRPr="00CB07AA">
        <w:rPr>
          <w:rFonts w:ascii="Arial" w:hAnsi="Arial" w:cs="Arial"/>
          <w:bCs/>
        </w:rPr>
        <w:t xml:space="preserve">. </w:t>
      </w:r>
      <w:r w:rsidR="00D63F52" w:rsidRPr="00CB07AA">
        <w:rPr>
          <w:rFonts w:ascii="Arial" w:hAnsi="Arial" w:cs="Arial"/>
          <w:bCs/>
        </w:rPr>
        <w:t>For o</w:t>
      </w:r>
      <w:r w:rsidR="00221A1B" w:rsidRPr="00CB07AA">
        <w:rPr>
          <w:rFonts w:ascii="Arial" w:hAnsi="Arial" w:cs="Arial"/>
          <w:bCs/>
        </w:rPr>
        <w:t>btaining an ID card</w:t>
      </w:r>
      <w:r w:rsidR="00D63F52" w:rsidRPr="00CB07AA">
        <w:rPr>
          <w:rFonts w:ascii="Arial" w:hAnsi="Arial" w:cs="Arial"/>
          <w:bCs/>
        </w:rPr>
        <w:t xml:space="preserve"> out of six categories</w:t>
      </w:r>
      <w:r w:rsidR="00221A1B" w:rsidRPr="00CB07AA">
        <w:rPr>
          <w:rFonts w:ascii="Arial" w:hAnsi="Arial" w:cs="Arial"/>
          <w:bCs/>
        </w:rPr>
        <w:t xml:space="preserve"> from BASB office, a</w:t>
      </w:r>
      <w:r w:rsidR="00317668" w:rsidRPr="00CB07AA">
        <w:rPr>
          <w:rFonts w:ascii="Arial" w:hAnsi="Arial" w:cs="Arial"/>
          <w:bCs/>
        </w:rPr>
        <w:t xml:space="preserve">pplicant </w:t>
      </w:r>
      <w:r w:rsidR="00221A1B" w:rsidRPr="00CB07AA">
        <w:rPr>
          <w:rFonts w:ascii="Arial" w:hAnsi="Arial" w:cs="Arial"/>
          <w:bCs/>
        </w:rPr>
        <w:t xml:space="preserve">needs to </w:t>
      </w:r>
      <w:r w:rsidR="00317668" w:rsidRPr="00CB07AA">
        <w:rPr>
          <w:rFonts w:ascii="Arial" w:hAnsi="Arial" w:cs="Arial"/>
          <w:bCs/>
        </w:rPr>
        <w:t>submit</w:t>
      </w:r>
      <w:r w:rsidRPr="00CB07AA">
        <w:rPr>
          <w:rFonts w:ascii="Arial" w:hAnsi="Arial" w:cs="Arial"/>
          <w:bCs/>
        </w:rPr>
        <w:t xml:space="preserve"> application with photograph. The </w:t>
      </w:r>
      <w:r w:rsidR="00317668" w:rsidRPr="00CB07AA">
        <w:rPr>
          <w:rFonts w:ascii="Arial" w:hAnsi="Arial" w:cs="Arial"/>
          <w:bCs/>
        </w:rPr>
        <w:t>expense of preparing ID card of first time is</w:t>
      </w:r>
      <w:r w:rsidRPr="00CB07AA">
        <w:rPr>
          <w:rFonts w:ascii="Arial" w:hAnsi="Arial" w:cs="Arial"/>
          <w:bCs/>
        </w:rPr>
        <w:t xml:space="preserve"> to be paid by BASB offices.</w:t>
      </w:r>
    </w:p>
    <w:p w:rsidR="00417E00" w:rsidRPr="00CB07AA" w:rsidRDefault="00417E00" w:rsidP="00CB07AA">
      <w:pPr>
        <w:rPr>
          <w:rFonts w:ascii="Arial" w:hAnsi="Arial" w:cs="Arial"/>
          <w:bCs/>
        </w:rPr>
      </w:pPr>
      <w:r w:rsidRPr="00CB07AA">
        <w:rPr>
          <w:rFonts w:ascii="Arial" w:hAnsi="Arial" w:cs="Arial"/>
          <w:bCs/>
        </w:rPr>
        <w:t>The following information is covered by an ID card:</w:t>
      </w:r>
    </w:p>
    <w:p w:rsidR="00417E00" w:rsidRPr="00CB07AA" w:rsidRDefault="00417E00" w:rsidP="00CB07AA">
      <w:pPr>
        <w:pStyle w:val="ListParagraph"/>
        <w:numPr>
          <w:ilvl w:val="0"/>
          <w:numId w:val="19"/>
        </w:numPr>
        <w:rPr>
          <w:rFonts w:ascii="Arial" w:hAnsi="Arial" w:cs="Arial"/>
          <w:bCs/>
        </w:rPr>
      </w:pPr>
      <w:r w:rsidRPr="00CB07AA">
        <w:rPr>
          <w:rFonts w:ascii="Arial" w:hAnsi="Arial" w:cs="Arial"/>
          <w:bCs/>
        </w:rPr>
        <w:t>Svc No</w:t>
      </w:r>
    </w:p>
    <w:p w:rsidR="00417E00" w:rsidRPr="00CB07AA" w:rsidRDefault="00417E00" w:rsidP="00CB07AA">
      <w:pPr>
        <w:pStyle w:val="ListParagraph"/>
        <w:numPr>
          <w:ilvl w:val="0"/>
          <w:numId w:val="19"/>
        </w:numPr>
        <w:rPr>
          <w:rFonts w:ascii="Arial" w:hAnsi="Arial" w:cs="Arial"/>
          <w:bCs/>
        </w:rPr>
      </w:pPr>
      <w:r w:rsidRPr="00CB07AA">
        <w:rPr>
          <w:rFonts w:ascii="Arial" w:hAnsi="Arial" w:cs="Arial"/>
          <w:bCs/>
        </w:rPr>
        <w:t>Rank</w:t>
      </w:r>
    </w:p>
    <w:p w:rsidR="00417E00" w:rsidRPr="00CB07AA" w:rsidRDefault="00417E00" w:rsidP="00CB07AA">
      <w:pPr>
        <w:pStyle w:val="ListParagraph"/>
        <w:numPr>
          <w:ilvl w:val="0"/>
          <w:numId w:val="19"/>
        </w:numPr>
        <w:rPr>
          <w:rFonts w:ascii="Arial" w:hAnsi="Arial" w:cs="Arial"/>
          <w:bCs/>
        </w:rPr>
      </w:pPr>
      <w:r w:rsidRPr="00CB07AA">
        <w:rPr>
          <w:rFonts w:ascii="Arial" w:hAnsi="Arial" w:cs="Arial"/>
          <w:bCs/>
        </w:rPr>
        <w:t>Name</w:t>
      </w:r>
    </w:p>
    <w:p w:rsidR="00417E00" w:rsidRPr="00CB07AA" w:rsidRDefault="00417E00" w:rsidP="00CB07AA">
      <w:pPr>
        <w:pStyle w:val="ListParagraph"/>
        <w:numPr>
          <w:ilvl w:val="0"/>
          <w:numId w:val="19"/>
        </w:numPr>
        <w:rPr>
          <w:rFonts w:ascii="Arial" w:hAnsi="Arial" w:cs="Arial"/>
          <w:bCs/>
        </w:rPr>
      </w:pPr>
      <w:r w:rsidRPr="00CB07AA">
        <w:rPr>
          <w:rFonts w:ascii="Arial" w:hAnsi="Arial" w:cs="Arial"/>
          <w:bCs/>
        </w:rPr>
        <w:t>Trade</w:t>
      </w:r>
    </w:p>
    <w:p w:rsidR="00417E00" w:rsidRPr="00CB07AA" w:rsidRDefault="00417E00" w:rsidP="00CB07AA">
      <w:pPr>
        <w:pStyle w:val="ListParagraph"/>
        <w:numPr>
          <w:ilvl w:val="0"/>
          <w:numId w:val="19"/>
        </w:numPr>
        <w:rPr>
          <w:rFonts w:ascii="Arial" w:hAnsi="Arial" w:cs="Arial"/>
          <w:bCs/>
        </w:rPr>
      </w:pPr>
      <w:r w:rsidRPr="00CB07AA">
        <w:rPr>
          <w:rFonts w:ascii="Arial" w:hAnsi="Arial" w:cs="Arial"/>
          <w:bCs/>
        </w:rPr>
        <w:t>Name of Office</w:t>
      </w:r>
    </w:p>
    <w:p w:rsidR="00417E00" w:rsidRPr="00CB07AA" w:rsidRDefault="00417E00" w:rsidP="00CB07AA">
      <w:pPr>
        <w:pStyle w:val="ListParagraph"/>
        <w:numPr>
          <w:ilvl w:val="0"/>
          <w:numId w:val="19"/>
        </w:numPr>
        <w:rPr>
          <w:rFonts w:ascii="Arial" w:hAnsi="Arial" w:cs="Arial"/>
          <w:bCs/>
        </w:rPr>
      </w:pPr>
      <w:r w:rsidRPr="00CB07AA">
        <w:rPr>
          <w:rFonts w:ascii="Arial" w:hAnsi="Arial" w:cs="Arial"/>
          <w:bCs/>
        </w:rPr>
        <w:t>Date of Birth</w:t>
      </w:r>
    </w:p>
    <w:p w:rsidR="00417E00" w:rsidRPr="00CB07AA" w:rsidRDefault="00417E00" w:rsidP="00CB07AA">
      <w:pPr>
        <w:pStyle w:val="ListParagraph"/>
        <w:numPr>
          <w:ilvl w:val="0"/>
          <w:numId w:val="19"/>
        </w:numPr>
        <w:rPr>
          <w:rFonts w:ascii="Arial" w:hAnsi="Arial" w:cs="Arial"/>
          <w:bCs/>
        </w:rPr>
      </w:pPr>
      <w:r w:rsidRPr="00CB07AA">
        <w:rPr>
          <w:rFonts w:ascii="Arial" w:hAnsi="Arial" w:cs="Arial"/>
          <w:bCs/>
        </w:rPr>
        <w:t>Blood Group</w:t>
      </w:r>
    </w:p>
    <w:p w:rsidR="00417E00" w:rsidRPr="00CB07AA" w:rsidRDefault="00417E00" w:rsidP="00CB07AA">
      <w:pPr>
        <w:pStyle w:val="ListParagraph"/>
        <w:numPr>
          <w:ilvl w:val="0"/>
          <w:numId w:val="19"/>
        </w:numPr>
        <w:rPr>
          <w:rFonts w:ascii="Arial" w:hAnsi="Arial" w:cs="Arial"/>
          <w:bCs/>
        </w:rPr>
      </w:pPr>
      <w:r w:rsidRPr="00CB07AA">
        <w:rPr>
          <w:rFonts w:ascii="Arial" w:hAnsi="Arial" w:cs="Arial"/>
          <w:bCs/>
        </w:rPr>
        <w:t xml:space="preserve">2 X signature (Card Holder and Signature of Authority) </w:t>
      </w:r>
    </w:p>
    <w:p w:rsidR="00417E00" w:rsidRPr="00CB07AA" w:rsidRDefault="00417E00" w:rsidP="00CB07AA">
      <w:pPr>
        <w:pStyle w:val="ListParagraph"/>
        <w:numPr>
          <w:ilvl w:val="0"/>
          <w:numId w:val="19"/>
        </w:numPr>
        <w:rPr>
          <w:rFonts w:ascii="Arial" w:hAnsi="Arial" w:cs="Arial"/>
          <w:bCs/>
        </w:rPr>
      </w:pPr>
      <w:r w:rsidRPr="00CB07AA">
        <w:rPr>
          <w:rFonts w:ascii="Arial" w:hAnsi="Arial" w:cs="Arial"/>
          <w:bCs/>
        </w:rPr>
        <w:t>Photograph</w:t>
      </w:r>
    </w:p>
    <w:p w:rsidR="009C69E4" w:rsidRPr="00CB07AA" w:rsidRDefault="009C69E4" w:rsidP="00CB07AA">
      <w:pPr>
        <w:rPr>
          <w:rFonts w:ascii="Arial" w:hAnsi="Arial" w:cs="Arial"/>
          <w:b/>
          <w:bCs/>
          <w:u w:val="single"/>
        </w:rPr>
      </w:pPr>
      <w:r w:rsidRPr="00CB07AA">
        <w:rPr>
          <w:rFonts w:ascii="Arial" w:hAnsi="Arial" w:cs="Arial"/>
          <w:b/>
          <w:bCs/>
          <w:u w:val="single"/>
        </w:rPr>
        <w:t xml:space="preserve">To </w:t>
      </w:r>
      <w:r w:rsidR="00221A1B" w:rsidRPr="00CB07AA">
        <w:rPr>
          <w:rFonts w:ascii="Arial" w:hAnsi="Arial" w:cs="Arial"/>
          <w:b/>
          <w:bCs/>
          <w:u w:val="single"/>
        </w:rPr>
        <w:t>b</w:t>
      </w:r>
      <w:r w:rsidRPr="00CB07AA">
        <w:rPr>
          <w:rFonts w:ascii="Arial" w:hAnsi="Arial" w:cs="Arial"/>
          <w:b/>
          <w:bCs/>
          <w:u w:val="single"/>
        </w:rPr>
        <w:t>e System</w:t>
      </w:r>
      <w:r w:rsidRPr="00CB07AA">
        <w:rPr>
          <w:rFonts w:ascii="Arial" w:hAnsi="Arial" w:cs="Arial"/>
          <w:b/>
          <w:bCs/>
        </w:rPr>
        <w:t>:</w:t>
      </w:r>
    </w:p>
    <w:p w:rsidR="00417E00" w:rsidRPr="00CB07AA" w:rsidRDefault="00B919DF" w:rsidP="00CB07AA">
      <w:pPr>
        <w:pStyle w:val="ListParagraph"/>
        <w:numPr>
          <w:ilvl w:val="0"/>
          <w:numId w:val="3"/>
        </w:numPr>
        <w:rPr>
          <w:rFonts w:ascii="Arial" w:hAnsi="Arial" w:cs="Arial"/>
          <w:bCs/>
        </w:rPr>
      </w:pPr>
      <w:r w:rsidRPr="00CB07AA">
        <w:rPr>
          <w:rFonts w:ascii="Arial" w:hAnsi="Arial" w:cs="Arial"/>
          <w:bCs/>
        </w:rPr>
        <w:t xml:space="preserve">System generated card will be produced ensuring all required </w:t>
      </w:r>
      <w:r w:rsidR="00136C4D" w:rsidRPr="00CB07AA">
        <w:rPr>
          <w:rFonts w:ascii="Arial" w:hAnsi="Arial" w:cs="Arial"/>
          <w:bCs/>
        </w:rPr>
        <w:t>information using barcode.</w:t>
      </w:r>
    </w:p>
    <w:p w:rsidR="00B919DF" w:rsidRPr="00CB07AA" w:rsidRDefault="00136C4D" w:rsidP="00CB07AA">
      <w:pPr>
        <w:pStyle w:val="ListParagraph"/>
        <w:numPr>
          <w:ilvl w:val="0"/>
          <w:numId w:val="3"/>
        </w:numPr>
        <w:rPr>
          <w:rFonts w:ascii="Arial" w:hAnsi="Arial" w:cs="Arial"/>
          <w:bCs/>
        </w:rPr>
      </w:pPr>
      <w:r w:rsidRPr="00CB07AA">
        <w:rPr>
          <w:rFonts w:ascii="Arial" w:hAnsi="Arial" w:cs="Arial"/>
          <w:bCs/>
        </w:rPr>
        <w:t xml:space="preserve">Attendance will be managed by auto generated card. </w:t>
      </w:r>
    </w:p>
    <w:p w:rsidR="0033051F" w:rsidRPr="00CB07AA" w:rsidRDefault="0033051F" w:rsidP="00CB07AA">
      <w:pPr>
        <w:pStyle w:val="ListParagraph"/>
        <w:numPr>
          <w:ilvl w:val="0"/>
          <w:numId w:val="3"/>
        </w:numPr>
        <w:rPr>
          <w:rFonts w:ascii="Arial" w:hAnsi="Arial" w:cs="Arial"/>
          <w:bCs/>
        </w:rPr>
      </w:pPr>
      <w:r w:rsidRPr="00CB07AA">
        <w:rPr>
          <w:rFonts w:ascii="Arial" w:hAnsi="Arial" w:cs="Arial"/>
          <w:bCs/>
        </w:rPr>
        <w:t xml:space="preserve">Different type of state and report </w:t>
      </w:r>
      <w:r w:rsidR="00CD3022" w:rsidRPr="00CB07AA">
        <w:rPr>
          <w:rFonts w:ascii="Arial" w:hAnsi="Arial" w:cs="Arial"/>
          <w:bCs/>
        </w:rPr>
        <w:t xml:space="preserve">(as per requirement) </w:t>
      </w:r>
      <w:r w:rsidRPr="00CB07AA">
        <w:rPr>
          <w:rFonts w:ascii="Arial" w:hAnsi="Arial" w:cs="Arial"/>
          <w:bCs/>
        </w:rPr>
        <w:t>will be generated through system.</w:t>
      </w:r>
    </w:p>
    <w:p w:rsidR="00417E00" w:rsidRPr="00CB07AA" w:rsidRDefault="00C15C5C" w:rsidP="00CB07AA">
      <w:pPr>
        <w:rPr>
          <w:rFonts w:ascii="Arial" w:hAnsi="Arial" w:cs="Arial"/>
          <w:bCs/>
        </w:rPr>
      </w:pPr>
      <w:r w:rsidRPr="00CB07AA">
        <w:rPr>
          <w:rFonts w:ascii="Arial" w:hAnsi="Arial" w:cs="Arial"/>
          <w:bCs/>
        </w:rPr>
        <w:t>Following features can be considered during development:</w:t>
      </w:r>
    </w:p>
    <w:p w:rsidR="00C15C5C" w:rsidRPr="00CB07AA" w:rsidRDefault="00C15C5C" w:rsidP="00CB07AA">
      <w:pPr>
        <w:pStyle w:val="ListParagraph"/>
        <w:numPr>
          <w:ilvl w:val="0"/>
          <w:numId w:val="3"/>
        </w:numPr>
        <w:rPr>
          <w:rFonts w:ascii="Arial" w:hAnsi="Arial" w:cs="Arial"/>
          <w:bCs/>
        </w:rPr>
      </w:pPr>
      <w:r w:rsidRPr="00CB07AA">
        <w:rPr>
          <w:rFonts w:ascii="Arial" w:hAnsi="Arial" w:cs="Arial"/>
          <w:bCs/>
        </w:rPr>
        <w:t xml:space="preserve">Assess BASB’s needs properly and </w:t>
      </w:r>
      <w:r w:rsidRPr="00CB07AA">
        <w:rPr>
          <w:rFonts w:ascii="Arial" w:hAnsi="Arial" w:cs="Arial"/>
        </w:rPr>
        <w:t>Compliance policy</w:t>
      </w:r>
      <w:r w:rsidR="003208B0">
        <w:rPr>
          <w:rFonts w:ascii="Arial" w:hAnsi="Arial" w:cs="Arial"/>
        </w:rPr>
        <w:t>.</w:t>
      </w:r>
    </w:p>
    <w:p w:rsidR="00C15C5C" w:rsidRPr="00CB07AA" w:rsidRDefault="00C15C5C" w:rsidP="00CB07AA">
      <w:pPr>
        <w:pStyle w:val="ListParagraph"/>
        <w:numPr>
          <w:ilvl w:val="0"/>
          <w:numId w:val="3"/>
        </w:numPr>
        <w:rPr>
          <w:rFonts w:ascii="Arial" w:hAnsi="Arial" w:cs="Arial"/>
          <w:bCs/>
        </w:rPr>
      </w:pPr>
      <w:r w:rsidRPr="00CB07AA">
        <w:rPr>
          <w:rFonts w:ascii="Arial" w:hAnsi="Arial" w:cs="Arial"/>
          <w:bCs/>
        </w:rPr>
        <w:t>Acceptable design</w:t>
      </w:r>
      <w:r w:rsidR="003208B0">
        <w:rPr>
          <w:rFonts w:ascii="Arial" w:hAnsi="Arial" w:cs="Arial"/>
          <w:bCs/>
        </w:rPr>
        <w:t>.</w:t>
      </w:r>
    </w:p>
    <w:p w:rsidR="00C15C5C" w:rsidRPr="00CB07AA" w:rsidRDefault="00C15C5C" w:rsidP="00CB07AA">
      <w:pPr>
        <w:pStyle w:val="ListParagraph"/>
        <w:numPr>
          <w:ilvl w:val="0"/>
          <w:numId w:val="3"/>
        </w:numPr>
        <w:rPr>
          <w:rFonts w:ascii="Arial" w:hAnsi="Arial" w:cs="Arial"/>
          <w:bCs/>
        </w:rPr>
      </w:pPr>
      <w:r w:rsidRPr="00CB07AA">
        <w:rPr>
          <w:rFonts w:ascii="Arial" w:hAnsi="Arial" w:cs="Arial"/>
        </w:rPr>
        <w:t>Ensured maximum Security Levels and Authentication</w:t>
      </w:r>
      <w:r w:rsidR="003208B0">
        <w:rPr>
          <w:rFonts w:ascii="Arial" w:hAnsi="Arial" w:cs="Arial"/>
        </w:rPr>
        <w:t>.</w:t>
      </w:r>
    </w:p>
    <w:p w:rsidR="00A01DC0" w:rsidRPr="00CB07AA" w:rsidRDefault="00A01DC0" w:rsidP="00CB07AA">
      <w:pPr>
        <w:pStyle w:val="ListParagraph"/>
        <w:numPr>
          <w:ilvl w:val="0"/>
          <w:numId w:val="3"/>
        </w:numPr>
        <w:rPr>
          <w:rFonts w:ascii="Arial" w:hAnsi="Arial" w:cs="Arial"/>
        </w:rPr>
      </w:pPr>
      <w:r w:rsidRPr="00CB07AA">
        <w:rPr>
          <w:rFonts w:ascii="Arial" w:hAnsi="Arial" w:cs="Arial"/>
        </w:rPr>
        <w:t>Biometric authentication can be implemented</w:t>
      </w:r>
      <w:r w:rsidR="003208B0">
        <w:rPr>
          <w:rFonts w:ascii="Arial" w:hAnsi="Arial" w:cs="Arial"/>
        </w:rPr>
        <w:t>.</w:t>
      </w:r>
    </w:p>
    <w:p w:rsidR="00C15C5C" w:rsidRPr="00CB07AA" w:rsidRDefault="00C15C5C" w:rsidP="00CB07AA">
      <w:pPr>
        <w:rPr>
          <w:rFonts w:ascii="Arial" w:hAnsi="Arial" w:cs="Arial"/>
          <w:bCs/>
        </w:rPr>
      </w:pPr>
    </w:p>
    <w:p w:rsidR="004041E2" w:rsidRPr="00CB07AA" w:rsidRDefault="004041E2" w:rsidP="00CB07AA">
      <w:pPr>
        <w:rPr>
          <w:rFonts w:ascii="Arial" w:hAnsi="Arial" w:cs="Arial"/>
          <w:bCs/>
        </w:rPr>
      </w:pPr>
    </w:p>
    <w:p w:rsidR="00536935" w:rsidRDefault="00536935" w:rsidP="00CB07AA">
      <w:pPr>
        <w:pStyle w:val="Heading3"/>
        <w:rPr>
          <w:rFonts w:ascii="Arial" w:hAnsi="Arial" w:cs="Arial"/>
          <w:caps/>
          <w:lang w:val="en-GB"/>
        </w:rPr>
      </w:pPr>
      <w:r w:rsidRPr="00CB07AA">
        <w:rPr>
          <w:rFonts w:ascii="Arial" w:hAnsi="Arial" w:cs="Arial"/>
          <w:bCs w:val="0"/>
          <w:u w:val="single"/>
        </w:rPr>
        <w:br w:type="page"/>
      </w:r>
      <w:bookmarkStart w:id="26" w:name="_Toc444374403"/>
      <w:r w:rsidR="005B0D71" w:rsidRPr="00CB07AA">
        <w:rPr>
          <w:rFonts w:ascii="Arial" w:hAnsi="Arial" w:cs="Arial"/>
          <w:caps/>
        </w:rPr>
        <w:lastRenderedPageBreak/>
        <w:t>Personal Management</w:t>
      </w:r>
      <w:bookmarkEnd w:id="26"/>
      <w:r w:rsidR="0077794E" w:rsidRPr="00CB07AA">
        <w:rPr>
          <w:rFonts w:ascii="Arial" w:hAnsi="Arial" w:cs="Arial"/>
          <w:caps/>
          <w:lang w:val="en-GB"/>
        </w:rPr>
        <w:t xml:space="preserve"> </w:t>
      </w:r>
    </w:p>
    <w:p w:rsidR="003208B0" w:rsidRPr="003208B0" w:rsidRDefault="003208B0" w:rsidP="003208B0">
      <w:pPr>
        <w:rPr>
          <w:lang w:val="en-GB"/>
        </w:rPr>
      </w:pPr>
    </w:p>
    <w:p w:rsidR="001F6803" w:rsidRPr="00CB07AA" w:rsidRDefault="001F6803" w:rsidP="00CB07AA">
      <w:pPr>
        <w:rPr>
          <w:rFonts w:ascii="Arial" w:hAnsi="Arial" w:cs="Arial"/>
          <w:b/>
          <w:bCs/>
          <w:u w:val="single"/>
        </w:rPr>
      </w:pPr>
      <w:r w:rsidRPr="00CB07AA">
        <w:rPr>
          <w:rFonts w:ascii="Arial" w:hAnsi="Arial" w:cs="Arial"/>
          <w:b/>
          <w:bCs/>
          <w:u w:val="single"/>
        </w:rPr>
        <w:t>Existing Business Process:</w:t>
      </w:r>
    </w:p>
    <w:p w:rsidR="00B001F5" w:rsidRPr="00CB07AA" w:rsidRDefault="00B001F5" w:rsidP="00CB07AA">
      <w:pPr>
        <w:rPr>
          <w:rFonts w:ascii="Arial" w:hAnsi="Arial" w:cs="Arial"/>
          <w:b/>
          <w:bCs/>
        </w:rPr>
      </w:pPr>
      <w:r w:rsidRPr="00CB07AA">
        <w:rPr>
          <w:rFonts w:ascii="Arial" w:hAnsi="Arial" w:cs="Arial"/>
          <w:b/>
          <w:bCs/>
        </w:rPr>
        <w:t>Overview:</w:t>
      </w:r>
    </w:p>
    <w:p w:rsidR="00D10F89" w:rsidRPr="00CB07AA" w:rsidRDefault="00632DFD" w:rsidP="00CB07AA">
      <w:pPr>
        <w:jc w:val="both"/>
        <w:rPr>
          <w:rFonts w:ascii="Arial" w:hAnsi="Arial" w:cs="Arial"/>
          <w:bCs/>
        </w:rPr>
      </w:pPr>
      <w:r w:rsidRPr="00CB07AA">
        <w:rPr>
          <w:rFonts w:ascii="Arial" w:hAnsi="Arial" w:cs="Arial"/>
          <w:bCs/>
        </w:rPr>
        <w:t>About</w:t>
      </w:r>
      <w:r w:rsidR="00D10F89" w:rsidRPr="00CB07AA">
        <w:rPr>
          <w:rFonts w:ascii="Arial" w:hAnsi="Arial" w:cs="Arial"/>
          <w:bCs/>
        </w:rPr>
        <w:t xml:space="preserve"> 164</w:t>
      </w:r>
      <w:r w:rsidR="00B001F5" w:rsidRPr="00CB07AA">
        <w:rPr>
          <w:rFonts w:ascii="Arial" w:hAnsi="Arial" w:cs="Arial"/>
          <w:bCs/>
        </w:rPr>
        <w:t xml:space="preserve"> personnel are working on </w:t>
      </w:r>
      <w:r w:rsidR="00D10F89" w:rsidRPr="00CB07AA">
        <w:rPr>
          <w:rFonts w:ascii="Arial" w:hAnsi="Arial" w:cs="Arial"/>
          <w:bCs/>
        </w:rPr>
        <w:t>BASB &amp; DASB offices and</w:t>
      </w:r>
      <w:r w:rsidR="00B001F5" w:rsidRPr="00CB07AA">
        <w:rPr>
          <w:rFonts w:ascii="Arial" w:hAnsi="Arial" w:cs="Arial"/>
          <w:bCs/>
        </w:rPr>
        <w:t xml:space="preserve"> </w:t>
      </w:r>
      <w:r w:rsidR="00B60745" w:rsidRPr="00CB07AA">
        <w:rPr>
          <w:rFonts w:ascii="Arial" w:hAnsi="Arial" w:cs="Arial"/>
        </w:rPr>
        <w:t>a huge number of personnel</w:t>
      </w:r>
      <w:r w:rsidR="00B001F5" w:rsidRPr="00CB07AA">
        <w:rPr>
          <w:rFonts w:ascii="Arial" w:hAnsi="Arial" w:cs="Arial"/>
          <w:bCs/>
        </w:rPr>
        <w:t xml:space="preserve"> </w:t>
      </w:r>
      <w:r w:rsidRPr="00CB07AA">
        <w:rPr>
          <w:rFonts w:ascii="Arial" w:hAnsi="Arial" w:cs="Arial"/>
          <w:bCs/>
        </w:rPr>
        <w:t>are</w:t>
      </w:r>
      <w:r w:rsidR="00B001F5" w:rsidRPr="00CB07AA">
        <w:rPr>
          <w:rFonts w:ascii="Arial" w:hAnsi="Arial" w:cs="Arial"/>
          <w:bCs/>
        </w:rPr>
        <w:t xml:space="preserve"> get</w:t>
      </w:r>
      <w:r w:rsidR="00D10F89" w:rsidRPr="00CB07AA">
        <w:rPr>
          <w:rFonts w:ascii="Arial" w:hAnsi="Arial" w:cs="Arial"/>
          <w:bCs/>
        </w:rPr>
        <w:t>ting</w:t>
      </w:r>
      <w:r w:rsidR="00B001F5" w:rsidRPr="00CB07AA">
        <w:rPr>
          <w:rFonts w:ascii="Arial" w:hAnsi="Arial" w:cs="Arial"/>
          <w:bCs/>
        </w:rPr>
        <w:t xml:space="preserve"> welfare support from </w:t>
      </w:r>
      <w:r w:rsidR="00D10F89" w:rsidRPr="00CB07AA">
        <w:rPr>
          <w:rFonts w:ascii="Arial" w:hAnsi="Arial" w:cs="Arial"/>
          <w:bCs/>
        </w:rPr>
        <w:t>these offices</w:t>
      </w:r>
      <w:r w:rsidR="00B001F5" w:rsidRPr="00CB07AA">
        <w:rPr>
          <w:rFonts w:ascii="Arial" w:hAnsi="Arial" w:cs="Arial"/>
          <w:bCs/>
        </w:rPr>
        <w:t xml:space="preserve">. The beneficiaries live around the </w:t>
      </w:r>
      <w:r w:rsidRPr="00CB07AA">
        <w:rPr>
          <w:rFonts w:ascii="Arial" w:hAnsi="Arial" w:cs="Arial"/>
          <w:bCs/>
        </w:rPr>
        <w:t>over</w:t>
      </w:r>
      <w:r w:rsidR="00B001F5" w:rsidRPr="00CB07AA">
        <w:rPr>
          <w:rFonts w:ascii="Arial" w:hAnsi="Arial" w:cs="Arial"/>
          <w:bCs/>
        </w:rPr>
        <w:t xml:space="preserve"> country. At present this office is having 42 sub Offices to provide the Welfare Support to the beneficiaries. </w:t>
      </w:r>
    </w:p>
    <w:p w:rsidR="00B43C1E" w:rsidRPr="00CB07AA" w:rsidRDefault="00B43C1E" w:rsidP="00CB07AA">
      <w:pPr>
        <w:rPr>
          <w:rFonts w:ascii="Arial" w:hAnsi="Arial" w:cs="Arial"/>
          <w:b/>
          <w:bCs/>
        </w:rPr>
      </w:pPr>
      <w:r w:rsidRPr="00CB07AA">
        <w:rPr>
          <w:rFonts w:ascii="Arial" w:hAnsi="Arial" w:cs="Arial"/>
          <w:b/>
          <w:bCs/>
          <w:u w:val="single"/>
        </w:rPr>
        <w:t>To Be System</w:t>
      </w:r>
      <w:r w:rsidRPr="00CB07AA">
        <w:rPr>
          <w:rFonts w:ascii="Arial" w:hAnsi="Arial" w:cs="Arial"/>
          <w:b/>
          <w:bCs/>
        </w:rPr>
        <w:t>:</w:t>
      </w:r>
      <w:r w:rsidR="00D10F89" w:rsidRPr="00CB07AA">
        <w:rPr>
          <w:rFonts w:ascii="Arial" w:hAnsi="Arial" w:cs="Arial"/>
          <w:b/>
          <w:bCs/>
        </w:rPr>
        <w:t xml:space="preserve"> </w:t>
      </w:r>
    </w:p>
    <w:p w:rsidR="001F6803" w:rsidRPr="00CB07AA" w:rsidRDefault="001F6803" w:rsidP="00CB07AA">
      <w:pPr>
        <w:rPr>
          <w:rFonts w:ascii="Arial" w:hAnsi="Arial" w:cs="Arial"/>
          <w:b/>
          <w:bCs/>
        </w:rPr>
      </w:pPr>
      <w:r w:rsidRPr="00CB07AA">
        <w:rPr>
          <w:rFonts w:ascii="Arial" w:hAnsi="Arial" w:cs="Arial"/>
          <w:b/>
          <w:bCs/>
        </w:rPr>
        <w:t>Overall:</w:t>
      </w:r>
    </w:p>
    <w:p w:rsidR="0077794E" w:rsidRPr="00CB07AA" w:rsidRDefault="0077794E" w:rsidP="00CB07AA">
      <w:pPr>
        <w:rPr>
          <w:rFonts w:ascii="Arial" w:hAnsi="Arial" w:cs="Arial"/>
          <w:bCs/>
        </w:rPr>
      </w:pPr>
      <w:r w:rsidRPr="00CB07AA">
        <w:rPr>
          <w:rFonts w:ascii="Arial" w:hAnsi="Arial" w:cs="Arial"/>
          <w:bCs/>
        </w:rPr>
        <w:t>Personal management is following two types:</w:t>
      </w:r>
    </w:p>
    <w:p w:rsidR="0077794E" w:rsidRPr="00CB07AA" w:rsidRDefault="00174B5D" w:rsidP="00CB07AA">
      <w:pPr>
        <w:pStyle w:val="ListParagraph"/>
        <w:numPr>
          <w:ilvl w:val="0"/>
          <w:numId w:val="4"/>
        </w:numPr>
        <w:rPr>
          <w:rFonts w:ascii="Arial" w:hAnsi="Arial" w:cs="Arial"/>
          <w:b/>
          <w:bCs/>
          <w:u w:val="single"/>
        </w:rPr>
      </w:pPr>
      <w:r w:rsidRPr="00CB07AA">
        <w:rPr>
          <w:rFonts w:ascii="Arial" w:hAnsi="Arial" w:cs="Arial"/>
          <w:bCs/>
        </w:rPr>
        <w:t>Personal management system for serving</w:t>
      </w:r>
      <w:r w:rsidR="00632DFD" w:rsidRPr="00CB07AA">
        <w:rPr>
          <w:rFonts w:ascii="Arial" w:hAnsi="Arial" w:cs="Arial"/>
          <w:bCs/>
        </w:rPr>
        <w:t xml:space="preserve"> personnel</w:t>
      </w:r>
    </w:p>
    <w:p w:rsidR="00B43C1E" w:rsidRPr="00CB07AA" w:rsidRDefault="00B43C1E" w:rsidP="00CB07AA">
      <w:pPr>
        <w:pStyle w:val="ListParagraph"/>
        <w:numPr>
          <w:ilvl w:val="0"/>
          <w:numId w:val="4"/>
        </w:numPr>
        <w:rPr>
          <w:rFonts w:ascii="Arial" w:hAnsi="Arial" w:cs="Arial"/>
          <w:bCs/>
        </w:rPr>
      </w:pPr>
      <w:r w:rsidRPr="00CB07AA">
        <w:rPr>
          <w:rFonts w:ascii="Arial" w:hAnsi="Arial" w:cs="Arial"/>
          <w:bCs/>
        </w:rPr>
        <w:t>Personal management system for ex-serviceman</w:t>
      </w:r>
      <w:r w:rsidR="00632DFD" w:rsidRPr="00CB07AA">
        <w:rPr>
          <w:rFonts w:ascii="Arial" w:hAnsi="Arial" w:cs="Arial"/>
          <w:bCs/>
        </w:rPr>
        <w:t xml:space="preserve"> </w:t>
      </w:r>
    </w:p>
    <w:p w:rsidR="002B5662" w:rsidRPr="00CB07AA" w:rsidRDefault="002B5662" w:rsidP="00CB07AA">
      <w:pPr>
        <w:rPr>
          <w:rFonts w:ascii="Arial" w:hAnsi="Arial" w:cs="Arial"/>
          <w:bCs/>
        </w:rPr>
      </w:pPr>
      <w:r w:rsidRPr="00CB07AA">
        <w:rPr>
          <w:rFonts w:ascii="Arial" w:hAnsi="Arial" w:cs="Arial"/>
          <w:bCs/>
        </w:rPr>
        <w:t xml:space="preserve">There are following items </w:t>
      </w:r>
      <w:r w:rsidR="00714F90" w:rsidRPr="00CB07AA">
        <w:rPr>
          <w:rFonts w:ascii="Arial" w:hAnsi="Arial" w:cs="Arial"/>
          <w:bCs/>
        </w:rPr>
        <w:t>can</w:t>
      </w:r>
      <w:r w:rsidRPr="00CB07AA">
        <w:rPr>
          <w:rFonts w:ascii="Arial" w:hAnsi="Arial" w:cs="Arial"/>
          <w:bCs/>
        </w:rPr>
        <w:t xml:space="preserve"> be ensured by the system:</w:t>
      </w:r>
    </w:p>
    <w:p w:rsidR="002B5662" w:rsidRPr="00CB07AA" w:rsidRDefault="002B5662" w:rsidP="00CB07AA">
      <w:pPr>
        <w:rPr>
          <w:rFonts w:ascii="Arial" w:hAnsi="Arial" w:cs="Arial"/>
        </w:rPr>
      </w:pPr>
      <w:r w:rsidRPr="00CB07AA">
        <w:rPr>
          <w:rFonts w:ascii="Arial" w:hAnsi="Arial" w:cs="Arial"/>
        </w:rPr>
        <w:t>BASB intends to develop a biometric authentication supported system to verify its members and inherent.</w:t>
      </w:r>
    </w:p>
    <w:p w:rsidR="002B5662" w:rsidRPr="00CB07AA" w:rsidRDefault="002B5662" w:rsidP="00CB07AA">
      <w:pPr>
        <w:pStyle w:val="ListParagraph"/>
        <w:numPr>
          <w:ilvl w:val="0"/>
          <w:numId w:val="4"/>
        </w:numPr>
        <w:rPr>
          <w:rFonts w:ascii="Arial" w:hAnsi="Arial" w:cs="Arial"/>
          <w:bCs/>
        </w:rPr>
      </w:pPr>
      <w:r w:rsidRPr="00CB07AA">
        <w:rPr>
          <w:rFonts w:ascii="Arial" w:hAnsi="Arial" w:cs="Arial"/>
          <w:bCs/>
        </w:rPr>
        <w:t xml:space="preserve"> Data Capturing (Personalized and biometrics);</w:t>
      </w:r>
    </w:p>
    <w:p w:rsidR="002B5662" w:rsidRPr="00CB07AA" w:rsidRDefault="002B5662" w:rsidP="00CB07AA">
      <w:pPr>
        <w:pStyle w:val="ListParagraph"/>
        <w:numPr>
          <w:ilvl w:val="0"/>
          <w:numId w:val="4"/>
        </w:numPr>
        <w:rPr>
          <w:rFonts w:ascii="Arial" w:hAnsi="Arial" w:cs="Arial"/>
          <w:bCs/>
        </w:rPr>
      </w:pPr>
      <w:r w:rsidRPr="00CB07AA">
        <w:rPr>
          <w:rFonts w:ascii="Arial" w:hAnsi="Arial" w:cs="Arial"/>
          <w:bCs/>
        </w:rPr>
        <w:t xml:space="preserve"> Verification of data;</w:t>
      </w:r>
    </w:p>
    <w:p w:rsidR="002B5662" w:rsidRPr="00CB07AA" w:rsidRDefault="002B5662" w:rsidP="00CB07AA">
      <w:pPr>
        <w:pStyle w:val="ListParagraph"/>
        <w:numPr>
          <w:ilvl w:val="0"/>
          <w:numId w:val="4"/>
        </w:numPr>
        <w:rPr>
          <w:rFonts w:ascii="Arial" w:hAnsi="Arial" w:cs="Arial"/>
          <w:bCs/>
        </w:rPr>
      </w:pPr>
      <w:r w:rsidRPr="00CB07AA">
        <w:rPr>
          <w:rFonts w:ascii="Arial" w:hAnsi="Arial" w:cs="Arial"/>
          <w:bCs/>
        </w:rPr>
        <w:t>Authentication;</w:t>
      </w:r>
    </w:p>
    <w:p w:rsidR="002B5662" w:rsidRPr="00CB07AA" w:rsidRDefault="002B5662" w:rsidP="00CB07AA">
      <w:pPr>
        <w:pStyle w:val="ListParagraph"/>
        <w:numPr>
          <w:ilvl w:val="0"/>
          <w:numId w:val="4"/>
        </w:numPr>
        <w:rPr>
          <w:rFonts w:ascii="Arial" w:hAnsi="Arial" w:cs="Arial"/>
          <w:bCs/>
        </w:rPr>
      </w:pPr>
      <w:r w:rsidRPr="00CB07AA">
        <w:rPr>
          <w:rFonts w:ascii="Arial" w:hAnsi="Arial" w:cs="Arial"/>
          <w:bCs/>
        </w:rPr>
        <w:t>Implementation with related modules and system;</w:t>
      </w:r>
    </w:p>
    <w:p w:rsidR="002B5662" w:rsidRPr="00CB07AA" w:rsidRDefault="002B5662" w:rsidP="00CB07AA">
      <w:pPr>
        <w:rPr>
          <w:rFonts w:ascii="Arial" w:hAnsi="Arial" w:cs="Arial"/>
        </w:rPr>
      </w:pPr>
      <w:r w:rsidRPr="00CB07AA">
        <w:rPr>
          <w:rFonts w:ascii="Arial" w:hAnsi="Arial" w:cs="Arial"/>
        </w:rPr>
        <w:t>Outcome of Personal Information Management:</w:t>
      </w:r>
    </w:p>
    <w:p w:rsidR="002B5662" w:rsidRPr="00CB07AA" w:rsidRDefault="002B5662" w:rsidP="00CB07AA">
      <w:pPr>
        <w:pStyle w:val="ListParagraph"/>
        <w:numPr>
          <w:ilvl w:val="0"/>
          <w:numId w:val="4"/>
        </w:numPr>
        <w:rPr>
          <w:rFonts w:ascii="Arial" w:hAnsi="Arial" w:cs="Arial"/>
          <w:bCs/>
        </w:rPr>
      </w:pPr>
      <w:r w:rsidRPr="00CB07AA">
        <w:rPr>
          <w:rFonts w:ascii="Arial" w:hAnsi="Arial" w:cs="Arial"/>
          <w:bCs/>
        </w:rPr>
        <w:t>Easy to identify members;</w:t>
      </w:r>
    </w:p>
    <w:p w:rsidR="002B5662" w:rsidRPr="00CB07AA" w:rsidRDefault="002B5662" w:rsidP="00CB07AA">
      <w:pPr>
        <w:pStyle w:val="ListParagraph"/>
        <w:numPr>
          <w:ilvl w:val="0"/>
          <w:numId w:val="4"/>
        </w:numPr>
        <w:rPr>
          <w:rFonts w:ascii="Arial" w:hAnsi="Arial" w:cs="Arial"/>
          <w:bCs/>
        </w:rPr>
      </w:pPr>
      <w:r w:rsidRPr="00CB07AA">
        <w:rPr>
          <w:rFonts w:ascii="Arial" w:hAnsi="Arial" w:cs="Arial"/>
          <w:bCs/>
        </w:rPr>
        <w:t>Service delivered to deserving members;</w:t>
      </w:r>
    </w:p>
    <w:p w:rsidR="002B5662" w:rsidRPr="00CB07AA" w:rsidRDefault="002B5662" w:rsidP="00CB07AA">
      <w:pPr>
        <w:pStyle w:val="ListParagraph"/>
        <w:numPr>
          <w:ilvl w:val="0"/>
          <w:numId w:val="4"/>
        </w:numPr>
        <w:rPr>
          <w:rFonts w:ascii="Arial" w:hAnsi="Arial" w:cs="Arial"/>
          <w:bCs/>
        </w:rPr>
      </w:pPr>
      <w:r w:rsidRPr="00CB07AA">
        <w:rPr>
          <w:rFonts w:ascii="Arial" w:hAnsi="Arial" w:cs="Arial"/>
          <w:bCs/>
        </w:rPr>
        <w:t>Inherent /Spouse identification;</w:t>
      </w:r>
    </w:p>
    <w:p w:rsidR="002B5662" w:rsidRPr="00CB07AA" w:rsidRDefault="002B5662" w:rsidP="00CB07AA">
      <w:pPr>
        <w:pStyle w:val="ListParagraph"/>
        <w:numPr>
          <w:ilvl w:val="0"/>
          <w:numId w:val="4"/>
        </w:numPr>
        <w:rPr>
          <w:rFonts w:ascii="Arial" w:hAnsi="Arial" w:cs="Arial"/>
          <w:bCs/>
        </w:rPr>
      </w:pPr>
      <w:r w:rsidRPr="00CB07AA">
        <w:rPr>
          <w:rFonts w:ascii="Arial" w:hAnsi="Arial" w:cs="Arial"/>
          <w:bCs/>
        </w:rPr>
        <w:t>Memorial Service Management</w:t>
      </w:r>
    </w:p>
    <w:p w:rsidR="002B5662" w:rsidRPr="00CB07AA" w:rsidRDefault="002B5662" w:rsidP="00CB07AA">
      <w:pPr>
        <w:rPr>
          <w:rFonts w:ascii="Arial" w:hAnsi="Arial" w:cs="Arial"/>
          <w:b/>
          <w:bCs/>
          <w:u w:val="single"/>
        </w:rPr>
      </w:pPr>
      <w:r w:rsidRPr="00CB07AA">
        <w:rPr>
          <w:rFonts w:ascii="Arial" w:hAnsi="Arial" w:cs="Arial"/>
          <w:b/>
          <w:bCs/>
          <w:u w:val="single"/>
        </w:rPr>
        <w:t>Personal management system for serving</w:t>
      </w:r>
      <w:r w:rsidR="00632DFD" w:rsidRPr="00CB07AA">
        <w:rPr>
          <w:rFonts w:ascii="Arial" w:hAnsi="Arial" w:cs="Arial"/>
          <w:b/>
          <w:bCs/>
          <w:u w:val="single"/>
        </w:rPr>
        <w:t xml:space="preserve"> Personnel</w:t>
      </w:r>
      <w:r w:rsidRPr="00CB07AA">
        <w:rPr>
          <w:rFonts w:ascii="Arial" w:hAnsi="Arial" w:cs="Arial"/>
          <w:b/>
          <w:bCs/>
          <w:u w:val="single"/>
        </w:rPr>
        <w:t>:</w:t>
      </w:r>
    </w:p>
    <w:p w:rsidR="003B18AC" w:rsidRPr="00CB07AA" w:rsidRDefault="00775672" w:rsidP="00CB07AA">
      <w:pPr>
        <w:pStyle w:val="ListParagraph"/>
        <w:numPr>
          <w:ilvl w:val="0"/>
          <w:numId w:val="2"/>
        </w:numPr>
        <w:spacing w:before="120"/>
        <w:rPr>
          <w:rFonts w:ascii="Arial" w:hAnsi="Arial" w:cs="Arial"/>
        </w:rPr>
      </w:pPr>
      <w:r w:rsidRPr="00CB07AA">
        <w:rPr>
          <w:rFonts w:ascii="Arial" w:hAnsi="Arial" w:cs="Arial"/>
          <w:bCs/>
        </w:rPr>
        <w:t xml:space="preserve">Serving Personal </w:t>
      </w:r>
      <w:r w:rsidR="003B18AC" w:rsidRPr="00CB07AA">
        <w:rPr>
          <w:rFonts w:ascii="Arial" w:hAnsi="Arial" w:cs="Arial"/>
          <w:bCs/>
        </w:rPr>
        <w:t xml:space="preserve"> Data Management</w:t>
      </w:r>
    </w:p>
    <w:p w:rsidR="003B18AC" w:rsidRPr="00CB07AA" w:rsidRDefault="00775672" w:rsidP="00CB07AA">
      <w:pPr>
        <w:pStyle w:val="ListParagraph"/>
        <w:numPr>
          <w:ilvl w:val="0"/>
          <w:numId w:val="2"/>
        </w:numPr>
        <w:spacing w:before="120"/>
        <w:rPr>
          <w:rFonts w:ascii="Arial" w:hAnsi="Arial" w:cs="Arial"/>
        </w:rPr>
      </w:pPr>
      <w:r w:rsidRPr="00CB07AA">
        <w:rPr>
          <w:rFonts w:ascii="Arial" w:hAnsi="Arial" w:cs="Arial"/>
          <w:bCs/>
        </w:rPr>
        <w:t xml:space="preserve">Service </w:t>
      </w:r>
      <w:r w:rsidR="003B18AC" w:rsidRPr="00CB07AA">
        <w:rPr>
          <w:rFonts w:ascii="Arial" w:hAnsi="Arial" w:cs="Arial"/>
          <w:bCs/>
        </w:rPr>
        <w:t xml:space="preserve"> Management</w:t>
      </w:r>
    </w:p>
    <w:p w:rsidR="003B18AC" w:rsidRPr="00CB07AA" w:rsidRDefault="003B18AC" w:rsidP="00CB07AA">
      <w:pPr>
        <w:pStyle w:val="ListParagraph"/>
        <w:numPr>
          <w:ilvl w:val="0"/>
          <w:numId w:val="2"/>
        </w:numPr>
        <w:spacing w:before="120"/>
        <w:rPr>
          <w:rFonts w:ascii="Arial" w:hAnsi="Arial" w:cs="Arial"/>
        </w:rPr>
      </w:pPr>
      <w:r w:rsidRPr="00CB07AA">
        <w:rPr>
          <w:rFonts w:ascii="Arial" w:hAnsi="Arial" w:cs="Arial"/>
          <w:bCs/>
        </w:rPr>
        <w:t>Recruitment / Applicants Management</w:t>
      </w:r>
      <w:r w:rsidR="00775672" w:rsidRPr="00CB07AA">
        <w:rPr>
          <w:rFonts w:ascii="Arial" w:hAnsi="Arial" w:cs="Arial"/>
          <w:bCs/>
        </w:rPr>
        <w:t xml:space="preserve"> (If Any)</w:t>
      </w:r>
    </w:p>
    <w:p w:rsidR="003B18AC" w:rsidRPr="00CB07AA" w:rsidRDefault="003B18AC" w:rsidP="00CB07AA">
      <w:pPr>
        <w:pStyle w:val="ListParagraph"/>
        <w:numPr>
          <w:ilvl w:val="0"/>
          <w:numId w:val="2"/>
        </w:numPr>
        <w:spacing w:before="120"/>
        <w:rPr>
          <w:rFonts w:ascii="Arial" w:hAnsi="Arial" w:cs="Arial"/>
        </w:rPr>
      </w:pPr>
      <w:r w:rsidRPr="00CB07AA">
        <w:rPr>
          <w:rFonts w:ascii="Arial" w:hAnsi="Arial" w:cs="Arial"/>
        </w:rPr>
        <w:t xml:space="preserve">Career </w:t>
      </w:r>
      <w:r w:rsidR="00775672" w:rsidRPr="00CB07AA">
        <w:rPr>
          <w:rFonts w:ascii="Arial" w:hAnsi="Arial" w:cs="Arial"/>
        </w:rPr>
        <w:t>Management</w:t>
      </w:r>
    </w:p>
    <w:p w:rsidR="003B18AC" w:rsidRPr="00CB07AA" w:rsidRDefault="003B18AC" w:rsidP="00CB07AA">
      <w:pPr>
        <w:pStyle w:val="ListParagraph"/>
        <w:numPr>
          <w:ilvl w:val="0"/>
          <w:numId w:val="2"/>
        </w:numPr>
        <w:spacing w:before="120"/>
        <w:rPr>
          <w:rFonts w:ascii="Arial" w:hAnsi="Arial" w:cs="Arial"/>
        </w:rPr>
      </w:pPr>
      <w:r w:rsidRPr="00CB07AA">
        <w:rPr>
          <w:rFonts w:ascii="Arial" w:hAnsi="Arial" w:cs="Arial"/>
          <w:bCs/>
        </w:rPr>
        <w:t>Attendance Management</w:t>
      </w:r>
    </w:p>
    <w:p w:rsidR="003B18AC" w:rsidRPr="00CB07AA" w:rsidRDefault="003B18AC" w:rsidP="00CB07AA">
      <w:pPr>
        <w:pStyle w:val="ListParagraph"/>
        <w:numPr>
          <w:ilvl w:val="0"/>
          <w:numId w:val="2"/>
        </w:numPr>
        <w:spacing w:before="120"/>
        <w:rPr>
          <w:rFonts w:ascii="Arial" w:hAnsi="Arial" w:cs="Arial"/>
        </w:rPr>
      </w:pPr>
      <w:r w:rsidRPr="00CB07AA">
        <w:rPr>
          <w:rFonts w:ascii="Arial" w:hAnsi="Arial" w:cs="Arial"/>
          <w:bCs/>
        </w:rPr>
        <w:t>Employee Contracts Management</w:t>
      </w:r>
    </w:p>
    <w:p w:rsidR="003B18AC" w:rsidRPr="00CB07AA" w:rsidRDefault="003B18AC" w:rsidP="00CB07AA">
      <w:pPr>
        <w:pStyle w:val="ListParagraph"/>
        <w:numPr>
          <w:ilvl w:val="0"/>
          <w:numId w:val="2"/>
        </w:numPr>
        <w:spacing w:before="120"/>
        <w:rPr>
          <w:rFonts w:ascii="Arial" w:hAnsi="Arial" w:cs="Arial"/>
        </w:rPr>
      </w:pPr>
      <w:r w:rsidRPr="00CB07AA">
        <w:rPr>
          <w:rFonts w:ascii="Arial" w:hAnsi="Arial" w:cs="Arial"/>
          <w:bCs/>
        </w:rPr>
        <w:t xml:space="preserve"> Documents</w:t>
      </w:r>
      <w:r w:rsidR="00775672" w:rsidRPr="00CB07AA">
        <w:rPr>
          <w:rFonts w:ascii="Arial" w:hAnsi="Arial" w:cs="Arial"/>
          <w:bCs/>
        </w:rPr>
        <w:t xml:space="preserve"> (Serving Personnel)</w:t>
      </w:r>
      <w:r w:rsidRPr="00CB07AA">
        <w:rPr>
          <w:rFonts w:ascii="Arial" w:hAnsi="Arial" w:cs="Arial"/>
          <w:bCs/>
        </w:rPr>
        <w:t xml:space="preserve"> Management</w:t>
      </w:r>
    </w:p>
    <w:p w:rsidR="00775672" w:rsidRPr="00CB07AA" w:rsidRDefault="003B18AC" w:rsidP="00CB07AA">
      <w:pPr>
        <w:pStyle w:val="ListParagraph"/>
        <w:numPr>
          <w:ilvl w:val="0"/>
          <w:numId w:val="2"/>
        </w:numPr>
        <w:spacing w:before="120" w:after="0"/>
        <w:rPr>
          <w:rFonts w:ascii="Arial" w:hAnsi="Arial" w:cs="Arial"/>
        </w:rPr>
      </w:pPr>
      <w:r w:rsidRPr="00CB07AA">
        <w:rPr>
          <w:rFonts w:ascii="Arial" w:hAnsi="Arial" w:cs="Arial"/>
          <w:bCs/>
        </w:rPr>
        <w:t>Training Management</w:t>
      </w:r>
    </w:p>
    <w:p w:rsidR="0037161B" w:rsidRPr="00CB07AA" w:rsidRDefault="0037161B" w:rsidP="00CB07AA">
      <w:pPr>
        <w:pStyle w:val="ListParagraph"/>
        <w:numPr>
          <w:ilvl w:val="0"/>
          <w:numId w:val="2"/>
        </w:numPr>
        <w:spacing w:before="120" w:after="0"/>
        <w:rPr>
          <w:rFonts w:ascii="Arial" w:hAnsi="Arial" w:cs="Arial"/>
        </w:rPr>
      </w:pPr>
      <w:r w:rsidRPr="00CB07AA">
        <w:rPr>
          <w:rFonts w:ascii="Arial" w:hAnsi="Arial" w:cs="Arial"/>
        </w:rPr>
        <w:t>Management of Posting/Promotion/</w:t>
      </w:r>
      <w:proofErr w:type="spellStart"/>
      <w:r w:rsidRPr="00CB07AA">
        <w:rPr>
          <w:rFonts w:ascii="Arial" w:hAnsi="Arial" w:cs="Arial"/>
        </w:rPr>
        <w:t>Appt</w:t>
      </w:r>
      <w:proofErr w:type="spellEnd"/>
      <w:r w:rsidRPr="00CB07AA">
        <w:rPr>
          <w:rFonts w:ascii="Arial" w:hAnsi="Arial" w:cs="Arial"/>
        </w:rPr>
        <w:t xml:space="preserve"> /Mission /STMK of all ranks</w:t>
      </w:r>
    </w:p>
    <w:p w:rsidR="00763ADE" w:rsidRPr="00CB07AA" w:rsidRDefault="00763ADE" w:rsidP="00CB07AA">
      <w:pPr>
        <w:numPr>
          <w:ilvl w:val="0"/>
          <w:numId w:val="2"/>
        </w:numPr>
        <w:spacing w:after="0"/>
        <w:rPr>
          <w:rFonts w:ascii="Arial" w:hAnsi="Arial" w:cs="Arial"/>
        </w:rPr>
      </w:pPr>
      <w:r w:rsidRPr="00CB07AA">
        <w:rPr>
          <w:rFonts w:ascii="Arial" w:hAnsi="Arial" w:cs="Arial"/>
        </w:rPr>
        <w:t xml:space="preserve">Keeping record of posting / release </w:t>
      </w:r>
      <w:proofErr w:type="spellStart"/>
      <w:r w:rsidRPr="00CB07AA">
        <w:rPr>
          <w:rFonts w:ascii="Arial" w:hAnsi="Arial" w:cs="Arial"/>
        </w:rPr>
        <w:t>etc</w:t>
      </w:r>
      <w:proofErr w:type="spellEnd"/>
      <w:r w:rsidRPr="00CB07AA">
        <w:rPr>
          <w:rFonts w:ascii="Arial" w:hAnsi="Arial" w:cs="Arial"/>
        </w:rPr>
        <w:t xml:space="preserve"> for Unit</w:t>
      </w:r>
    </w:p>
    <w:p w:rsidR="00B43C1E" w:rsidRPr="00CB07AA" w:rsidRDefault="00B43C1E" w:rsidP="00CB07AA">
      <w:pPr>
        <w:spacing w:after="0"/>
        <w:rPr>
          <w:rFonts w:ascii="Arial" w:hAnsi="Arial" w:cs="Arial"/>
          <w:b/>
          <w:bCs/>
          <w:i/>
          <w:u w:val="single"/>
        </w:rPr>
      </w:pPr>
    </w:p>
    <w:p w:rsidR="00B43C1E" w:rsidRPr="00CB07AA" w:rsidRDefault="00B43C1E" w:rsidP="00CB07AA">
      <w:pPr>
        <w:rPr>
          <w:rFonts w:ascii="Arial" w:hAnsi="Arial" w:cs="Arial"/>
          <w:bCs/>
        </w:rPr>
      </w:pPr>
      <w:r w:rsidRPr="00CB07AA">
        <w:rPr>
          <w:rFonts w:ascii="Arial" w:hAnsi="Arial" w:cs="Arial"/>
          <w:b/>
          <w:bCs/>
          <w:u w:val="single"/>
        </w:rPr>
        <w:t>Personal management system for ex-serviceman</w:t>
      </w:r>
    </w:p>
    <w:p w:rsidR="00BC6B35" w:rsidRPr="00CB07AA" w:rsidRDefault="00BC6B35" w:rsidP="00CB07AA">
      <w:pPr>
        <w:spacing w:after="0"/>
        <w:rPr>
          <w:rFonts w:ascii="Arial" w:hAnsi="Arial" w:cs="Arial"/>
        </w:rPr>
      </w:pPr>
      <w:r w:rsidRPr="00CB07AA">
        <w:rPr>
          <w:rFonts w:ascii="Arial" w:hAnsi="Arial" w:cs="Arial"/>
        </w:rPr>
        <w:t xml:space="preserve">This module will help to manage and maintain records of ex-serviceman.  It helps to add/edit personal information, family information, and job history information. </w:t>
      </w:r>
    </w:p>
    <w:p w:rsidR="00BC6B35" w:rsidRPr="00CB07AA" w:rsidRDefault="00BC6B35" w:rsidP="00CB07AA">
      <w:pPr>
        <w:spacing w:after="0"/>
        <w:rPr>
          <w:rFonts w:ascii="Arial" w:hAnsi="Arial" w:cs="Arial"/>
        </w:rPr>
      </w:pPr>
    </w:p>
    <w:p w:rsidR="00BC6B35" w:rsidRPr="00CB07AA" w:rsidRDefault="00BC6B35" w:rsidP="00CB07AA">
      <w:pPr>
        <w:spacing w:after="0"/>
        <w:rPr>
          <w:rFonts w:ascii="Arial" w:hAnsi="Arial" w:cs="Arial"/>
        </w:rPr>
      </w:pPr>
      <w:r w:rsidRPr="00CB07AA">
        <w:rPr>
          <w:rFonts w:ascii="Arial" w:hAnsi="Arial" w:cs="Arial"/>
        </w:rPr>
        <w:t xml:space="preserve">Some of features </w:t>
      </w:r>
      <w:r w:rsidR="0022014C" w:rsidRPr="00CB07AA">
        <w:rPr>
          <w:rFonts w:ascii="Arial" w:hAnsi="Arial" w:cs="Arial"/>
        </w:rPr>
        <w:t>will be as under</w:t>
      </w:r>
      <w:r w:rsidRPr="00CB07AA">
        <w:rPr>
          <w:rFonts w:ascii="Arial" w:hAnsi="Arial" w:cs="Arial"/>
        </w:rPr>
        <w:t>:</w:t>
      </w:r>
    </w:p>
    <w:p w:rsidR="00BC6B35" w:rsidRPr="00CB07AA" w:rsidRDefault="00BC6B35" w:rsidP="00FB7056">
      <w:pPr>
        <w:pStyle w:val="ListParagraph"/>
        <w:numPr>
          <w:ilvl w:val="0"/>
          <w:numId w:val="9"/>
        </w:numPr>
        <w:spacing w:after="0"/>
        <w:ind w:left="1440"/>
        <w:rPr>
          <w:rFonts w:ascii="Arial" w:hAnsi="Arial" w:cs="Arial"/>
        </w:rPr>
      </w:pPr>
      <w:r w:rsidRPr="00CB07AA">
        <w:rPr>
          <w:rFonts w:ascii="Arial" w:hAnsi="Arial" w:cs="Arial"/>
        </w:rPr>
        <w:t>Create/modify personal information</w:t>
      </w:r>
    </w:p>
    <w:p w:rsidR="00BC6B35" w:rsidRPr="00CB07AA" w:rsidRDefault="00BC6B35" w:rsidP="00FB7056">
      <w:pPr>
        <w:pStyle w:val="ListParagraph"/>
        <w:numPr>
          <w:ilvl w:val="2"/>
          <w:numId w:val="9"/>
        </w:numPr>
        <w:spacing w:after="0"/>
        <w:rPr>
          <w:rFonts w:ascii="Arial" w:hAnsi="Arial" w:cs="Arial"/>
        </w:rPr>
      </w:pPr>
      <w:r w:rsidRPr="00CB07AA">
        <w:rPr>
          <w:rFonts w:ascii="Arial" w:hAnsi="Arial" w:cs="Arial"/>
        </w:rPr>
        <w:t>Create/modify educational information</w:t>
      </w:r>
    </w:p>
    <w:p w:rsidR="00BC6B35" w:rsidRPr="00CB07AA" w:rsidRDefault="00BC6B35" w:rsidP="00FB7056">
      <w:pPr>
        <w:pStyle w:val="ListParagraph"/>
        <w:numPr>
          <w:ilvl w:val="0"/>
          <w:numId w:val="9"/>
        </w:numPr>
        <w:spacing w:after="0"/>
        <w:ind w:left="1440"/>
        <w:rPr>
          <w:rFonts w:ascii="Arial" w:hAnsi="Arial" w:cs="Arial"/>
        </w:rPr>
      </w:pPr>
      <w:r w:rsidRPr="00CB07AA">
        <w:rPr>
          <w:rFonts w:ascii="Arial" w:hAnsi="Arial" w:cs="Arial"/>
        </w:rPr>
        <w:t>Create/modify family information</w:t>
      </w:r>
    </w:p>
    <w:p w:rsidR="00BC6B35" w:rsidRPr="00CB07AA" w:rsidRDefault="00BC6B35" w:rsidP="00FB7056">
      <w:pPr>
        <w:pStyle w:val="ListParagraph"/>
        <w:numPr>
          <w:ilvl w:val="2"/>
          <w:numId w:val="9"/>
        </w:numPr>
        <w:spacing w:after="0"/>
        <w:rPr>
          <w:rFonts w:ascii="Arial" w:hAnsi="Arial" w:cs="Arial"/>
        </w:rPr>
      </w:pPr>
      <w:r w:rsidRPr="00CB07AA">
        <w:rPr>
          <w:rFonts w:ascii="Arial" w:hAnsi="Arial" w:cs="Arial"/>
        </w:rPr>
        <w:t>Create/modify children information</w:t>
      </w:r>
    </w:p>
    <w:p w:rsidR="00BC6B35" w:rsidRPr="00CB07AA" w:rsidRDefault="00BC6B35" w:rsidP="00FB7056">
      <w:pPr>
        <w:pStyle w:val="ListParagraph"/>
        <w:numPr>
          <w:ilvl w:val="2"/>
          <w:numId w:val="9"/>
        </w:numPr>
        <w:spacing w:after="0"/>
        <w:rPr>
          <w:rFonts w:ascii="Arial" w:hAnsi="Arial" w:cs="Arial"/>
        </w:rPr>
      </w:pPr>
      <w:r w:rsidRPr="00CB07AA">
        <w:rPr>
          <w:rFonts w:ascii="Arial" w:hAnsi="Arial" w:cs="Arial"/>
        </w:rPr>
        <w:t>Create/modify spouse information</w:t>
      </w:r>
    </w:p>
    <w:p w:rsidR="00BC6B35" w:rsidRPr="00CB07AA" w:rsidRDefault="00BC6B35" w:rsidP="00FB7056">
      <w:pPr>
        <w:pStyle w:val="ListParagraph"/>
        <w:numPr>
          <w:ilvl w:val="0"/>
          <w:numId w:val="9"/>
        </w:numPr>
        <w:spacing w:after="0"/>
        <w:ind w:left="1440"/>
        <w:rPr>
          <w:rFonts w:ascii="Arial" w:hAnsi="Arial" w:cs="Arial"/>
        </w:rPr>
      </w:pPr>
      <w:r w:rsidRPr="00CB07AA">
        <w:rPr>
          <w:rFonts w:ascii="Arial" w:hAnsi="Arial" w:cs="Arial"/>
        </w:rPr>
        <w:t>Create/modify job details information</w:t>
      </w:r>
    </w:p>
    <w:p w:rsidR="00B8649F" w:rsidRDefault="00B8649F" w:rsidP="00CB07AA">
      <w:pPr>
        <w:spacing w:after="0"/>
        <w:rPr>
          <w:rFonts w:ascii="Arial" w:hAnsi="Arial" w:cs="Arial"/>
        </w:rPr>
      </w:pPr>
    </w:p>
    <w:p w:rsidR="00B8649F" w:rsidRDefault="00B8649F" w:rsidP="00B8649F">
      <w:pPr>
        <w:spacing w:after="0"/>
        <w:rPr>
          <w:rFonts w:ascii="Arial" w:hAnsi="Arial" w:cs="Arial"/>
        </w:rPr>
      </w:pPr>
      <w:r w:rsidRPr="00B8649F">
        <w:rPr>
          <w:rFonts w:ascii="Arial" w:hAnsi="Arial" w:cs="Arial"/>
        </w:rPr>
        <w:t>Common feature of the proposed system:</w:t>
      </w:r>
    </w:p>
    <w:p w:rsidR="00B8649F" w:rsidRPr="00B8649F" w:rsidRDefault="00B8649F" w:rsidP="00B8649F">
      <w:pPr>
        <w:spacing w:after="0"/>
        <w:rPr>
          <w:rFonts w:ascii="Arial" w:hAnsi="Arial" w:cs="Arial"/>
        </w:rPr>
      </w:pPr>
    </w:p>
    <w:p w:rsidR="00B8649F" w:rsidRPr="00B8649F" w:rsidRDefault="00B8649F" w:rsidP="00BD4B8D">
      <w:pPr>
        <w:pStyle w:val="ListParagraph"/>
        <w:numPr>
          <w:ilvl w:val="2"/>
          <w:numId w:val="48"/>
        </w:numPr>
        <w:ind w:left="1440"/>
        <w:rPr>
          <w:rFonts w:ascii="Arial" w:hAnsi="Arial" w:cs="Arial"/>
          <w:bCs/>
          <w:color w:val="000000"/>
        </w:rPr>
      </w:pPr>
      <w:r w:rsidRPr="00B8649F">
        <w:rPr>
          <w:rFonts w:ascii="Arial" w:hAnsi="Arial" w:cs="Arial"/>
          <w:bCs/>
          <w:color w:val="000000"/>
        </w:rPr>
        <w:t>Every retired personnel’s data will be readily available in the data base.</w:t>
      </w:r>
    </w:p>
    <w:p w:rsidR="00B8649F" w:rsidRPr="00B8649F" w:rsidRDefault="00B8649F" w:rsidP="00BD4B8D">
      <w:pPr>
        <w:pStyle w:val="ListParagraph"/>
        <w:numPr>
          <w:ilvl w:val="2"/>
          <w:numId w:val="48"/>
        </w:numPr>
        <w:ind w:left="1440"/>
        <w:rPr>
          <w:rFonts w:ascii="Arial" w:hAnsi="Arial" w:cs="Arial"/>
          <w:bCs/>
          <w:color w:val="000000"/>
        </w:rPr>
      </w:pPr>
      <w:r w:rsidRPr="00B8649F">
        <w:rPr>
          <w:rFonts w:ascii="Arial" w:hAnsi="Arial" w:cs="Arial"/>
          <w:bCs/>
          <w:color w:val="000000"/>
        </w:rPr>
        <w:t xml:space="preserve">(Once the data is entered the individual will have </w:t>
      </w:r>
      <w:proofErr w:type="gramStart"/>
      <w:r w:rsidRPr="00B8649F">
        <w:rPr>
          <w:rFonts w:ascii="Arial" w:hAnsi="Arial" w:cs="Arial"/>
          <w:bCs/>
          <w:color w:val="000000"/>
        </w:rPr>
        <w:t>a</w:t>
      </w:r>
      <w:proofErr w:type="gramEnd"/>
      <w:r w:rsidRPr="00B8649F">
        <w:rPr>
          <w:rFonts w:ascii="Arial" w:hAnsi="Arial" w:cs="Arial"/>
          <w:bCs/>
          <w:color w:val="000000"/>
        </w:rPr>
        <w:t xml:space="preserve"> ID Card and will be able to use it for any of his requirement concerning BASB/Services HQs/Records.</w:t>
      </w:r>
    </w:p>
    <w:p w:rsidR="00B8649F" w:rsidRPr="00B8649F" w:rsidRDefault="00B8649F" w:rsidP="00BD4B8D">
      <w:pPr>
        <w:pStyle w:val="ListParagraph"/>
        <w:numPr>
          <w:ilvl w:val="2"/>
          <w:numId w:val="48"/>
        </w:numPr>
        <w:ind w:left="1440"/>
        <w:rPr>
          <w:rFonts w:ascii="Arial" w:hAnsi="Arial" w:cs="Arial"/>
          <w:bCs/>
          <w:color w:val="000000"/>
        </w:rPr>
      </w:pPr>
      <w:r w:rsidRPr="00B8649F">
        <w:rPr>
          <w:rFonts w:ascii="Arial" w:hAnsi="Arial" w:cs="Arial"/>
          <w:bCs/>
          <w:color w:val="000000"/>
        </w:rPr>
        <w:t xml:space="preserve">The retired person will have </w:t>
      </w:r>
      <w:proofErr w:type="gramStart"/>
      <w:r w:rsidRPr="00B8649F">
        <w:rPr>
          <w:rFonts w:ascii="Arial" w:hAnsi="Arial" w:cs="Arial"/>
          <w:bCs/>
          <w:color w:val="000000"/>
        </w:rPr>
        <w:t>a</w:t>
      </w:r>
      <w:proofErr w:type="gramEnd"/>
      <w:r w:rsidRPr="00B8649F">
        <w:rPr>
          <w:rFonts w:ascii="Arial" w:hAnsi="Arial" w:cs="Arial"/>
          <w:bCs/>
          <w:color w:val="000000"/>
        </w:rPr>
        <w:t xml:space="preserve"> ID card with Bar code.</w:t>
      </w:r>
    </w:p>
    <w:p w:rsidR="00B8649F" w:rsidRPr="00B8649F" w:rsidRDefault="00B8649F" w:rsidP="00BD4B8D">
      <w:pPr>
        <w:pStyle w:val="ListParagraph"/>
        <w:numPr>
          <w:ilvl w:val="2"/>
          <w:numId w:val="48"/>
        </w:numPr>
        <w:ind w:left="1440"/>
        <w:rPr>
          <w:rFonts w:ascii="Arial" w:hAnsi="Arial" w:cs="Arial"/>
          <w:bCs/>
          <w:color w:val="000000"/>
        </w:rPr>
      </w:pPr>
      <w:r w:rsidRPr="00B8649F">
        <w:rPr>
          <w:rFonts w:ascii="Arial" w:hAnsi="Arial" w:cs="Arial"/>
          <w:bCs/>
          <w:color w:val="000000"/>
        </w:rPr>
        <w:t>Once the data is entered all his related activities when requested/ availed should automatically updated a</w:t>
      </w:r>
      <w:r w:rsidR="00FB7056">
        <w:rPr>
          <w:rFonts w:ascii="Arial" w:hAnsi="Arial" w:cs="Arial"/>
          <w:bCs/>
          <w:color w:val="000000"/>
        </w:rPr>
        <w:t xml:space="preserve">nd all concern offices will be </w:t>
      </w:r>
      <w:r w:rsidRPr="00B8649F">
        <w:rPr>
          <w:rFonts w:ascii="Arial" w:hAnsi="Arial" w:cs="Arial"/>
          <w:bCs/>
          <w:color w:val="000000"/>
        </w:rPr>
        <w:t>able to see the updates.</w:t>
      </w:r>
    </w:p>
    <w:p w:rsidR="00B8649F" w:rsidRPr="00B8649F" w:rsidRDefault="00B8649F" w:rsidP="00BD4B8D">
      <w:pPr>
        <w:pStyle w:val="ListParagraph"/>
        <w:numPr>
          <w:ilvl w:val="2"/>
          <w:numId w:val="48"/>
        </w:numPr>
        <w:ind w:left="1440"/>
        <w:rPr>
          <w:rFonts w:ascii="Arial" w:hAnsi="Arial" w:cs="Arial"/>
          <w:bCs/>
          <w:color w:val="000000"/>
        </w:rPr>
      </w:pPr>
      <w:r w:rsidRPr="00B8649F">
        <w:rPr>
          <w:rFonts w:ascii="Arial" w:hAnsi="Arial" w:cs="Arial"/>
          <w:bCs/>
          <w:color w:val="000000"/>
        </w:rPr>
        <w:t>PMS will highest security system/ coverage as regards to hacking or loss of data or getting down of site.</w:t>
      </w:r>
    </w:p>
    <w:p w:rsidR="00B8649F" w:rsidRPr="00B8649F" w:rsidRDefault="00B8649F" w:rsidP="00BD4B8D">
      <w:pPr>
        <w:pStyle w:val="ListParagraph"/>
        <w:numPr>
          <w:ilvl w:val="2"/>
          <w:numId w:val="48"/>
        </w:numPr>
        <w:ind w:left="1440"/>
        <w:rPr>
          <w:rFonts w:ascii="Arial" w:hAnsi="Arial" w:cs="Arial"/>
          <w:bCs/>
          <w:color w:val="000000"/>
        </w:rPr>
      </w:pPr>
      <w:r w:rsidRPr="00B8649F">
        <w:rPr>
          <w:rFonts w:ascii="Arial" w:hAnsi="Arial" w:cs="Arial"/>
          <w:bCs/>
          <w:color w:val="000000"/>
        </w:rPr>
        <w:t>Authority/ Admin should be able to get any report of any individual as and when asked from PMS.</w:t>
      </w:r>
    </w:p>
    <w:p w:rsidR="00B8649F" w:rsidRPr="00B8649F" w:rsidRDefault="00B8649F" w:rsidP="00BD4B8D">
      <w:pPr>
        <w:pStyle w:val="ListParagraph"/>
        <w:numPr>
          <w:ilvl w:val="2"/>
          <w:numId w:val="48"/>
        </w:numPr>
        <w:ind w:left="1440"/>
        <w:rPr>
          <w:rFonts w:ascii="Arial" w:hAnsi="Arial" w:cs="Arial"/>
          <w:bCs/>
          <w:color w:val="000000"/>
        </w:rPr>
      </w:pPr>
      <w:r w:rsidRPr="00B8649F">
        <w:rPr>
          <w:rFonts w:ascii="Arial" w:hAnsi="Arial" w:cs="Arial"/>
          <w:bCs/>
          <w:color w:val="000000"/>
        </w:rPr>
        <w:t>Respective Office will be able to enter/edit data of individual as and when required.</w:t>
      </w:r>
    </w:p>
    <w:p w:rsidR="00B8649F" w:rsidRPr="00B8649F" w:rsidRDefault="00B8649F" w:rsidP="00BD4B8D">
      <w:pPr>
        <w:pStyle w:val="ListParagraph"/>
        <w:numPr>
          <w:ilvl w:val="2"/>
          <w:numId w:val="48"/>
        </w:numPr>
        <w:ind w:left="1440"/>
        <w:rPr>
          <w:rFonts w:ascii="Arial" w:hAnsi="Arial" w:cs="Arial"/>
          <w:bCs/>
          <w:color w:val="000000"/>
        </w:rPr>
      </w:pPr>
      <w:r w:rsidRPr="00B8649F">
        <w:rPr>
          <w:rFonts w:ascii="Arial" w:hAnsi="Arial" w:cs="Arial"/>
          <w:bCs/>
          <w:color w:val="000000"/>
        </w:rPr>
        <w:t>The retired persons will be able to monitor the status his application every time after submission.</w:t>
      </w:r>
    </w:p>
    <w:p w:rsidR="00B8649F" w:rsidRPr="00B8649F" w:rsidRDefault="00B8649F" w:rsidP="00BD4B8D">
      <w:pPr>
        <w:pStyle w:val="ListParagraph"/>
        <w:numPr>
          <w:ilvl w:val="2"/>
          <w:numId w:val="48"/>
        </w:numPr>
        <w:ind w:left="1440"/>
        <w:rPr>
          <w:rFonts w:ascii="Arial" w:hAnsi="Arial" w:cs="Arial"/>
          <w:bCs/>
          <w:color w:val="000000"/>
        </w:rPr>
      </w:pPr>
      <w:r w:rsidRPr="00B8649F">
        <w:rPr>
          <w:rFonts w:ascii="Arial" w:hAnsi="Arial" w:cs="Arial"/>
          <w:bCs/>
          <w:color w:val="000000"/>
        </w:rPr>
        <w:t>Once individual dies his status will be shown in a separate field.</w:t>
      </w:r>
    </w:p>
    <w:p w:rsidR="00B8649F" w:rsidRPr="00B8649F" w:rsidRDefault="00B8649F" w:rsidP="00BD4B8D">
      <w:pPr>
        <w:pStyle w:val="ListParagraph"/>
        <w:numPr>
          <w:ilvl w:val="2"/>
          <w:numId w:val="48"/>
        </w:numPr>
        <w:ind w:left="1440"/>
        <w:rPr>
          <w:rFonts w:ascii="Arial" w:hAnsi="Arial" w:cs="Arial"/>
          <w:bCs/>
          <w:color w:val="000000"/>
        </w:rPr>
      </w:pPr>
      <w:r w:rsidRPr="00B8649F">
        <w:rPr>
          <w:rFonts w:ascii="Arial" w:hAnsi="Arial" w:cs="Arial"/>
          <w:bCs/>
          <w:color w:val="000000"/>
        </w:rPr>
        <w:t>Data of serving personnel in BASB also will be entered and reports will be as per requirement.</w:t>
      </w:r>
    </w:p>
    <w:p w:rsidR="00B8649F" w:rsidRPr="00B8649F" w:rsidRDefault="00B8649F" w:rsidP="00BD4B8D">
      <w:pPr>
        <w:pStyle w:val="ListParagraph"/>
        <w:numPr>
          <w:ilvl w:val="2"/>
          <w:numId w:val="48"/>
        </w:numPr>
        <w:ind w:left="1440"/>
        <w:rPr>
          <w:rFonts w:ascii="Arial" w:hAnsi="Arial" w:cs="Arial"/>
          <w:bCs/>
          <w:color w:val="000000"/>
        </w:rPr>
      </w:pPr>
      <w:r w:rsidRPr="00B8649F">
        <w:rPr>
          <w:rFonts w:ascii="Arial" w:hAnsi="Arial" w:cs="Arial"/>
          <w:bCs/>
          <w:color w:val="000000"/>
        </w:rPr>
        <w:t xml:space="preserve">All authorized person will have Digital Signature provision.   </w:t>
      </w:r>
    </w:p>
    <w:p w:rsidR="00BC6B35" w:rsidRPr="00CB07AA" w:rsidRDefault="00BC6B35" w:rsidP="00CB07AA">
      <w:pPr>
        <w:spacing w:after="0"/>
        <w:rPr>
          <w:rFonts w:ascii="Arial" w:hAnsi="Arial" w:cs="Arial"/>
        </w:rPr>
      </w:pPr>
      <w:r w:rsidRPr="00CB07AA">
        <w:rPr>
          <w:rFonts w:ascii="Arial" w:hAnsi="Arial" w:cs="Arial"/>
        </w:rPr>
        <w:br w:type="page"/>
      </w:r>
    </w:p>
    <w:p w:rsidR="003B18AC" w:rsidRPr="00CB07AA" w:rsidRDefault="003B18AC" w:rsidP="00CB07AA">
      <w:pPr>
        <w:spacing w:after="0"/>
        <w:rPr>
          <w:rFonts w:ascii="Arial" w:hAnsi="Arial" w:cs="Arial"/>
        </w:rPr>
      </w:pPr>
    </w:p>
    <w:p w:rsidR="0018536D" w:rsidRPr="00CB07AA" w:rsidRDefault="005B0D71" w:rsidP="00CB07AA">
      <w:pPr>
        <w:pStyle w:val="Heading3"/>
        <w:rPr>
          <w:rFonts w:ascii="Arial" w:hAnsi="Arial" w:cs="Arial"/>
          <w:caps/>
          <w:lang w:val="en-GB"/>
        </w:rPr>
      </w:pPr>
      <w:bookmarkStart w:id="27" w:name="_Toc444374404"/>
      <w:r w:rsidRPr="00CB07AA">
        <w:rPr>
          <w:rFonts w:ascii="Arial" w:hAnsi="Arial" w:cs="Arial"/>
          <w:caps/>
          <w:lang w:val="en-GB"/>
        </w:rPr>
        <w:t>Welfare Management</w:t>
      </w:r>
      <w:bookmarkEnd w:id="27"/>
      <w:r w:rsidR="00B43C1E" w:rsidRPr="00CB07AA">
        <w:rPr>
          <w:rFonts w:ascii="Arial" w:hAnsi="Arial" w:cs="Arial"/>
          <w:caps/>
          <w:lang w:val="en-GB"/>
        </w:rPr>
        <w:t xml:space="preserve"> </w:t>
      </w:r>
    </w:p>
    <w:p w:rsidR="005B0D71" w:rsidRPr="00CB07AA" w:rsidRDefault="005B0D71" w:rsidP="00CB07AA">
      <w:pPr>
        <w:pStyle w:val="Heading4"/>
        <w:rPr>
          <w:rFonts w:ascii="Arial" w:hAnsi="Arial" w:cs="Arial"/>
          <w:caps/>
        </w:rPr>
      </w:pPr>
      <w:r w:rsidRPr="00CB07AA">
        <w:rPr>
          <w:rFonts w:ascii="Arial" w:hAnsi="Arial" w:cs="Arial"/>
          <w:caps/>
        </w:rPr>
        <w:t>Bangladesh Serviceman Charitable Relief Fund (BSCR)</w:t>
      </w:r>
    </w:p>
    <w:p w:rsidR="00A540FE" w:rsidRPr="00CB07AA" w:rsidRDefault="00A540FE" w:rsidP="00CB07AA">
      <w:pPr>
        <w:pStyle w:val="ListParagraph"/>
        <w:rPr>
          <w:rFonts w:ascii="Arial" w:hAnsi="Arial" w:cs="Arial"/>
          <w:b/>
          <w:bCs/>
          <w:u w:val="single"/>
        </w:rPr>
      </w:pPr>
    </w:p>
    <w:p w:rsidR="00A540FE" w:rsidRPr="00FB7056" w:rsidRDefault="00A540FE" w:rsidP="00FB7056">
      <w:pPr>
        <w:rPr>
          <w:rFonts w:ascii="Arial" w:hAnsi="Arial" w:cs="Arial"/>
          <w:b/>
          <w:bCs/>
          <w:u w:val="single"/>
        </w:rPr>
      </w:pPr>
      <w:r w:rsidRPr="00FB7056">
        <w:rPr>
          <w:rFonts w:ascii="Arial" w:hAnsi="Arial" w:cs="Arial"/>
          <w:b/>
          <w:bCs/>
          <w:u w:val="single"/>
        </w:rPr>
        <w:t>Existing Business Process:</w:t>
      </w:r>
    </w:p>
    <w:p w:rsidR="005B0D71" w:rsidRPr="00FB7056" w:rsidRDefault="005B0D71" w:rsidP="00FB7056">
      <w:pPr>
        <w:jc w:val="both"/>
        <w:rPr>
          <w:rFonts w:ascii="Arial" w:hAnsi="Arial" w:cs="Arial"/>
          <w:b/>
          <w:bCs/>
        </w:rPr>
      </w:pPr>
      <w:r w:rsidRPr="00FB7056">
        <w:rPr>
          <w:rFonts w:ascii="Arial" w:hAnsi="Arial" w:cs="Arial"/>
          <w:b/>
          <w:bCs/>
        </w:rPr>
        <w:t>Overview:</w:t>
      </w:r>
    </w:p>
    <w:p w:rsidR="005B0D71" w:rsidRPr="00FB7056" w:rsidRDefault="005B0D71" w:rsidP="00FB7056">
      <w:pPr>
        <w:jc w:val="both"/>
        <w:rPr>
          <w:rFonts w:ascii="Arial" w:hAnsi="Arial" w:cs="Arial"/>
          <w:bCs/>
        </w:rPr>
      </w:pPr>
      <w:r w:rsidRPr="00FB7056">
        <w:rPr>
          <w:rFonts w:ascii="Arial" w:hAnsi="Arial" w:cs="Arial"/>
          <w:bCs/>
        </w:rPr>
        <w:t>BSCR is one of the major activity of welfare branch of BASB. Ex- Bangladesh Serviceman, ex- British servicemen and their spouses</w:t>
      </w:r>
      <w:r w:rsidR="00B43C1E" w:rsidRPr="00FB7056">
        <w:rPr>
          <w:rFonts w:ascii="Arial" w:hAnsi="Arial" w:cs="Arial"/>
          <w:bCs/>
        </w:rPr>
        <w:t xml:space="preserve"> is </w:t>
      </w:r>
      <w:r w:rsidRPr="00FB7056">
        <w:rPr>
          <w:rFonts w:ascii="Arial" w:hAnsi="Arial" w:cs="Arial"/>
          <w:bCs/>
        </w:rPr>
        <w:t>prime beneficiary of this welfare service. At present this service is running over countrywide through DASB offices. Usually DASB offices receive applications from ex-serviceman or their spouses and forwarded to HQ-BASB with recommendations of</w:t>
      </w:r>
      <w:r w:rsidR="00B43C1E" w:rsidRPr="00FB7056">
        <w:rPr>
          <w:rFonts w:ascii="Arial" w:hAnsi="Arial" w:cs="Arial"/>
          <w:bCs/>
        </w:rPr>
        <w:t xml:space="preserve"> </w:t>
      </w:r>
      <w:r w:rsidRPr="00FB7056">
        <w:rPr>
          <w:rFonts w:ascii="Arial" w:hAnsi="Arial" w:cs="Arial"/>
          <w:bCs/>
        </w:rPr>
        <w:t>respective DASB Secretary.  After receiving all applications from DASBs within three months</w:t>
      </w:r>
      <w:r w:rsidR="00B43C1E" w:rsidRPr="00FB7056">
        <w:rPr>
          <w:rFonts w:ascii="Arial" w:hAnsi="Arial" w:cs="Arial"/>
          <w:bCs/>
        </w:rPr>
        <w:t xml:space="preserve"> </w:t>
      </w:r>
      <w:r w:rsidRPr="00FB7056">
        <w:rPr>
          <w:rFonts w:ascii="Arial" w:hAnsi="Arial" w:cs="Arial"/>
          <w:bCs/>
        </w:rPr>
        <w:t xml:space="preserve">and checking all conditions as per policy, HQ BASB official prepares a possible </w:t>
      </w:r>
      <w:r w:rsidR="00B43C1E" w:rsidRPr="00FB7056">
        <w:rPr>
          <w:rFonts w:ascii="Arial" w:hAnsi="Arial" w:cs="Arial"/>
          <w:bCs/>
        </w:rPr>
        <w:t>list for</w:t>
      </w:r>
      <w:r w:rsidRPr="00FB7056">
        <w:rPr>
          <w:rFonts w:ascii="Arial" w:hAnsi="Arial" w:cs="Arial"/>
          <w:bCs/>
        </w:rPr>
        <w:t xml:space="preserve"> placing to periodical meeting of concern committee. A standing committee headed by Director of BASB will select individual or family who will able to get financial help</w:t>
      </w:r>
      <w:r w:rsidR="00B43C1E" w:rsidRPr="00FB7056">
        <w:rPr>
          <w:rFonts w:ascii="Arial" w:hAnsi="Arial" w:cs="Arial"/>
          <w:bCs/>
        </w:rPr>
        <w:t xml:space="preserve"> </w:t>
      </w:r>
      <w:r w:rsidRPr="00FB7056">
        <w:rPr>
          <w:rFonts w:ascii="Arial" w:hAnsi="Arial" w:cs="Arial"/>
          <w:bCs/>
        </w:rPr>
        <w:t xml:space="preserve">after preparing a board proceeding. The sources of fund of BSCR are </w:t>
      </w:r>
      <w:r w:rsidR="00A540FE" w:rsidRPr="00FB7056">
        <w:rPr>
          <w:rFonts w:ascii="Arial" w:hAnsi="Arial" w:cs="Arial"/>
          <w:bCs/>
        </w:rPr>
        <w:t>pre-</w:t>
      </w:r>
      <w:r w:rsidRPr="00FB7056">
        <w:rPr>
          <w:rFonts w:ascii="Arial" w:hAnsi="Arial" w:cs="Arial"/>
          <w:bCs/>
        </w:rPr>
        <w:t>defined as per initial instruction. The following major conditions are strictly maintained by concern authority while giving sanctions:</w:t>
      </w:r>
    </w:p>
    <w:p w:rsidR="00CB07AA" w:rsidRPr="00CB07AA" w:rsidRDefault="00CB07AA" w:rsidP="00CB07AA">
      <w:pPr>
        <w:pStyle w:val="ListParagraph"/>
        <w:jc w:val="both"/>
        <w:rPr>
          <w:rFonts w:ascii="Arial" w:hAnsi="Arial" w:cs="Arial"/>
          <w:bCs/>
        </w:rPr>
      </w:pPr>
    </w:p>
    <w:p w:rsidR="005B0D71" w:rsidRPr="00CB07AA" w:rsidRDefault="005B0D71" w:rsidP="00CB07AA">
      <w:pPr>
        <w:pStyle w:val="ListParagraph"/>
        <w:numPr>
          <w:ilvl w:val="0"/>
          <w:numId w:val="1"/>
        </w:numPr>
        <w:jc w:val="both"/>
        <w:rPr>
          <w:rFonts w:ascii="Arial" w:hAnsi="Arial" w:cs="Arial"/>
          <w:bCs/>
        </w:rPr>
      </w:pPr>
      <w:r w:rsidRPr="00CB07AA">
        <w:rPr>
          <w:rFonts w:ascii="Arial" w:hAnsi="Arial" w:cs="Arial"/>
          <w:bCs/>
        </w:rPr>
        <w:t>Applicant must be the member of e</w:t>
      </w:r>
      <w:r w:rsidR="00A540FE" w:rsidRPr="00CB07AA">
        <w:rPr>
          <w:rFonts w:ascii="Arial" w:hAnsi="Arial" w:cs="Arial"/>
          <w:bCs/>
        </w:rPr>
        <w:t>x-</w:t>
      </w:r>
      <w:r w:rsidRPr="00CB07AA">
        <w:rPr>
          <w:rFonts w:ascii="Arial" w:hAnsi="Arial" w:cs="Arial"/>
          <w:bCs/>
        </w:rPr>
        <w:t>Bangladesh Serviceman or  British servicemen or their spouse</w:t>
      </w:r>
    </w:p>
    <w:p w:rsidR="005B0D71" w:rsidRPr="00CB07AA" w:rsidRDefault="005B0D71" w:rsidP="00CB07AA">
      <w:pPr>
        <w:pStyle w:val="ListParagraph"/>
        <w:numPr>
          <w:ilvl w:val="0"/>
          <w:numId w:val="1"/>
        </w:numPr>
        <w:jc w:val="both"/>
        <w:rPr>
          <w:rFonts w:ascii="Arial" w:hAnsi="Arial" w:cs="Arial"/>
          <w:bCs/>
        </w:rPr>
      </w:pPr>
      <w:r w:rsidRPr="00CB07AA">
        <w:rPr>
          <w:rFonts w:ascii="Arial" w:hAnsi="Arial" w:cs="Arial"/>
          <w:bCs/>
        </w:rPr>
        <w:t>Applicant will be eligible to obtain financial help single time only for each consecutive three years.</w:t>
      </w:r>
    </w:p>
    <w:p w:rsidR="005B0D71" w:rsidRPr="00CB07AA" w:rsidRDefault="005B0D71" w:rsidP="00CB07AA">
      <w:pPr>
        <w:pStyle w:val="ListParagraph"/>
        <w:numPr>
          <w:ilvl w:val="0"/>
          <w:numId w:val="1"/>
        </w:numPr>
        <w:jc w:val="both"/>
        <w:rPr>
          <w:rFonts w:ascii="Arial" w:hAnsi="Arial" w:cs="Arial"/>
          <w:bCs/>
        </w:rPr>
      </w:pPr>
      <w:r w:rsidRPr="00CB07AA">
        <w:rPr>
          <w:rFonts w:ascii="Arial" w:hAnsi="Arial" w:cs="Arial"/>
          <w:bCs/>
        </w:rPr>
        <w:t>One family will get highest BDT 5000.00 per sanction but it would be highest BDT 20000.00 in special case on prior approval of AFD.</w:t>
      </w:r>
    </w:p>
    <w:p w:rsidR="005B0D71" w:rsidRPr="00CB07AA" w:rsidRDefault="005B0D71" w:rsidP="00CB07AA">
      <w:pPr>
        <w:pStyle w:val="ListParagraph"/>
        <w:numPr>
          <w:ilvl w:val="0"/>
          <w:numId w:val="1"/>
        </w:numPr>
        <w:jc w:val="both"/>
        <w:rPr>
          <w:rFonts w:ascii="Arial" w:hAnsi="Arial" w:cs="Arial"/>
          <w:bCs/>
        </w:rPr>
      </w:pPr>
      <w:r w:rsidRPr="00CB07AA">
        <w:rPr>
          <w:rFonts w:ascii="Arial" w:hAnsi="Arial" w:cs="Arial"/>
          <w:bCs/>
        </w:rPr>
        <w:t>Total yearly financial help will not be exceed more than BDT 10,00,000.00 but considering special case, it might be gone up to BDT 15,00,000.00.</w:t>
      </w:r>
    </w:p>
    <w:p w:rsidR="005B0D71" w:rsidRDefault="005B0D71" w:rsidP="00CB07AA">
      <w:pPr>
        <w:pStyle w:val="ListParagraph"/>
        <w:numPr>
          <w:ilvl w:val="0"/>
          <w:numId w:val="1"/>
        </w:numPr>
        <w:jc w:val="both"/>
        <w:rPr>
          <w:rFonts w:ascii="Arial" w:hAnsi="Arial" w:cs="Arial"/>
          <w:bCs/>
        </w:rPr>
      </w:pPr>
      <w:r w:rsidRPr="00CB07AA">
        <w:rPr>
          <w:rFonts w:ascii="Arial" w:hAnsi="Arial" w:cs="Arial"/>
          <w:bCs/>
        </w:rPr>
        <w:t>The fund will be auditable by internal audit team after each three months and audit board will be formed by Director, BASB. Besides, government audit team will also check all transactions done by the board of officers.</w:t>
      </w:r>
    </w:p>
    <w:p w:rsidR="00CB07AA" w:rsidRPr="00CB07AA" w:rsidRDefault="00CB07AA" w:rsidP="00CB07AA">
      <w:pPr>
        <w:pStyle w:val="ListParagraph"/>
        <w:ind w:left="1080"/>
        <w:jc w:val="both"/>
        <w:rPr>
          <w:rFonts w:ascii="Arial" w:hAnsi="Arial" w:cs="Arial"/>
          <w:bCs/>
        </w:rPr>
      </w:pPr>
    </w:p>
    <w:p w:rsidR="005B0D71" w:rsidRPr="005B4BFC" w:rsidRDefault="005B0D71" w:rsidP="005B4BFC">
      <w:pPr>
        <w:jc w:val="both"/>
        <w:rPr>
          <w:rFonts w:ascii="Arial" w:hAnsi="Arial" w:cs="Arial"/>
          <w:b/>
          <w:bCs/>
        </w:rPr>
      </w:pPr>
      <w:r w:rsidRPr="005B4BFC">
        <w:rPr>
          <w:rFonts w:ascii="Arial" w:hAnsi="Arial" w:cs="Arial"/>
          <w:b/>
          <w:bCs/>
        </w:rPr>
        <w:t>Major Actors</w:t>
      </w:r>
    </w:p>
    <w:p w:rsidR="005B0D71" w:rsidRPr="00CB07AA" w:rsidRDefault="005B0D71" w:rsidP="00CB07AA">
      <w:pPr>
        <w:pStyle w:val="ListParagraph"/>
        <w:numPr>
          <w:ilvl w:val="0"/>
          <w:numId w:val="1"/>
        </w:numPr>
        <w:jc w:val="both"/>
        <w:rPr>
          <w:rFonts w:ascii="Arial" w:hAnsi="Arial" w:cs="Arial"/>
          <w:bCs/>
        </w:rPr>
      </w:pPr>
      <w:r w:rsidRPr="00CB07AA">
        <w:rPr>
          <w:rFonts w:ascii="Arial" w:hAnsi="Arial" w:cs="Arial"/>
          <w:bCs/>
        </w:rPr>
        <w:t>Ex- Bangladesh Serviceman, ex- British servicemen and their spouses</w:t>
      </w:r>
    </w:p>
    <w:p w:rsidR="005B0D71" w:rsidRPr="00CB07AA" w:rsidRDefault="005B0D71" w:rsidP="00CB07AA">
      <w:pPr>
        <w:pStyle w:val="ListParagraph"/>
        <w:numPr>
          <w:ilvl w:val="0"/>
          <w:numId w:val="1"/>
        </w:numPr>
        <w:jc w:val="both"/>
        <w:rPr>
          <w:rFonts w:ascii="Arial" w:hAnsi="Arial" w:cs="Arial"/>
          <w:bCs/>
        </w:rPr>
      </w:pPr>
      <w:r w:rsidRPr="00CB07AA">
        <w:rPr>
          <w:rFonts w:ascii="Arial" w:hAnsi="Arial" w:cs="Arial"/>
          <w:bCs/>
        </w:rPr>
        <w:t>All DASB Offices</w:t>
      </w:r>
    </w:p>
    <w:p w:rsidR="005B0D71" w:rsidRPr="00CB07AA" w:rsidRDefault="005B0D71" w:rsidP="00CB07AA">
      <w:pPr>
        <w:pStyle w:val="ListParagraph"/>
        <w:numPr>
          <w:ilvl w:val="0"/>
          <w:numId w:val="1"/>
        </w:numPr>
        <w:jc w:val="both"/>
        <w:rPr>
          <w:rFonts w:ascii="Arial" w:hAnsi="Arial" w:cs="Arial"/>
          <w:bCs/>
        </w:rPr>
      </w:pPr>
      <w:r w:rsidRPr="00CB07AA">
        <w:rPr>
          <w:rFonts w:ascii="Arial" w:hAnsi="Arial" w:cs="Arial"/>
          <w:bCs/>
        </w:rPr>
        <w:t>HQ- BASB</w:t>
      </w:r>
    </w:p>
    <w:p w:rsidR="005B0D71" w:rsidRPr="00CB07AA" w:rsidRDefault="005B0D71" w:rsidP="00CB07AA">
      <w:pPr>
        <w:pStyle w:val="ListParagraph"/>
        <w:numPr>
          <w:ilvl w:val="0"/>
          <w:numId w:val="1"/>
        </w:numPr>
        <w:jc w:val="both"/>
        <w:rPr>
          <w:rFonts w:ascii="Arial" w:hAnsi="Arial" w:cs="Arial"/>
          <w:bCs/>
        </w:rPr>
      </w:pPr>
      <w:r w:rsidRPr="00CB07AA">
        <w:rPr>
          <w:rFonts w:ascii="Arial" w:hAnsi="Arial" w:cs="Arial"/>
          <w:bCs/>
        </w:rPr>
        <w:t>Banks</w:t>
      </w:r>
    </w:p>
    <w:p w:rsidR="005B0D71" w:rsidRPr="00CB07AA" w:rsidRDefault="005B0D71" w:rsidP="00CB07AA">
      <w:pPr>
        <w:pStyle w:val="ListParagraph"/>
        <w:numPr>
          <w:ilvl w:val="0"/>
          <w:numId w:val="1"/>
        </w:numPr>
        <w:jc w:val="both"/>
        <w:rPr>
          <w:rFonts w:ascii="Arial" w:hAnsi="Arial" w:cs="Arial"/>
          <w:bCs/>
        </w:rPr>
      </w:pPr>
      <w:r w:rsidRPr="00CB07AA">
        <w:rPr>
          <w:rFonts w:ascii="Arial" w:hAnsi="Arial" w:cs="Arial"/>
          <w:bCs/>
        </w:rPr>
        <w:t>A Standing Committee consisting three members</w:t>
      </w:r>
    </w:p>
    <w:p w:rsidR="005B0D71" w:rsidRPr="00CB07AA" w:rsidRDefault="005B0D71" w:rsidP="00CB07AA">
      <w:pPr>
        <w:pStyle w:val="ListParagraph"/>
        <w:numPr>
          <w:ilvl w:val="0"/>
          <w:numId w:val="1"/>
        </w:numPr>
        <w:jc w:val="both"/>
        <w:rPr>
          <w:rFonts w:ascii="Arial" w:hAnsi="Arial" w:cs="Arial"/>
          <w:bCs/>
        </w:rPr>
      </w:pPr>
      <w:r w:rsidRPr="00CB07AA">
        <w:rPr>
          <w:rFonts w:ascii="Arial" w:hAnsi="Arial" w:cs="Arial"/>
          <w:bCs/>
        </w:rPr>
        <w:t>Concern Record offices</w:t>
      </w:r>
    </w:p>
    <w:p w:rsidR="005B0D71" w:rsidRPr="00CB07AA" w:rsidRDefault="005B0D71" w:rsidP="00CB07AA">
      <w:pPr>
        <w:pStyle w:val="ListParagraph"/>
        <w:numPr>
          <w:ilvl w:val="0"/>
          <w:numId w:val="1"/>
        </w:numPr>
        <w:jc w:val="both"/>
        <w:rPr>
          <w:rFonts w:ascii="Arial" w:hAnsi="Arial" w:cs="Arial"/>
          <w:bCs/>
        </w:rPr>
      </w:pPr>
      <w:r w:rsidRPr="00CB07AA">
        <w:rPr>
          <w:rFonts w:ascii="Arial" w:hAnsi="Arial" w:cs="Arial"/>
          <w:bCs/>
        </w:rPr>
        <w:t xml:space="preserve">Bangladesh Army Welfare Directorate </w:t>
      </w:r>
    </w:p>
    <w:p w:rsidR="005B4BFC" w:rsidRDefault="005B0D71" w:rsidP="005B4BFC">
      <w:pPr>
        <w:rPr>
          <w:rFonts w:ascii="Arial" w:hAnsi="Arial" w:cs="Arial"/>
          <w:b/>
          <w:bCs/>
          <w:u w:val="single"/>
        </w:rPr>
      </w:pPr>
      <w:r w:rsidRPr="00CB07AA">
        <w:rPr>
          <w:rFonts w:ascii="Arial" w:hAnsi="Arial" w:cs="Arial"/>
          <w:b/>
          <w:bCs/>
          <w:u w:val="single"/>
        </w:rPr>
        <w:t>Cross Functional Diagram</w:t>
      </w:r>
    </w:p>
    <w:p w:rsidR="005B0D71" w:rsidRPr="00CB07AA" w:rsidRDefault="001B6791" w:rsidP="005B4BFC">
      <w:pPr>
        <w:rPr>
          <w:rFonts w:ascii="Arial" w:hAnsi="Arial" w:cs="Arial"/>
          <w:bCs/>
        </w:rPr>
      </w:pPr>
      <w:r w:rsidRPr="00CB07AA">
        <w:rPr>
          <w:rFonts w:ascii="Arial" w:hAnsi="Arial" w:cs="Arial"/>
          <w:bCs/>
          <w:noProof/>
        </w:rPr>
        <w:lastRenderedPageBreak/>
        <w:drawing>
          <wp:inline distT="0" distB="0" distL="0" distR="0">
            <wp:extent cx="6059881" cy="7250215"/>
            <wp:effectExtent l="19050" t="0" r="0" b="0"/>
            <wp:docPr id="4" name="Picture 5" descr="BSCR-f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CR-fc.jpg"/>
                    <pic:cNvPicPr/>
                  </pic:nvPicPr>
                  <pic:blipFill>
                    <a:blip r:embed="rId9" cstate="print"/>
                    <a:stretch>
                      <a:fillRect/>
                    </a:stretch>
                  </pic:blipFill>
                  <pic:spPr>
                    <a:xfrm>
                      <a:off x="0" y="0"/>
                      <a:ext cx="6058612" cy="7248697"/>
                    </a:xfrm>
                    <a:prstGeom prst="rect">
                      <a:avLst/>
                    </a:prstGeom>
                  </pic:spPr>
                </pic:pic>
              </a:graphicData>
            </a:graphic>
          </wp:inline>
        </w:drawing>
      </w:r>
    </w:p>
    <w:p w:rsidR="00A540FE" w:rsidRPr="00CB07AA" w:rsidRDefault="00A540FE" w:rsidP="00CB07AA">
      <w:pPr>
        <w:spacing w:after="0"/>
        <w:rPr>
          <w:rFonts w:ascii="Arial" w:hAnsi="Arial" w:cs="Arial"/>
          <w:b/>
          <w:u w:val="single"/>
          <w:lang w:val="en-GB"/>
        </w:rPr>
      </w:pPr>
      <w:r w:rsidRPr="00CB07AA">
        <w:rPr>
          <w:rFonts w:ascii="Arial" w:hAnsi="Arial" w:cs="Arial"/>
          <w:b/>
          <w:u w:val="single"/>
          <w:lang w:val="en-GB"/>
        </w:rPr>
        <w:br w:type="page"/>
      </w:r>
    </w:p>
    <w:p w:rsidR="00CB07AA" w:rsidRPr="00FB7056" w:rsidRDefault="00984B1B" w:rsidP="00CB07AA">
      <w:pPr>
        <w:pStyle w:val="Heading4"/>
        <w:rPr>
          <w:rFonts w:ascii="Arial" w:hAnsi="Arial" w:cs="Arial"/>
          <w:caps/>
        </w:rPr>
      </w:pPr>
      <w:r w:rsidRPr="00CB07AA">
        <w:rPr>
          <w:rFonts w:ascii="Arial" w:hAnsi="Arial" w:cs="Arial"/>
        </w:rPr>
        <w:lastRenderedPageBreak/>
        <w:t xml:space="preserve"> </w:t>
      </w:r>
      <w:r w:rsidR="00397011" w:rsidRPr="00CB07AA">
        <w:rPr>
          <w:rFonts w:ascii="Arial" w:hAnsi="Arial" w:cs="Arial"/>
          <w:caps/>
        </w:rPr>
        <w:t>RCEL (Royal Commonwealth Ex-Services Leage)</w:t>
      </w:r>
    </w:p>
    <w:p w:rsidR="00FB7056" w:rsidRPr="00FB7056" w:rsidRDefault="00FB7056" w:rsidP="00FB7056">
      <w:pPr>
        <w:jc w:val="both"/>
        <w:rPr>
          <w:rFonts w:ascii="Arial" w:hAnsi="Arial" w:cs="Arial"/>
          <w:b/>
          <w:bCs/>
          <w:sz w:val="10"/>
        </w:rPr>
      </w:pPr>
    </w:p>
    <w:p w:rsidR="00CB07AA" w:rsidRPr="00FB7056" w:rsidRDefault="00397011" w:rsidP="00FB7056">
      <w:pPr>
        <w:jc w:val="both"/>
        <w:rPr>
          <w:rFonts w:ascii="Arial" w:hAnsi="Arial" w:cs="Arial"/>
          <w:b/>
          <w:bCs/>
        </w:rPr>
      </w:pPr>
      <w:r w:rsidRPr="00FB7056">
        <w:rPr>
          <w:rFonts w:ascii="Arial" w:hAnsi="Arial" w:cs="Arial"/>
          <w:b/>
          <w:bCs/>
        </w:rPr>
        <w:t>Overview:</w:t>
      </w:r>
    </w:p>
    <w:p w:rsidR="00984B1B" w:rsidRPr="00FB7056" w:rsidRDefault="00B433F1" w:rsidP="00FB7056">
      <w:pPr>
        <w:jc w:val="both"/>
        <w:rPr>
          <w:rFonts w:ascii="Arial" w:hAnsi="Arial" w:cs="Arial"/>
          <w:bCs/>
        </w:rPr>
      </w:pPr>
      <w:r w:rsidRPr="00FB7056">
        <w:rPr>
          <w:rFonts w:ascii="Arial" w:hAnsi="Arial" w:cs="Arial"/>
          <w:bCs/>
        </w:rPr>
        <w:t xml:space="preserve">The </w:t>
      </w:r>
      <w:proofErr w:type="spellStart"/>
      <w:r w:rsidRPr="00FB7056">
        <w:rPr>
          <w:rFonts w:ascii="Arial" w:hAnsi="Arial" w:cs="Arial"/>
          <w:bCs/>
        </w:rPr>
        <w:t>Royel</w:t>
      </w:r>
      <w:proofErr w:type="spellEnd"/>
      <w:r w:rsidRPr="00FB7056">
        <w:rPr>
          <w:rFonts w:ascii="Arial" w:hAnsi="Arial" w:cs="Arial"/>
          <w:bCs/>
        </w:rPr>
        <w:t xml:space="preserve"> Commonwealth Ex-Services League (RCEL) provides welfare support for ex-serviceman and women of commonwealth countries who have at some time reserved the British crown and residing in Bangladesh (For Bangladesh). Those Bangladeshi soldiers who reserved in British crown before 1947 are eligible to get the RCEL grant. If soldier is not alive</w:t>
      </w:r>
      <w:r w:rsidR="00984B1B" w:rsidRPr="00FB7056">
        <w:rPr>
          <w:rFonts w:ascii="Arial" w:hAnsi="Arial" w:cs="Arial"/>
          <w:bCs/>
        </w:rPr>
        <w:t>,</w:t>
      </w:r>
      <w:r w:rsidRPr="00FB7056">
        <w:rPr>
          <w:rFonts w:ascii="Arial" w:hAnsi="Arial" w:cs="Arial"/>
          <w:bCs/>
        </w:rPr>
        <w:t xml:space="preserve"> their alive widow will get the grant. After receiving the filled up form concern DASB will verify and forward to BASB HQ. A Board composed at BASB HQ will </w:t>
      </w:r>
      <w:r w:rsidR="00984B1B" w:rsidRPr="00FB7056">
        <w:rPr>
          <w:rFonts w:ascii="Arial" w:hAnsi="Arial" w:cs="Arial"/>
          <w:bCs/>
        </w:rPr>
        <w:t>be finally</w:t>
      </w:r>
      <w:r w:rsidRPr="00FB7056">
        <w:rPr>
          <w:rFonts w:ascii="Arial" w:hAnsi="Arial" w:cs="Arial"/>
          <w:bCs/>
        </w:rPr>
        <w:t xml:space="preserve"> </w:t>
      </w:r>
      <w:r w:rsidR="00984B1B" w:rsidRPr="00FB7056">
        <w:rPr>
          <w:rFonts w:ascii="Arial" w:hAnsi="Arial" w:cs="Arial"/>
          <w:bCs/>
        </w:rPr>
        <w:t>recommended</w:t>
      </w:r>
      <w:r w:rsidRPr="00FB7056">
        <w:rPr>
          <w:rFonts w:ascii="Arial" w:hAnsi="Arial" w:cs="Arial"/>
          <w:bCs/>
        </w:rPr>
        <w:t xml:space="preserve"> for approval</w:t>
      </w:r>
      <w:r w:rsidR="00984B1B" w:rsidRPr="00FB7056">
        <w:rPr>
          <w:rFonts w:ascii="Arial" w:hAnsi="Arial" w:cs="Arial"/>
          <w:bCs/>
        </w:rPr>
        <w:t xml:space="preserve">. Director, </w:t>
      </w:r>
      <w:r w:rsidRPr="00FB7056">
        <w:rPr>
          <w:rFonts w:ascii="Arial" w:hAnsi="Arial" w:cs="Arial"/>
          <w:bCs/>
        </w:rPr>
        <w:t xml:space="preserve">BASB will than </w:t>
      </w:r>
      <w:r w:rsidR="00984B1B" w:rsidRPr="00FB7056">
        <w:rPr>
          <w:rFonts w:ascii="Arial" w:hAnsi="Arial" w:cs="Arial"/>
          <w:bCs/>
        </w:rPr>
        <w:t>approve</w:t>
      </w:r>
      <w:r w:rsidRPr="00FB7056">
        <w:rPr>
          <w:rFonts w:ascii="Arial" w:hAnsi="Arial" w:cs="Arial"/>
          <w:bCs/>
        </w:rPr>
        <w:t>.</w:t>
      </w:r>
      <w:r w:rsidR="00442E51">
        <w:rPr>
          <w:rFonts w:ascii="Arial" w:hAnsi="Arial" w:cs="Arial"/>
          <w:bCs/>
        </w:rPr>
        <w:t xml:space="preserve"> </w:t>
      </w:r>
      <w:r w:rsidRPr="00FB7056">
        <w:rPr>
          <w:rFonts w:ascii="Arial" w:hAnsi="Arial" w:cs="Arial"/>
          <w:bCs/>
        </w:rPr>
        <w:t>After approval of Director</w:t>
      </w:r>
      <w:r w:rsidR="00984B1B" w:rsidRPr="00FB7056">
        <w:rPr>
          <w:rFonts w:ascii="Arial" w:hAnsi="Arial" w:cs="Arial"/>
          <w:bCs/>
        </w:rPr>
        <w:t>,</w:t>
      </w:r>
      <w:r w:rsidRPr="00FB7056">
        <w:rPr>
          <w:rFonts w:ascii="Arial" w:hAnsi="Arial" w:cs="Arial"/>
          <w:bCs/>
        </w:rPr>
        <w:t xml:space="preserve"> Check will be issued to</w:t>
      </w:r>
      <w:r w:rsidR="00FB7056">
        <w:rPr>
          <w:rFonts w:ascii="Arial" w:hAnsi="Arial" w:cs="Arial"/>
          <w:bCs/>
        </w:rPr>
        <w:t xml:space="preserve"> </w:t>
      </w:r>
      <w:r w:rsidR="00442E51">
        <w:rPr>
          <w:rFonts w:ascii="Arial" w:hAnsi="Arial" w:cs="Arial"/>
          <w:bCs/>
        </w:rPr>
        <w:t xml:space="preserve">the </w:t>
      </w:r>
      <w:proofErr w:type="gramStart"/>
      <w:r w:rsidR="00442E51">
        <w:rPr>
          <w:rFonts w:ascii="Arial" w:hAnsi="Arial" w:cs="Arial"/>
          <w:bCs/>
        </w:rPr>
        <w:t>individual</w:t>
      </w:r>
      <w:r w:rsidR="00FB7056">
        <w:rPr>
          <w:rFonts w:ascii="Arial" w:hAnsi="Arial" w:cs="Arial"/>
          <w:bCs/>
        </w:rPr>
        <w:t xml:space="preserve"> </w:t>
      </w:r>
      <w:r w:rsidR="00442E51">
        <w:rPr>
          <w:rFonts w:ascii="Arial" w:hAnsi="Arial" w:cs="Arial"/>
          <w:bCs/>
        </w:rPr>
        <w:t xml:space="preserve"> </w:t>
      </w:r>
      <w:r w:rsidR="00FB7056">
        <w:rPr>
          <w:rFonts w:ascii="Arial" w:hAnsi="Arial" w:cs="Arial"/>
          <w:bCs/>
        </w:rPr>
        <w:t>through</w:t>
      </w:r>
      <w:proofErr w:type="gramEnd"/>
      <w:r w:rsidR="00FB7056">
        <w:rPr>
          <w:rFonts w:ascii="Arial" w:hAnsi="Arial" w:cs="Arial"/>
          <w:bCs/>
        </w:rPr>
        <w:t xml:space="preserve"> </w:t>
      </w:r>
      <w:proofErr w:type="spellStart"/>
      <w:r w:rsidR="00FB7056">
        <w:rPr>
          <w:rFonts w:ascii="Arial" w:hAnsi="Arial" w:cs="Arial"/>
          <w:bCs/>
        </w:rPr>
        <w:t>concern</w:t>
      </w:r>
      <w:r w:rsidRPr="00FB7056">
        <w:rPr>
          <w:rFonts w:ascii="Arial" w:hAnsi="Arial" w:cs="Arial"/>
          <w:bCs/>
        </w:rPr>
        <w:t>DASB</w:t>
      </w:r>
      <w:proofErr w:type="spellEnd"/>
      <w:r w:rsidRPr="00FB7056">
        <w:rPr>
          <w:rFonts w:ascii="Arial" w:hAnsi="Arial" w:cs="Arial"/>
          <w:bCs/>
        </w:rPr>
        <w:t xml:space="preserve">. </w:t>
      </w:r>
      <w:r w:rsidRPr="00FB7056">
        <w:rPr>
          <w:rFonts w:ascii="Arial" w:hAnsi="Arial" w:cs="Arial"/>
          <w:bCs/>
        </w:rPr>
        <w:br/>
      </w:r>
    </w:p>
    <w:p w:rsidR="00984B1B" w:rsidRPr="00FB7056" w:rsidRDefault="00984B1B" w:rsidP="00FB7056">
      <w:pPr>
        <w:rPr>
          <w:rFonts w:ascii="Arial" w:hAnsi="Arial" w:cs="Arial"/>
          <w:b/>
          <w:bCs/>
          <w:u w:val="single"/>
        </w:rPr>
      </w:pPr>
      <w:r w:rsidRPr="00FB7056">
        <w:rPr>
          <w:rFonts w:ascii="Arial" w:hAnsi="Arial" w:cs="Arial"/>
          <w:b/>
          <w:bCs/>
          <w:u w:val="single"/>
        </w:rPr>
        <w:t>Following major steps to get grant:</w:t>
      </w:r>
      <w:r w:rsidR="00B433F1" w:rsidRPr="00FB7056">
        <w:rPr>
          <w:rFonts w:ascii="Arial" w:hAnsi="Arial" w:cs="Arial"/>
          <w:b/>
          <w:bCs/>
          <w:u w:val="single"/>
        </w:rPr>
        <w:br/>
      </w:r>
    </w:p>
    <w:p w:rsidR="00B433F1" w:rsidRPr="00CB07AA" w:rsidRDefault="00B433F1" w:rsidP="00CB07AA">
      <w:pPr>
        <w:pStyle w:val="ListParagraph"/>
        <w:numPr>
          <w:ilvl w:val="0"/>
          <w:numId w:val="20"/>
        </w:numPr>
        <w:rPr>
          <w:rFonts w:ascii="Arial" w:hAnsi="Arial" w:cs="Arial"/>
          <w:bCs/>
        </w:rPr>
      </w:pPr>
      <w:r w:rsidRPr="00CB07AA">
        <w:rPr>
          <w:rFonts w:ascii="Arial" w:hAnsi="Arial" w:cs="Arial"/>
          <w:bCs/>
        </w:rPr>
        <w:t>The eligible applicant to collect the form from concern DASB/on line from BASB website.</w:t>
      </w:r>
    </w:p>
    <w:p w:rsidR="00B433F1" w:rsidRPr="00CB07AA" w:rsidRDefault="00B433F1" w:rsidP="00CB07AA">
      <w:pPr>
        <w:pStyle w:val="ListParagraph"/>
        <w:numPr>
          <w:ilvl w:val="0"/>
          <w:numId w:val="20"/>
        </w:numPr>
        <w:rPr>
          <w:rFonts w:ascii="Arial" w:hAnsi="Arial" w:cs="Arial"/>
          <w:bCs/>
        </w:rPr>
      </w:pPr>
      <w:r w:rsidRPr="00CB07AA">
        <w:rPr>
          <w:rFonts w:ascii="Arial" w:hAnsi="Arial" w:cs="Arial"/>
          <w:bCs/>
        </w:rPr>
        <w:t>After filling the form submits to concern DASB/online submit to concern DASB.</w:t>
      </w:r>
    </w:p>
    <w:p w:rsidR="00984B1B" w:rsidRPr="00CB07AA" w:rsidRDefault="00B433F1" w:rsidP="00FB7056">
      <w:pPr>
        <w:rPr>
          <w:rFonts w:ascii="Arial" w:hAnsi="Arial" w:cs="Arial"/>
          <w:bCs/>
        </w:rPr>
      </w:pPr>
      <w:r w:rsidRPr="00CB07AA">
        <w:rPr>
          <w:rFonts w:ascii="Arial" w:hAnsi="Arial" w:cs="Arial"/>
          <w:b/>
          <w:bCs/>
          <w:u w:val="single"/>
        </w:rPr>
        <w:t>Necessary documents</w:t>
      </w:r>
      <w:r w:rsidR="00984B1B" w:rsidRPr="00CB07AA">
        <w:rPr>
          <w:rFonts w:ascii="Arial" w:hAnsi="Arial" w:cs="Arial"/>
          <w:b/>
          <w:bCs/>
          <w:u w:val="single"/>
        </w:rPr>
        <w:t xml:space="preserve"> are required during submission of application</w:t>
      </w:r>
      <w:r w:rsidRPr="00CB07AA">
        <w:rPr>
          <w:rFonts w:ascii="Arial" w:hAnsi="Arial" w:cs="Arial"/>
          <w:b/>
          <w:bCs/>
          <w:u w:val="single"/>
        </w:rPr>
        <w:t>:</w:t>
      </w:r>
      <w:r w:rsidRPr="00CB07AA">
        <w:rPr>
          <w:rFonts w:ascii="Arial" w:eastAsia="Times New Roman" w:hAnsi="Arial" w:cs="Arial"/>
          <w:color w:val="000000"/>
          <w:shd w:val="clear" w:color="auto" w:fill="FFFFFF"/>
        </w:rPr>
        <w:br/>
      </w:r>
    </w:p>
    <w:p w:rsidR="00B433F1" w:rsidRPr="00CB07AA" w:rsidRDefault="00B433F1" w:rsidP="00CB07AA">
      <w:pPr>
        <w:pStyle w:val="ListParagraph"/>
        <w:numPr>
          <w:ilvl w:val="0"/>
          <w:numId w:val="20"/>
        </w:numPr>
        <w:rPr>
          <w:rFonts w:ascii="Arial" w:hAnsi="Arial" w:cs="Arial"/>
          <w:bCs/>
        </w:rPr>
      </w:pPr>
      <w:r w:rsidRPr="00CB07AA">
        <w:rPr>
          <w:rFonts w:ascii="Arial" w:hAnsi="Arial" w:cs="Arial"/>
          <w:bCs/>
        </w:rPr>
        <w:t>Pension Book (photocopy)</w:t>
      </w:r>
    </w:p>
    <w:p w:rsidR="00B433F1" w:rsidRPr="00CB07AA" w:rsidRDefault="00B433F1" w:rsidP="00CB07AA">
      <w:pPr>
        <w:pStyle w:val="ListParagraph"/>
        <w:numPr>
          <w:ilvl w:val="0"/>
          <w:numId w:val="20"/>
        </w:numPr>
        <w:rPr>
          <w:rFonts w:ascii="Arial" w:hAnsi="Arial" w:cs="Arial"/>
          <w:bCs/>
        </w:rPr>
      </w:pPr>
      <w:r w:rsidRPr="00CB07AA">
        <w:rPr>
          <w:rFonts w:ascii="Arial" w:hAnsi="Arial" w:cs="Arial"/>
          <w:bCs/>
        </w:rPr>
        <w:t>National ID card (photocopy)</w:t>
      </w:r>
    </w:p>
    <w:p w:rsidR="00B433F1" w:rsidRPr="00CB07AA" w:rsidRDefault="00B433F1" w:rsidP="00CB07AA">
      <w:pPr>
        <w:pStyle w:val="ListParagraph"/>
        <w:numPr>
          <w:ilvl w:val="0"/>
          <w:numId w:val="20"/>
        </w:numPr>
        <w:rPr>
          <w:rFonts w:ascii="Arial" w:hAnsi="Arial" w:cs="Arial"/>
          <w:bCs/>
        </w:rPr>
      </w:pPr>
      <w:r w:rsidRPr="00CB07AA">
        <w:rPr>
          <w:rFonts w:ascii="Arial" w:hAnsi="Arial" w:cs="Arial"/>
          <w:bCs/>
        </w:rPr>
        <w:t>Photo (passport size) – 02 copies</w:t>
      </w:r>
    </w:p>
    <w:p w:rsidR="00B433F1" w:rsidRDefault="00B433F1" w:rsidP="00CB07AA">
      <w:pPr>
        <w:pStyle w:val="ListParagraph"/>
        <w:numPr>
          <w:ilvl w:val="0"/>
          <w:numId w:val="20"/>
        </w:numPr>
        <w:rPr>
          <w:rFonts w:ascii="Arial" w:hAnsi="Arial" w:cs="Arial"/>
          <w:bCs/>
        </w:rPr>
      </w:pPr>
      <w:r w:rsidRPr="00CB07AA">
        <w:rPr>
          <w:rFonts w:ascii="Arial" w:hAnsi="Arial" w:cs="Arial"/>
          <w:bCs/>
        </w:rPr>
        <w:t>Chairman certificate -01 copy</w:t>
      </w:r>
    </w:p>
    <w:p w:rsidR="00D85F10" w:rsidRPr="00CB07AA" w:rsidRDefault="00D85F10" w:rsidP="00D85F10">
      <w:pPr>
        <w:pStyle w:val="ListParagraph"/>
        <w:ind w:left="1440"/>
        <w:rPr>
          <w:rFonts w:ascii="Arial" w:hAnsi="Arial" w:cs="Arial"/>
          <w:bCs/>
        </w:rPr>
      </w:pPr>
    </w:p>
    <w:p w:rsidR="00B433F1" w:rsidRPr="00FB7056" w:rsidRDefault="00984B1B" w:rsidP="00FB7056">
      <w:pPr>
        <w:jc w:val="both"/>
        <w:rPr>
          <w:rFonts w:ascii="Arial" w:hAnsi="Arial" w:cs="Arial"/>
          <w:b/>
          <w:bCs/>
          <w:u w:val="single"/>
        </w:rPr>
      </w:pPr>
      <w:r w:rsidRPr="00FB7056">
        <w:rPr>
          <w:rFonts w:ascii="Arial" w:hAnsi="Arial" w:cs="Arial"/>
          <w:b/>
          <w:bCs/>
          <w:u w:val="single"/>
        </w:rPr>
        <w:t>Major following task are under this activity:</w:t>
      </w:r>
    </w:p>
    <w:p w:rsidR="00984B1B" w:rsidRPr="00CB07AA" w:rsidRDefault="00984B1B" w:rsidP="00CB07AA">
      <w:pPr>
        <w:pStyle w:val="ListParagraph"/>
        <w:jc w:val="both"/>
        <w:rPr>
          <w:rFonts w:ascii="Arial" w:hAnsi="Arial" w:cs="Arial"/>
          <w:b/>
          <w:bCs/>
          <w:color w:val="FF0000"/>
        </w:rPr>
      </w:pPr>
    </w:p>
    <w:p w:rsidR="00B60745" w:rsidRPr="00CB07AA" w:rsidRDefault="00B60745" w:rsidP="00CB07AA">
      <w:pPr>
        <w:pStyle w:val="ListParagraph"/>
        <w:numPr>
          <w:ilvl w:val="0"/>
          <w:numId w:val="20"/>
        </w:numPr>
        <w:rPr>
          <w:rFonts w:ascii="Arial" w:hAnsi="Arial" w:cs="Arial"/>
          <w:bCs/>
        </w:rPr>
      </w:pPr>
      <w:r w:rsidRPr="00CB07AA">
        <w:rPr>
          <w:rFonts w:ascii="Arial" w:hAnsi="Arial" w:cs="Arial"/>
          <w:bCs/>
        </w:rPr>
        <w:t>Policy Preparation for operating RCEL activities</w:t>
      </w:r>
    </w:p>
    <w:p w:rsidR="00B60745" w:rsidRPr="00CB07AA" w:rsidRDefault="00B60745" w:rsidP="00CB07AA">
      <w:pPr>
        <w:pStyle w:val="ListParagraph"/>
        <w:numPr>
          <w:ilvl w:val="0"/>
          <w:numId w:val="20"/>
        </w:numPr>
        <w:rPr>
          <w:rFonts w:ascii="Arial" w:hAnsi="Arial" w:cs="Arial"/>
          <w:bCs/>
        </w:rPr>
      </w:pPr>
      <w:r w:rsidRPr="00CB07AA">
        <w:rPr>
          <w:rFonts w:ascii="Arial" w:hAnsi="Arial" w:cs="Arial"/>
          <w:bCs/>
        </w:rPr>
        <w:t>Meeting arrangement</w:t>
      </w:r>
    </w:p>
    <w:p w:rsidR="00B60745" w:rsidRPr="00CB07AA" w:rsidRDefault="00B60745" w:rsidP="00CB07AA">
      <w:pPr>
        <w:pStyle w:val="ListParagraph"/>
        <w:numPr>
          <w:ilvl w:val="0"/>
          <w:numId w:val="20"/>
        </w:numPr>
        <w:rPr>
          <w:rFonts w:ascii="Arial" w:hAnsi="Arial" w:cs="Arial"/>
          <w:bCs/>
        </w:rPr>
      </w:pPr>
      <w:r w:rsidRPr="00CB07AA">
        <w:rPr>
          <w:rFonts w:ascii="Arial" w:hAnsi="Arial" w:cs="Arial"/>
          <w:bCs/>
        </w:rPr>
        <w:t xml:space="preserve">Gen </w:t>
      </w:r>
      <w:proofErr w:type="spellStart"/>
      <w:r w:rsidRPr="00CB07AA">
        <w:rPr>
          <w:rFonts w:ascii="Arial" w:hAnsi="Arial" w:cs="Arial"/>
          <w:bCs/>
        </w:rPr>
        <w:t>Corres</w:t>
      </w:r>
      <w:proofErr w:type="spellEnd"/>
      <w:r w:rsidRPr="00CB07AA">
        <w:rPr>
          <w:rFonts w:ascii="Arial" w:hAnsi="Arial" w:cs="Arial"/>
          <w:bCs/>
        </w:rPr>
        <w:t xml:space="preserve"> like  application receiving , preparing board proceeding, note sheet </w:t>
      </w:r>
      <w:proofErr w:type="spellStart"/>
      <w:r w:rsidRPr="00CB07AA">
        <w:rPr>
          <w:rFonts w:ascii="Arial" w:hAnsi="Arial" w:cs="Arial"/>
          <w:bCs/>
        </w:rPr>
        <w:t>etc</w:t>
      </w:r>
      <w:proofErr w:type="spellEnd"/>
    </w:p>
    <w:p w:rsidR="00B60745" w:rsidRPr="00CB07AA" w:rsidRDefault="00B60745" w:rsidP="00CB07AA">
      <w:pPr>
        <w:pStyle w:val="ListParagraph"/>
        <w:numPr>
          <w:ilvl w:val="0"/>
          <w:numId w:val="20"/>
        </w:numPr>
        <w:rPr>
          <w:rFonts w:ascii="Arial" w:hAnsi="Arial" w:cs="Arial"/>
          <w:bCs/>
        </w:rPr>
      </w:pPr>
      <w:r w:rsidRPr="00CB07AA">
        <w:rPr>
          <w:rFonts w:ascii="Arial" w:hAnsi="Arial" w:cs="Arial"/>
          <w:bCs/>
        </w:rPr>
        <w:t xml:space="preserve">Process RCEL Demand </w:t>
      </w:r>
    </w:p>
    <w:p w:rsidR="00B60745" w:rsidRPr="00CB07AA" w:rsidRDefault="00B60745" w:rsidP="00CB07AA">
      <w:pPr>
        <w:pStyle w:val="ListParagraph"/>
        <w:numPr>
          <w:ilvl w:val="0"/>
          <w:numId w:val="20"/>
        </w:numPr>
        <w:rPr>
          <w:rFonts w:ascii="Arial" w:hAnsi="Arial" w:cs="Arial"/>
          <w:bCs/>
        </w:rPr>
      </w:pPr>
      <w:r w:rsidRPr="00CB07AA">
        <w:rPr>
          <w:rFonts w:ascii="Arial" w:hAnsi="Arial" w:cs="Arial"/>
          <w:bCs/>
        </w:rPr>
        <w:t>financial Help sanction</w:t>
      </w:r>
    </w:p>
    <w:p w:rsidR="00B60745" w:rsidRPr="00CB07AA" w:rsidRDefault="00B60745" w:rsidP="00CB07AA">
      <w:pPr>
        <w:pStyle w:val="ListParagraph"/>
        <w:numPr>
          <w:ilvl w:val="0"/>
          <w:numId w:val="20"/>
        </w:numPr>
        <w:rPr>
          <w:rFonts w:ascii="Arial" w:hAnsi="Arial" w:cs="Arial"/>
          <w:bCs/>
        </w:rPr>
      </w:pPr>
      <w:r w:rsidRPr="00CB07AA">
        <w:rPr>
          <w:rFonts w:ascii="Arial" w:hAnsi="Arial" w:cs="Arial"/>
          <w:bCs/>
        </w:rPr>
        <w:t xml:space="preserve">Visit </w:t>
      </w:r>
      <w:proofErr w:type="spellStart"/>
      <w:r w:rsidRPr="00CB07AA">
        <w:rPr>
          <w:rFonts w:ascii="Arial" w:hAnsi="Arial" w:cs="Arial"/>
          <w:bCs/>
        </w:rPr>
        <w:t>corres</w:t>
      </w:r>
      <w:proofErr w:type="spellEnd"/>
      <w:r w:rsidRPr="00CB07AA">
        <w:rPr>
          <w:rFonts w:ascii="Arial" w:hAnsi="Arial" w:cs="Arial"/>
          <w:bCs/>
        </w:rPr>
        <w:t xml:space="preserve"> </w:t>
      </w:r>
    </w:p>
    <w:p w:rsidR="00B60745" w:rsidRPr="00CB07AA" w:rsidRDefault="00B60745" w:rsidP="00CB07AA">
      <w:pPr>
        <w:pStyle w:val="ListParagraph"/>
        <w:numPr>
          <w:ilvl w:val="0"/>
          <w:numId w:val="20"/>
        </w:numPr>
        <w:rPr>
          <w:rFonts w:ascii="Arial" w:hAnsi="Arial" w:cs="Arial"/>
          <w:bCs/>
        </w:rPr>
      </w:pPr>
      <w:r w:rsidRPr="00CB07AA">
        <w:rPr>
          <w:rFonts w:ascii="Arial" w:hAnsi="Arial" w:cs="Arial"/>
          <w:bCs/>
        </w:rPr>
        <w:t xml:space="preserve">Prepare different type of state </w:t>
      </w:r>
    </w:p>
    <w:p w:rsidR="009471CE" w:rsidRPr="00CB07AA" w:rsidRDefault="009471CE" w:rsidP="00CB07AA">
      <w:pPr>
        <w:spacing w:after="0"/>
        <w:rPr>
          <w:rFonts w:ascii="Arial" w:hAnsi="Arial" w:cs="Arial"/>
          <w:lang w:val="en-GB"/>
        </w:rPr>
      </w:pPr>
      <w:r w:rsidRPr="00CB07AA">
        <w:rPr>
          <w:rFonts w:ascii="Arial" w:hAnsi="Arial" w:cs="Arial"/>
          <w:lang w:val="en-GB"/>
        </w:rPr>
        <w:br w:type="page"/>
      </w:r>
    </w:p>
    <w:p w:rsidR="009471CE" w:rsidRPr="00CB07AA" w:rsidRDefault="009471CE" w:rsidP="00CB07AA">
      <w:pPr>
        <w:pStyle w:val="Heading4"/>
        <w:rPr>
          <w:rFonts w:ascii="Arial" w:hAnsi="Arial" w:cs="Arial"/>
          <w:color w:val="698304"/>
        </w:rPr>
      </w:pPr>
      <w:r w:rsidRPr="00CB07AA">
        <w:rPr>
          <w:rFonts w:ascii="Arial" w:hAnsi="Arial" w:cs="Arial"/>
          <w:caps/>
        </w:rPr>
        <w:lastRenderedPageBreak/>
        <w:t xml:space="preserve"> </w:t>
      </w:r>
      <w:r w:rsidRPr="00CB07AA">
        <w:rPr>
          <w:rFonts w:ascii="Arial" w:hAnsi="Arial" w:cs="Arial"/>
        </w:rPr>
        <w:t>GRANT OF DISTRESSED ALLOWANCE</w:t>
      </w:r>
      <w:r w:rsidRPr="00CB07AA">
        <w:rPr>
          <w:rFonts w:ascii="Arial" w:hAnsi="Arial" w:cs="Arial"/>
          <w:color w:val="698304"/>
        </w:rPr>
        <w:br/>
      </w:r>
    </w:p>
    <w:p w:rsidR="009471CE" w:rsidRPr="00CB07AA" w:rsidRDefault="009471CE" w:rsidP="00CB07AA">
      <w:pPr>
        <w:jc w:val="both"/>
        <w:rPr>
          <w:rFonts w:ascii="Arial" w:hAnsi="Arial" w:cs="Arial"/>
        </w:rPr>
      </w:pPr>
      <w:r w:rsidRPr="00CB07AA">
        <w:rPr>
          <w:rFonts w:ascii="Arial" w:hAnsi="Arial" w:cs="Arial"/>
          <w:bCs/>
        </w:rPr>
        <w:t>GRANT OF DISTRESSED ALLOWANCE (DUSHTO BHATA</w:t>
      </w:r>
      <w:r w:rsidR="00860FA3" w:rsidRPr="00CB07AA">
        <w:rPr>
          <w:rFonts w:ascii="Arial" w:hAnsi="Arial" w:cs="Arial"/>
          <w:bCs/>
        </w:rPr>
        <w:t>) is a welfare activity of BASB</w:t>
      </w:r>
      <w:r w:rsidRPr="00CB07AA">
        <w:rPr>
          <w:rFonts w:ascii="Arial" w:hAnsi="Arial" w:cs="Arial"/>
          <w:bCs/>
        </w:rPr>
        <w:t>. Only the under mentioned persons are entitled to receive Dist</w:t>
      </w:r>
      <w:r w:rsidR="0035308D" w:rsidRPr="00CB07AA">
        <w:rPr>
          <w:rFonts w:ascii="Arial" w:hAnsi="Arial" w:cs="Arial"/>
          <w:bCs/>
        </w:rPr>
        <w:t>ressed Allowance (</w:t>
      </w:r>
      <w:proofErr w:type="spellStart"/>
      <w:r w:rsidR="0035308D" w:rsidRPr="00CB07AA">
        <w:rPr>
          <w:rFonts w:ascii="Arial" w:hAnsi="Arial" w:cs="Arial"/>
          <w:bCs/>
        </w:rPr>
        <w:t>Dushto</w:t>
      </w:r>
      <w:proofErr w:type="spellEnd"/>
      <w:r w:rsidR="0035308D" w:rsidRPr="00CB07AA">
        <w:rPr>
          <w:rFonts w:ascii="Arial" w:hAnsi="Arial" w:cs="Arial"/>
          <w:bCs/>
        </w:rPr>
        <w:t xml:space="preserve"> </w:t>
      </w:r>
      <w:proofErr w:type="spellStart"/>
      <w:r w:rsidR="0035308D" w:rsidRPr="00CB07AA">
        <w:rPr>
          <w:rFonts w:ascii="Arial" w:hAnsi="Arial" w:cs="Arial"/>
          <w:bCs/>
        </w:rPr>
        <w:t>Bhata</w:t>
      </w:r>
      <w:proofErr w:type="spellEnd"/>
      <w:r w:rsidR="0035308D" w:rsidRPr="00CB07AA">
        <w:rPr>
          <w:rFonts w:ascii="Arial" w:hAnsi="Arial" w:cs="Arial"/>
          <w:bCs/>
        </w:rPr>
        <w:t>).</w:t>
      </w:r>
      <w:r w:rsidRPr="00CB07AA">
        <w:rPr>
          <w:rFonts w:ascii="Arial" w:hAnsi="Arial" w:cs="Arial"/>
          <w:bCs/>
        </w:rPr>
        <w:t xml:space="preserve"> Widows of Ex-armed Forces Personnel of Bangladesh Army, Navy and Air Force including released and retired personnel of British, Indian Armed Forces and Pakistan Armed Forces</w:t>
      </w:r>
      <w:r w:rsidR="0035308D" w:rsidRPr="00CB07AA">
        <w:rPr>
          <w:rFonts w:ascii="Arial" w:hAnsi="Arial" w:cs="Arial"/>
          <w:bCs/>
        </w:rPr>
        <w:t xml:space="preserve"> are eligible to get this grant</w:t>
      </w:r>
      <w:r w:rsidRPr="00CB07AA">
        <w:rPr>
          <w:rFonts w:ascii="Arial" w:hAnsi="Arial" w:cs="Arial"/>
          <w:bCs/>
        </w:rPr>
        <w:t xml:space="preserve">. </w:t>
      </w:r>
      <w:r w:rsidR="0035308D" w:rsidRPr="00CB07AA">
        <w:rPr>
          <w:rFonts w:ascii="Arial" w:hAnsi="Arial" w:cs="Arial"/>
          <w:bCs/>
        </w:rPr>
        <w:t>Besides, w</w:t>
      </w:r>
      <w:r w:rsidRPr="00CB07AA">
        <w:rPr>
          <w:rFonts w:ascii="Arial" w:hAnsi="Arial" w:cs="Arial"/>
          <w:bCs/>
        </w:rPr>
        <w:t xml:space="preserve">idow wives of Shaheed/Deceased </w:t>
      </w:r>
      <w:proofErr w:type="spellStart"/>
      <w:r w:rsidRPr="00CB07AA">
        <w:rPr>
          <w:rFonts w:ascii="Arial" w:hAnsi="Arial" w:cs="Arial"/>
          <w:bCs/>
        </w:rPr>
        <w:t>Offrs</w:t>
      </w:r>
      <w:proofErr w:type="spellEnd"/>
      <w:r w:rsidRPr="00CB07AA">
        <w:rPr>
          <w:rFonts w:ascii="Arial" w:hAnsi="Arial" w:cs="Arial"/>
          <w:bCs/>
        </w:rPr>
        <w:t xml:space="preserve">, JCO, OR, </w:t>
      </w:r>
      <w:proofErr w:type="gramStart"/>
      <w:r w:rsidRPr="00CB07AA">
        <w:rPr>
          <w:rFonts w:ascii="Arial" w:hAnsi="Arial" w:cs="Arial"/>
          <w:bCs/>
        </w:rPr>
        <w:t>NC(</w:t>
      </w:r>
      <w:proofErr w:type="gramEnd"/>
      <w:r w:rsidRPr="00CB07AA">
        <w:rPr>
          <w:rFonts w:ascii="Arial" w:hAnsi="Arial" w:cs="Arial"/>
          <w:bCs/>
        </w:rPr>
        <w:t>E) and MODC personnel</w:t>
      </w:r>
      <w:r w:rsidR="0035308D" w:rsidRPr="00CB07AA">
        <w:rPr>
          <w:rFonts w:ascii="Arial" w:hAnsi="Arial" w:cs="Arial"/>
          <w:bCs/>
        </w:rPr>
        <w:t xml:space="preserve"> are also eligible to get this grant</w:t>
      </w:r>
      <w:r w:rsidRPr="00CB07AA">
        <w:rPr>
          <w:rFonts w:ascii="Arial" w:hAnsi="Arial" w:cs="Arial"/>
          <w:bCs/>
        </w:rPr>
        <w:t xml:space="preserve">. Only the citizens of Bangladesh are entitled to receive </w:t>
      </w:r>
      <w:proofErr w:type="spellStart"/>
      <w:r w:rsidRPr="00CB07AA">
        <w:rPr>
          <w:rFonts w:ascii="Arial" w:hAnsi="Arial" w:cs="Arial"/>
          <w:bCs/>
        </w:rPr>
        <w:t>Dushto</w:t>
      </w:r>
      <w:proofErr w:type="spellEnd"/>
      <w:r w:rsidRPr="00CB07AA">
        <w:rPr>
          <w:rFonts w:ascii="Arial" w:hAnsi="Arial" w:cs="Arial"/>
          <w:bCs/>
        </w:rPr>
        <w:t xml:space="preserve"> </w:t>
      </w:r>
      <w:proofErr w:type="spellStart"/>
      <w:r w:rsidRPr="00CB07AA">
        <w:rPr>
          <w:rFonts w:ascii="Arial" w:hAnsi="Arial" w:cs="Arial"/>
          <w:bCs/>
        </w:rPr>
        <w:t>Bhata</w:t>
      </w:r>
      <w:proofErr w:type="spellEnd"/>
      <w:r w:rsidRPr="00CB07AA">
        <w:rPr>
          <w:rFonts w:ascii="Arial" w:hAnsi="Arial" w:cs="Arial"/>
          <w:bCs/>
        </w:rPr>
        <w:t>.</w:t>
      </w:r>
      <w:r w:rsidR="0035308D" w:rsidRPr="00CB07AA">
        <w:rPr>
          <w:rFonts w:ascii="Arial" w:hAnsi="Arial" w:cs="Arial"/>
          <w:bCs/>
        </w:rPr>
        <w:t xml:space="preserve"> </w:t>
      </w:r>
      <w:r w:rsidRPr="00CB07AA">
        <w:rPr>
          <w:rFonts w:ascii="Arial" w:hAnsi="Arial" w:cs="Arial"/>
          <w:bCs/>
        </w:rPr>
        <w:t xml:space="preserve">The under mentioned widows are not entitled to receive </w:t>
      </w:r>
      <w:proofErr w:type="spellStart"/>
      <w:r w:rsidRPr="00CB07AA">
        <w:rPr>
          <w:rFonts w:ascii="Arial" w:hAnsi="Arial" w:cs="Arial"/>
          <w:bCs/>
        </w:rPr>
        <w:t>Sena</w:t>
      </w:r>
      <w:proofErr w:type="spellEnd"/>
      <w:r w:rsidRPr="00CB07AA">
        <w:rPr>
          <w:rFonts w:ascii="Arial" w:hAnsi="Arial" w:cs="Arial"/>
          <w:bCs/>
        </w:rPr>
        <w:t xml:space="preserve"> </w:t>
      </w:r>
      <w:proofErr w:type="spellStart"/>
      <w:r w:rsidRPr="00CB07AA">
        <w:rPr>
          <w:rFonts w:ascii="Arial" w:hAnsi="Arial" w:cs="Arial"/>
          <w:bCs/>
        </w:rPr>
        <w:t>Kalyan</w:t>
      </w:r>
      <w:proofErr w:type="spellEnd"/>
      <w:r w:rsidRPr="00CB07AA">
        <w:rPr>
          <w:rFonts w:ascii="Arial" w:hAnsi="Arial" w:cs="Arial"/>
          <w:bCs/>
        </w:rPr>
        <w:t xml:space="preserve"> </w:t>
      </w:r>
      <w:proofErr w:type="spellStart"/>
      <w:r w:rsidRPr="00CB07AA">
        <w:rPr>
          <w:rFonts w:ascii="Arial" w:hAnsi="Arial" w:cs="Arial"/>
          <w:bCs/>
        </w:rPr>
        <w:t>Sangstha</w:t>
      </w:r>
      <w:proofErr w:type="spellEnd"/>
      <w:r w:rsidRPr="00CB07AA">
        <w:rPr>
          <w:rFonts w:ascii="Arial" w:hAnsi="Arial" w:cs="Arial"/>
          <w:bCs/>
        </w:rPr>
        <w:t xml:space="preserve"> Distressed Allowance:</w:t>
      </w:r>
    </w:p>
    <w:p w:rsidR="009471CE" w:rsidRPr="00CB07AA" w:rsidRDefault="009471CE" w:rsidP="00CB07AA">
      <w:pPr>
        <w:pStyle w:val="ListParagraph"/>
        <w:numPr>
          <w:ilvl w:val="0"/>
          <w:numId w:val="20"/>
        </w:numPr>
        <w:rPr>
          <w:rFonts w:ascii="Arial" w:hAnsi="Arial" w:cs="Arial"/>
          <w:bCs/>
        </w:rPr>
      </w:pPr>
      <w:r w:rsidRPr="00CB07AA">
        <w:rPr>
          <w:rFonts w:ascii="Arial" w:hAnsi="Arial" w:cs="Arial"/>
          <w:bCs/>
        </w:rPr>
        <w:t>Widow wives of dismissed personnel from the Armed Forces services.</w:t>
      </w:r>
    </w:p>
    <w:p w:rsidR="009471CE" w:rsidRPr="00CB07AA" w:rsidRDefault="009471CE" w:rsidP="00CB07AA">
      <w:pPr>
        <w:pStyle w:val="ListParagraph"/>
        <w:numPr>
          <w:ilvl w:val="0"/>
          <w:numId w:val="20"/>
        </w:numPr>
        <w:rPr>
          <w:rFonts w:ascii="Arial" w:hAnsi="Arial" w:cs="Arial"/>
          <w:bCs/>
        </w:rPr>
      </w:pPr>
      <w:r w:rsidRPr="00CB07AA">
        <w:rPr>
          <w:rFonts w:ascii="Arial" w:hAnsi="Arial" w:cs="Arial"/>
          <w:bCs/>
        </w:rPr>
        <w:t>Widows of Ex-Recruit and income earning wives.</w:t>
      </w:r>
    </w:p>
    <w:p w:rsidR="009471CE" w:rsidRPr="00CB07AA" w:rsidRDefault="009471CE" w:rsidP="00CB07AA">
      <w:pPr>
        <w:pStyle w:val="ListParagraph"/>
        <w:numPr>
          <w:ilvl w:val="0"/>
          <w:numId w:val="20"/>
        </w:numPr>
        <w:rPr>
          <w:rFonts w:ascii="Arial" w:hAnsi="Arial" w:cs="Arial"/>
          <w:bCs/>
        </w:rPr>
      </w:pPr>
      <w:r w:rsidRPr="00CB07AA">
        <w:rPr>
          <w:rFonts w:ascii="Arial" w:hAnsi="Arial" w:cs="Arial"/>
          <w:bCs/>
        </w:rPr>
        <w:t xml:space="preserve">Widows of Ex-members of BDR, </w:t>
      </w:r>
      <w:proofErr w:type="spellStart"/>
      <w:r w:rsidRPr="00CB07AA">
        <w:rPr>
          <w:rFonts w:ascii="Arial" w:hAnsi="Arial" w:cs="Arial"/>
          <w:bCs/>
        </w:rPr>
        <w:t>Ansar</w:t>
      </w:r>
      <w:proofErr w:type="spellEnd"/>
      <w:r w:rsidRPr="00CB07AA">
        <w:rPr>
          <w:rFonts w:ascii="Arial" w:hAnsi="Arial" w:cs="Arial"/>
          <w:bCs/>
        </w:rPr>
        <w:t xml:space="preserve">, </w:t>
      </w:r>
      <w:proofErr w:type="spellStart"/>
      <w:r w:rsidRPr="00CB07AA">
        <w:rPr>
          <w:rFonts w:ascii="Arial" w:hAnsi="Arial" w:cs="Arial"/>
          <w:bCs/>
        </w:rPr>
        <w:t>Mujahid</w:t>
      </w:r>
      <w:proofErr w:type="spellEnd"/>
      <w:r w:rsidRPr="00CB07AA">
        <w:rPr>
          <w:rFonts w:ascii="Arial" w:hAnsi="Arial" w:cs="Arial"/>
          <w:bCs/>
        </w:rPr>
        <w:t>, Police etc.</w:t>
      </w:r>
    </w:p>
    <w:p w:rsidR="009471CE" w:rsidRPr="00CB07AA" w:rsidRDefault="009471CE" w:rsidP="00CB07AA">
      <w:pPr>
        <w:pStyle w:val="ListParagraph"/>
        <w:numPr>
          <w:ilvl w:val="0"/>
          <w:numId w:val="20"/>
        </w:numPr>
        <w:rPr>
          <w:rFonts w:ascii="Arial" w:hAnsi="Arial" w:cs="Arial"/>
          <w:bCs/>
        </w:rPr>
      </w:pPr>
      <w:r w:rsidRPr="00CB07AA">
        <w:rPr>
          <w:rFonts w:ascii="Arial" w:hAnsi="Arial" w:cs="Arial"/>
          <w:bCs/>
        </w:rPr>
        <w:t xml:space="preserve">Widows receive such </w:t>
      </w:r>
      <w:proofErr w:type="spellStart"/>
      <w:r w:rsidRPr="00CB07AA">
        <w:rPr>
          <w:rFonts w:ascii="Arial" w:hAnsi="Arial" w:cs="Arial"/>
          <w:bCs/>
        </w:rPr>
        <w:t>Bhata</w:t>
      </w:r>
      <w:proofErr w:type="spellEnd"/>
      <w:r w:rsidRPr="00CB07AA">
        <w:rPr>
          <w:rFonts w:ascii="Arial" w:hAnsi="Arial" w:cs="Arial"/>
          <w:bCs/>
        </w:rPr>
        <w:t xml:space="preserve"> from Govt.</w:t>
      </w:r>
    </w:p>
    <w:p w:rsidR="009471CE" w:rsidRPr="00CB07AA" w:rsidRDefault="0035308D" w:rsidP="00CB07AA">
      <w:pPr>
        <w:jc w:val="both"/>
        <w:rPr>
          <w:rFonts w:ascii="Arial" w:hAnsi="Arial" w:cs="Arial"/>
          <w:bCs/>
        </w:rPr>
      </w:pPr>
      <w:r w:rsidRPr="00CB07AA">
        <w:rPr>
          <w:rFonts w:ascii="Arial" w:hAnsi="Arial" w:cs="Arial"/>
          <w:bCs/>
        </w:rPr>
        <w:t>Eligible person can</w:t>
      </w:r>
      <w:r w:rsidR="009471CE" w:rsidRPr="00CB07AA">
        <w:rPr>
          <w:rFonts w:ascii="Arial" w:hAnsi="Arial" w:cs="Arial"/>
          <w:bCs/>
        </w:rPr>
        <w:t xml:space="preserve"> collect Application Forms available free of cost with HQ BASB</w:t>
      </w:r>
      <w:r w:rsidRPr="00CB07AA">
        <w:rPr>
          <w:rFonts w:ascii="Arial" w:hAnsi="Arial" w:cs="Arial"/>
          <w:bCs/>
        </w:rPr>
        <w:t>, all</w:t>
      </w:r>
      <w:r w:rsidR="009471CE" w:rsidRPr="00CB07AA">
        <w:rPr>
          <w:rFonts w:ascii="Arial" w:hAnsi="Arial" w:cs="Arial"/>
          <w:bCs/>
        </w:rPr>
        <w:t xml:space="preserve"> District Armed Services Boards and </w:t>
      </w:r>
      <w:proofErr w:type="spellStart"/>
      <w:r w:rsidR="009471CE" w:rsidRPr="00CB07AA">
        <w:rPr>
          <w:rFonts w:ascii="Arial" w:hAnsi="Arial" w:cs="Arial"/>
          <w:bCs/>
        </w:rPr>
        <w:t>Sena</w:t>
      </w:r>
      <w:proofErr w:type="spellEnd"/>
      <w:r w:rsidR="009471CE" w:rsidRPr="00CB07AA">
        <w:rPr>
          <w:rFonts w:ascii="Arial" w:hAnsi="Arial" w:cs="Arial"/>
          <w:bCs/>
        </w:rPr>
        <w:t xml:space="preserve"> </w:t>
      </w:r>
      <w:proofErr w:type="spellStart"/>
      <w:r w:rsidR="009471CE" w:rsidRPr="00CB07AA">
        <w:rPr>
          <w:rFonts w:ascii="Arial" w:hAnsi="Arial" w:cs="Arial"/>
          <w:bCs/>
        </w:rPr>
        <w:t>Kalyan</w:t>
      </w:r>
      <w:proofErr w:type="spellEnd"/>
      <w:r w:rsidR="009471CE" w:rsidRPr="00CB07AA">
        <w:rPr>
          <w:rFonts w:ascii="Arial" w:hAnsi="Arial" w:cs="Arial"/>
          <w:bCs/>
        </w:rPr>
        <w:t xml:space="preserve"> </w:t>
      </w:r>
      <w:proofErr w:type="spellStart"/>
      <w:r w:rsidR="009471CE" w:rsidRPr="00CB07AA">
        <w:rPr>
          <w:rFonts w:ascii="Arial" w:hAnsi="Arial" w:cs="Arial"/>
          <w:bCs/>
        </w:rPr>
        <w:t>Sangstha’s</w:t>
      </w:r>
      <w:proofErr w:type="spellEnd"/>
      <w:r w:rsidR="009471CE" w:rsidRPr="00CB07AA">
        <w:rPr>
          <w:rFonts w:ascii="Arial" w:hAnsi="Arial" w:cs="Arial"/>
          <w:bCs/>
        </w:rPr>
        <w:t xml:space="preserve"> Head Office at </w:t>
      </w:r>
      <w:proofErr w:type="spellStart"/>
      <w:r w:rsidR="009471CE" w:rsidRPr="00CB07AA">
        <w:rPr>
          <w:rFonts w:ascii="Arial" w:hAnsi="Arial" w:cs="Arial"/>
          <w:bCs/>
        </w:rPr>
        <w:t>Sena</w:t>
      </w:r>
      <w:proofErr w:type="spellEnd"/>
      <w:r w:rsidR="009471CE" w:rsidRPr="00CB07AA">
        <w:rPr>
          <w:rFonts w:ascii="Arial" w:hAnsi="Arial" w:cs="Arial"/>
          <w:bCs/>
        </w:rPr>
        <w:t xml:space="preserve"> </w:t>
      </w:r>
      <w:proofErr w:type="spellStart"/>
      <w:r w:rsidR="009471CE" w:rsidRPr="00CB07AA">
        <w:rPr>
          <w:rFonts w:ascii="Arial" w:hAnsi="Arial" w:cs="Arial"/>
          <w:bCs/>
        </w:rPr>
        <w:t>Kalyan</w:t>
      </w:r>
      <w:proofErr w:type="spellEnd"/>
      <w:r w:rsidR="009471CE" w:rsidRPr="00CB07AA">
        <w:rPr>
          <w:rFonts w:ascii="Arial" w:hAnsi="Arial" w:cs="Arial"/>
          <w:bCs/>
        </w:rPr>
        <w:t xml:space="preserve"> </w:t>
      </w:r>
      <w:proofErr w:type="spellStart"/>
      <w:r w:rsidR="009471CE" w:rsidRPr="00CB07AA">
        <w:rPr>
          <w:rFonts w:ascii="Arial" w:hAnsi="Arial" w:cs="Arial"/>
          <w:bCs/>
        </w:rPr>
        <w:t>Bhaban</w:t>
      </w:r>
      <w:proofErr w:type="spellEnd"/>
      <w:r w:rsidR="009471CE" w:rsidRPr="00CB07AA">
        <w:rPr>
          <w:rFonts w:ascii="Arial" w:hAnsi="Arial" w:cs="Arial"/>
          <w:bCs/>
        </w:rPr>
        <w:t xml:space="preserve"> producing their husband’s pension or discharge book. An applicant will fill-up section </w:t>
      </w:r>
      <w:r w:rsidR="00061507" w:rsidRPr="00CB07AA">
        <w:rPr>
          <w:rFonts w:ascii="Arial" w:hAnsi="Arial" w:cs="Arial"/>
          <w:bCs/>
        </w:rPr>
        <w:t xml:space="preserve">one </w:t>
      </w:r>
      <w:r w:rsidR="009471CE" w:rsidRPr="00CB07AA">
        <w:rPr>
          <w:rFonts w:ascii="Arial" w:hAnsi="Arial" w:cs="Arial"/>
          <w:bCs/>
        </w:rPr>
        <w:t xml:space="preserve"> of the application form correctly with connected certificate/papers are mentioned at para-11 of the form and will submit to the concerned District Armed Forces Board for verification and sign</w:t>
      </w:r>
      <w:r w:rsidR="00061507" w:rsidRPr="00CB07AA">
        <w:rPr>
          <w:rFonts w:ascii="Arial" w:hAnsi="Arial" w:cs="Arial"/>
          <w:bCs/>
        </w:rPr>
        <w:t>ed</w:t>
      </w:r>
      <w:r w:rsidR="009471CE" w:rsidRPr="00CB07AA">
        <w:rPr>
          <w:rFonts w:ascii="Arial" w:hAnsi="Arial" w:cs="Arial"/>
          <w:bCs/>
        </w:rPr>
        <w:t xml:space="preserve"> by the Secretary DASB. After </w:t>
      </w:r>
      <w:r w:rsidR="00061507" w:rsidRPr="00CB07AA">
        <w:rPr>
          <w:rFonts w:ascii="Arial" w:hAnsi="Arial" w:cs="Arial"/>
          <w:bCs/>
        </w:rPr>
        <w:t xml:space="preserve">putting </w:t>
      </w:r>
      <w:r w:rsidR="009471CE" w:rsidRPr="00CB07AA">
        <w:rPr>
          <w:rFonts w:ascii="Arial" w:hAnsi="Arial" w:cs="Arial"/>
          <w:bCs/>
        </w:rPr>
        <w:t>signature of Secretary DASB</w:t>
      </w:r>
      <w:r w:rsidR="00061507" w:rsidRPr="00CB07AA">
        <w:rPr>
          <w:rFonts w:ascii="Arial" w:hAnsi="Arial" w:cs="Arial"/>
          <w:bCs/>
        </w:rPr>
        <w:t>,</w:t>
      </w:r>
      <w:r w:rsidR="009471CE" w:rsidRPr="00CB07AA">
        <w:rPr>
          <w:rFonts w:ascii="Arial" w:hAnsi="Arial" w:cs="Arial"/>
          <w:bCs/>
        </w:rPr>
        <w:t xml:space="preserve"> </w:t>
      </w:r>
      <w:r w:rsidR="00061507" w:rsidRPr="00CB07AA">
        <w:rPr>
          <w:rFonts w:ascii="Arial" w:hAnsi="Arial" w:cs="Arial"/>
          <w:bCs/>
        </w:rPr>
        <w:t xml:space="preserve">the file </w:t>
      </w:r>
      <w:r w:rsidR="009471CE" w:rsidRPr="00CB07AA">
        <w:rPr>
          <w:rFonts w:ascii="Arial" w:hAnsi="Arial" w:cs="Arial"/>
          <w:bCs/>
        </w:rPr>
        <w:t xml:space="preserve">will </w:t>
      </w:r>
      <w:r w:rsidR="00061507" w:rsidRPr="00CB07AA">
        <w:rPr>
          <w:rFonts w:ascii="Arial" w:hAnsi="Arial" w:cs="Arial"/>
          <w:bCs/>
        </w:rPr>
        <w:t xml:space="preserve">be </w:t>
      </w:r>
      <w:r w:rsidR="009471CE" w:rsidRPr="00CB07AA">
        <w:rPr>
          <w:rFonts w:ascii="Arial" w:hAnsi="Arial" w:cs="Arial"/>
          <w:bCs/>
        </w:rPr>
        <w:t>forward</w:t>
      </w:r>
      <w:r w:rsidR="00061507" w:rsidRPr="00CB07AA">
        <w:rPr>
          <w:rFonts w:ascii="Arial" w:hAnsi="Arial" w:cs="Arial"/>
          <w:bCs/>
        </w:rPr>
        <w:t>ed</w:t>
      </w:r>
      <w:r w:rsidR="009471CE" w:rsidRPr="00CB07AA">
        <w:rPr>
          <w:rFonts w:ascii="Arial" w:hAnsi="Arial" w:cs="Arial"/>
          <w:bCs/>
        </w:rPr>
        <w:t xml:space="preserve"> the application to the concerned Record Office of the late husband of the applicant for verification/ratification and onward to AHQ¸ AG Br, Welfare </w:t>
      </w:r>
      <w:proofErr w:type="spellStart"/>
      <w:r w:rsidR="009471CE" w:rsidRPr="00CB07AA">
        <w:rPr>
          <w:rFonts w:ascii="Arial" w:hAnsi="Arial" w:cs="Arial"/>
          <w:bCs/>
        </w:rPr>
        <w:t>Dte</w:t>
      </w:r>
      <w:proofErr w:type="spellEnd"/>
      <w:r w:rsidR="009471CE" w:rsidRPr="00CB07AA">
        <w:rPr>
          <w:rFonts w:ascii="Arial" w:hAnsi="Arial" w:cs="Arial"/>
          <w:bCs/>
        </w:rPr>
        <w:t xml:space="preserve"> for necessary approval. During scrutiny, DASB/Record Office will look into the </w:t>
      </w:r>
      <w:r w:rsidR="00714F90" w:rsidRPr="00CB07AA">
        <w:rPr>
          <w:rFonts w:ascii="Arial" w:hAnsi="Arial" w:cs="Arial"/>
          <w:bCs/>
        </w:rPr>
        <w:t>followings:</w:t>
      </w:r>
    </w:p>
    <w:p w:rsidR="009471CE" w:rsidRPr="00CB07AA" w:rsidRDefault="009471CE" w:rsidP="00CB07AA">
      <w:pPr>
        <w:pStyle w:val="ListParagraph"/>
        <w:numPr>
          <w:ilvl w:val="0"/>
          <w:numId w:val="20"/>
        </w:numPr>
        <w:rPr>
          <w:rFonts w:ascii="Arial" w:hAnsi="Arial" w:cs="Arial"/>
          <w:bCs/>
        </w:rPr>
      </w:pPr>
      <w:r w:rsidRPr="00CB07AA">
        <w:rPr>
          <w:rFonts w:ascii="Arial" w:hAnsi="Arial" w:cs="Arial"/>
          <w:bCs/>
        </w:rPr>
        <w:t>Whether the widow applies for Distressed Allowance (</w:t>
      </w:r>
      <w:proofErr w:type="spellStart"/>
      <w:r w:rsidRPr="00CB07AA">
        <w:rPr>
          <w:rFonts w:ascii="Arial" w:hAnsi="Arial" w:cs="Arial"/>
          <w:bCs/>
        </w:rPr>
        <w:t>Dushto</w:t>
      </w:r>
      <w:proofErr w:type="spellEnd"/>
      <w:r w:rsidRPr="00CB07AA">
        <w:rPr>
          <w:rFonts w:ascii="Arial" w:hAnsi="Arial" w:cs="Arial"/>
          <w:bCs/>
        </w:rPr>
        <w:t xml:space="preserve"> </w:t>
      </w:r>
      <w:proofErr w:type="spellStart"/>
      <w:r w:rsidRPr="00CB07AA">
        <w:rPr>
          <w:rFonts w:ascii="Arial" w:hAnsi="Arial" w:cs="Arial"/>
          <w:bCs/>
        </w:rPr>
        <w:t>Bhata</w:t>
      </w:r>
      <w:proofErr w:type="spellEnd"/>
      <w:r w:rsidRPr="00CB07AA">
        <w:rPr>
          <w:rFonts w:ascii="Arial" w:hAnsi="Arial" w:cs="Arial"/>
          <w:bCs/>
        </w:rPr>
        <w:t xml:space="preserve">) actually wife of late </w:t>
      </w:r>
      <w:proofErr w:type="spellStart"/>
      <w:r w:rsidRPr="00CB07AA">
        <w:rPr>
          <w:rFonts w:ascii="Arial" w:hAnsi="Arial" w:cs="Arial"/>
          <w:bCs/>
        </w:rPr>
        <w:t>Offrs</w:t>
      </w:r>
      <w:proofErr w:type="spellEnd"/>
      <w:r w:rsidRPr="00CB07AA">
        <w:rPr>
          <w:rFonts w:ascii="Arial" w:hAnsi="Arial" w:cs="Arial"/>
          <w:bCs/>
        </w:rPr>
        <w:t xml:space="preserve">, JCO, OR, </w:t>
      </w:r>
      <w:r w:rsidR="00BA6030" w:rsidRPr="00CB07AA">
        <w:rPr>
          <w:rFonts w:ascii="Arial" w:hAnsi="Arial" w:cs="Arial"/>
          <w:bCs/>
        </w:rPr>
        <w:t>NC (</w:t>
      </w:r>
      <w:r w:rsidRPr="00CB07AA">
        <w:rPr>
          <w:rFonts w:ascii="Arial" w:hAnsi="Arial" w:cs="Arial"/>
          <w:bCs/>
        </w:rPr>
        <w:t>E) and MODC personnel.</w:t>
      </w:r>
    </w:p>
    <w:p w:rsidR="009471CE" w:rsidRPr="00CB07AA" w:rsidRDefault="009471CE" w:rsidP="00CB07AA">
      <w:pPr>
        <w:pStyle w:val="ListParagraph"/>
        <w:numPr>
          <w:ilvl w:val="0"/>
          <w:numId w:val="20"/>
        </w:numPr>
        <w:rPr>
          <w:rFonts w:ascii="Arial" w:hAnsi="Arial" w:cs="Arial"/>
          <w:bCs/>
        </w:rPr>
      </w:pPr>
      <w:r w:rsidRPr="00CB07AA">
        <w:rPr>
          <w:rFonts w:ascii="Arial" w:hAnsi="Arial" w:cs="Arial"/>
          <w:bCs/>
        </w:rPr>
        <w:t xml:space="preserve">Whether the widows receiving family pension as the wife of late </w:t>
      </w:r>
      <w:proofErr w:type="spellStart"/>
      <w:r w:rsidRPr="00CB07AA">
        <w:rPr>
          <w:rFonts w:ascii="Arial" w:hAnsi="Arial" w:cs="Arial"/>
          <w:bCs/>
        </w:rPr>
        <w:t>Offrs</w:t>
      </w:r>
      <w:proofErr w:type="spellEnd"/>
      <w:r w:rsidRPr="00CB07AA">
        <w:rPr>
          <w:rFonts w:ascii="Arial" w:hAnsi="Arial" w:cs="Arial"/>
          <w:bCs/>
        </w:rPr>
        <w:t xml:space="preserve">, JCO, OR, </w:t>
      </w:r>
      <w:r w:rsidR="00BA6030" w:rsidRPr="00CB07AA">
        <w:rPr>
          <w:rFonts w:ascii="Arial" w:hAnsi="Arial" w:cs="Arial"/>
          <w:bCs/>
        </w:rPr>
        <w:t>NC (</w:t>
      </w:r>
      <w:r w:rsidRPr="00CB07AA">
        <w:rPr>
          <w:rFonts w:ascii="Arial" w:hAnsi="Arial" w:cs="Arial"/>
          <w:bCs/>
        </w:rPr>
        <w:t>E) and MODC personnel.</w:t>
      </w:r>
    </w:p>
    <w:p w:rsidR="009471CE" w:rsidRPr="00CB07AA" w:rsidRDefault="009471CE" w:rsidP="00CB07AA">
      <w:pPr>
        <w:pStyle w:val="ListParagraph"/>
        <w:numPr>
          <w:ilvl w:val="0"/>
          <w:numId w:val="20"/>
        </w:numPr>
        <w:rPr>
          <w:rFonts w:ascii="Arial" w:hAnsi="Arial" w:cs="Arial"/>
          <w:bCs/>
        </w:rPr>
      </w:pPr>
      <w:r w:rsidRPr="00CB07AA">
        <w:rPr>
          <w:rFonts w:ascii="Arial" w:hAnsi="Arial" w:cs="Arial"/>
          <w:bCs/>
        </w:rPr>
        <w:t>Authority concerned may inquire the cases whether the widow get remarried or not.</w:t>
      </w:r>
    </w:p>
    <w:p w:rsidR="009471CE" w:rsidRPr="00CB07AA" w:rsidRDefault="009471CE" w:rsidP="00CB07AA">
      <w:pPr>
        <w:pStyle w:val="ListParagraph"/>
        <w:numPr>
          <w:ilvl w:val="0"/>
          <w:numId w:val="20"/>
        </w:numPr>
        <w:rPr>
          <w:rFonts w:ascii="Arial" w:hAnsi="Arial" w:cs="Arial"/>
          <w:bCs/>
        </w:rPr>
      </w:pPr>
      <w:r w:rsidRPr="00CB07AA">
        <w:rPr>
          <w:rFonts w:ascii="Arial" w:hAnsi="Arial" w:cs="Arial"/>
          <w:bCs/>
        </w:rPr>
        <w:t xml:space="preserve">Considering the above applicant widow is eligible or not for granting </w:t>
      </w:r>
      <w:proofErr w:type="spellStart"/>
      <w:r w:rsidRPr="00CB07AA">
        <w:rPr>
          <w:rFonts w:ascii="Arial" w:hAnsi="Arial" w:cs="Arial"/>
          <w:bCs/>
        </w:rPr>
        <w:t>Dushto</w:t>
      </w:r>
      <w:proofErr w:type="spellEnd"/>
      <w:r w:rsidRPr="00CB07AA">
        <w:rPr>
          <w:rFonts w:ascii="Arial" w:hAnsi="Arial" w:cs="Arial"/>
          <w:bCs/>
        </w:rPr>
        <w:t xml:space="preserve"> </w:t>
      </w:r>
      <w:proofErr w:type="spellStart"/>
      <w:r w:rsidRPr="00CB07AA">
        <w:rPr>
          <w:rFonts w:ascii="Arial" w:hAnsi="Arial" w:cs="Arial"/>
          <w:bCs/>
        </w:rPr>
        <w:t>Bhata</w:t>
      </w:r>
      <w:proofErr w:type="spellEnd"/>
      <w:r w:rsidRPr="00CB07AA">
        <w:rPr>
          <w:rFonts w:ascii="Arial" w:hAnsi="Arial" w:cs="Arial"/>
          <w:bCs/>
        </w:rPr>
        <w:t>.</w:t>
      </w:r>
    </w:p>
    <w:p w:rsidR="009471CE" w:rsidRPr="00CB07AA" w:rsidRDefault="009471CE" w:rsidP="00CB07AA">
      <w:pPr>
        <w:jc w:val="both"/>
        <w:rPr>
          <w:rFonts w:ascii="Arial" w:hAnsi="Arial" w:cs="Arial"/>
        </w:rPr>
      </w:pPr>
      <w:proofErr w:type="spellStart"/>
      <w:r w:rsidRPr="00CB07AA">
        <w:rPr>
          <w:rFonts w:ascii="Arial" w:hAnsi="Arial" w:cs="Arial"/>
          <w:bCs/>
        </w:rPr>
        <w:t>Dushto</w:t>
      </w:r>
      <w:proofErr w:type="spellEnd"/>
      <w:r w:rsidRPr="00CB07AA">
        <w:rPr>
          <w:rFonts w:ascii="Arial" w:hAnsi="Arial" w:cs="Arial"/>
          <w:bCs/>
        </w:rPr>
        <w:t xml:space="preserve"> </w:t>
      </w:r>
      <w:proofErr w:type="spellStart"/>
      <w:r w:rsidRPr="00CB07AA">
        <w:rPr>
          <w:rFonts w:ascii="Arial" w:hAnsi="Arial" w:cs="Arial"/>
          <w:bCs/>
        </w:rPr>
        <w:t>Bhata</w:t>
      </w:r>
      <w:proofErr w:type="spellEnd"/>
      <w:r w:rsidRPr="00CB07AA">
        <w:rPr>
          <w:rFonts w:ascii="Arial" w:hAnsi="Arial" w:cs="Arial"/>
          <w:bCs/>
        </w:rPr>
        <w:t xml:space="preserve"> yearly rate is Tk. 2,000.00 (Two thousand) only, Postal and Stationary charge is Tk. 100.00 (One hundred) only per widow. Sanctioned amount will be sent to the Welfare Directorate of three services (Army, Navy and Air). They will send to concerned Record Office to distribute among the widows. Widows are required to apply once. For subsequent years she will submit a non-marriage certificate from local Chairman that she does not get remarried. An award is liable to be forfeiture at any time if she furnishes wrong/false information. Committee for awarding for distressed allowance (</w:t>
      </w:r>
      <w:proofErr w:type="spellStart"/>
      <w:r w:rsidRPr="00CB07AA">
        <w:rPr>
          <w:rFonts w:ascii="Arial" w:hAnsi="Arial" w:cs="Arial"/>
          <w:bCs/>
        </w:rPr>
        <w:t>Dushto</w:t>
      </w:r>
      <w:proofErr w:type="spellEnd"/>
      <w:r w:rsidRPr="00CB07AA">
        <w:rPr>
          <w:rFonts w:ascii="Arial" w:hAnsi="Arial" w:cs="Arial"/>
          <w:bCs/>
        </w:rPr>
        <w:t xml:space="preserve"> </w:t>
      </w:r>
      <w:proofErr w:type="spellStart"/>
      <w:r w:rsidRPr="00CB07AA">
        <w:rPr>
          <w:rFonts w:ascii="Arial" w:hAnsi="Arial" w:cs="Arial"/>
          <w:bCs/>
        </w:rPr>
        <w:t>Bhata</w:t>
      </w:r>
      <w:proofErr w:type="spellEnd"/>
      <w:r w:rsidRPr="00CB07AA">
        <w:rPr>
          <w:rFonts w:ascii="Arial" w:hAnsi="Arial" w:cs="Arial"/>
          <w:bCs/>
        </w:rPr>
        <w:t>) is as under which will be held in the month of April each year.</w:t>
      </w:r>
    </w:p>
    <w:p w:rsidR="002D1B09" w:rsidRPr="00CB07AA" w:rsidRDefault="00397011" w:rsidP="00CB07AA">
      <w:pPr>
        <w:pStyle w:val="Heading5"/>
        <w:rPr>
          <w:rStyle w:val="Heading4Char"/>
          <w:rFonts w:ascii="Arial" w:hAnsi="Arial" w:cs="Arial"/>
        </w:rPr>
      </w:pPr>
      <w:r w:rsidRPr="00CB07AA">
        <w:rPr>
          <w:rFonts w:ascii="Arial" w:hAnsi="Arial" w:cs="Arial"/>
          <w:lang w:val="en-GB"/>
        </w:rPr>
        <w:br w:type="page"/>
      </w:r>
      <w:r w:rsidR="002D1B09" w:rsidRPr="00CB07AA">
        <w:rPr>
          <w:rStyle w:val="Heading4Char"/>
          <w:rFonts w:ascii="Arial" w:hAnsi="Arial" w:cs="Arial"/>
        </w:rPr>
        <w:lastRenderedPageBreak/>
        <w:t>VETERAN ALLOWANCES</w:t>
      </w:r>
    </w:p>
    <w:p w:rsidR="001E5FA0" w:rsidRPr="00CB07AA" w:rsidRDefault="001E5FA0" w:rsidP="00CB07AA">
      <w:pPr>
        <w:rPr>
          <w:rFonts w:ascii="Arial" w:hAnsi="Arial" w:cs="Arial"/>
        </w:rPr>
      </w:pPr>
    </w:p>
    <w:p w:rsidR="002D1B09" w:rsidRPr="00CB07AA" w:rsidRDefault="002D1B09" w:rsidP="00CB07AA">
      <w:pPr>
        <w:jc w:val="both"/>
        <w:rPr>
          <w:rFonts w:ascii="Arial" w:hAnsi="Arial" w:cs="Arial"/>
          <w:bCs/>
        </w:rPr>
      </w:pPr>
      <w:r w:rsidRPr="00CB07AA">
        <w:rPr>
          <w:rFonts w:ascii="Arial" w:hAnsi="Arial" w:cs="Arial"/>
          <w:bCs/>
        </w:rPr>
        <w:t xml:space="preserve">The system for granting veterans allowances for Ex-Armed Forces Personnel is as follows. Ex-Armed Forces Personnel of Bangladesh Army, Navy and Air Force including released and retired personnel of British, Indian and Pakistan Armed Forces </w:t>
      </w:r>
      <w:proofErr w:type="spellStart"/>
      <w:r w:rsidRPr="00CB07AA">
        <w:rPr>
          <w:rFonts w:ascii="Arial" w:hAnsi="Arial" w:cs="Arial"/>
          <w:bCs/>
        </w:rPr>
        <w:t>Offrs</w:t>
      </w:r>
      <w:proofErr w:type="spellEnd"/>
      <w:r w:rsidRPr="00CB07AA">
        <w:rPr>
          <w:rFonts w:ascii="Arial" w:hAnsi="Arial" w:cs="Arial"/>
          <w:bCs/>
        </w:rPr>
        <w:t>/JCO/OR/NC(E) and MODC personnel of the age of 70 (Seventy) and above years old 65 years in case of injured persons in CHTs. Following persons are not entitled to receive the allowances:</w:t>
      </w:r>
    </w:p>
    <w:p w:rsidR="002D1B09" w:rsidRPr="00CB07AA" w:rsidRDefault="002D1B09" w:rsidP="00CB07AA">
      <w:pPr>
        <w:spacing w:after="0"/>
        <w:jc w:val="both"/>
        <w:rPr>
          <w:rFonts w:ascii="Arial" w:hAnsi="Arial" w:cs="Arial"/>
          <w:sz w:val="8"/>
          <w:lang w:val="en-GB"/>
        </w:rPr>
      </w:pPr>
    </w:p>
    <w:p w:rsidR="002D1B09" w:rsidRPr="00CB07AA" w:rsidRDefault="002D1B09" w:rsidP="00CB07AA">
      <w:pPr>
        <w:pStyle w:val="ListParagraph"/>
        <w:numPr>
          <w:ilvl w:val="0"/>
          <w:numId w:val="20"/>
        </w:numPr>
        <w:rPr>
          <w:rFonts w:ascii="Arial" w:hAnsi="Arial" w:cs="Arial"/>
          <w:bCs/>
        </w:rPr>
      </w:pPr>
      <w:r w:rsidRPr="00CB07AA">
        <w:rPr>
          <w:rFonts w:ascii="Arial" w:hAnsi="Arial" w:cs="Arial"/>
          <w:bCs/>
        </w:rPr>
        <w:t>Dismissed personnel from the Armed Forces Services</w:t>
      </w:r>
    </w:p>
    <w:p w:rsidR="002D1B09" w:rsidRPr="00CB07AA" w:rsidRDefault="002D1B09" w:rsidP="00CB07AA">
      <w:pPr>
        <w:pStyle w:val="ListParagraph"/>
        <w:numPr>
          <w:ilvl w:val="0"/>
          <w:numId w:val="20"/>
        </w:numPr>
        <w:rPr>
          <w:rFonts w:ascii="Arial" w:hAnsi="Arial" w:cs="Arial"/>
          <w:bCs/>
        </w:rPr>
      </w:pPr>
      <w:r w:rsidRPr="00CB07AA">
        <w:rPr>
          <w:rFonts w:ascii="Arial" w:hAnsi="Arial" w:cs="Arial"/>
          <w:bCs/>
        </w:rPr>
        <w:t>Ex-Recruit</w:t>
      </w:r>
    </w:p>
    <w:p w:rsidR="002D1B09" w:rsidRPr="00CB07AA" w:rsidRDefault="002D1B09" w:rsidP="00CB07AA">
      <w:pPr>
        <w:pStyle w:val="ListParagraph"/>
        <w:numPr>
          <w:ilvl w:val="0"/>
          <w:numId w:val="20"/>
        </w:numPr>
        <w:rPr>
          <w:rFonts w:ascii="Arial" w:hAnsi="Arial" w:cs="Arial"/>
          <w:bCs/>
        </w:rPr>
      </w:pPr>
      <w:r w:rsidRPr="00CB07AA">
        <w:rPr>
          <w:rFonts w:ascii="Arial" w:hAnsi="Arial" w:cs="Arial"/>
          <w:bCs/>
        </w:rPr>
        <w:t xml:space="preserve">Ex-members of BDR, </w:t>
      </w:r>
      <w:proofErr w:type="spellStart"/>
      <w:r w:rsidRPr="00CB07AA">
        <w:rPr>
          <w:rFonts w:ascii="Arial" w:hAnsi="Arial" w:cs="Arial"/>
          <w:bCs/>
        </w:rPr>
        <w:t>Ansar</w:t>
      </w:r>
      <w:proofErr w:type="spellEnd"/>
      <w:r w:rsidRPr="00CB07AA">
        <w:rPr>
          <w:rFonts w:ascii="Arial" w:hAnsi="Arial" w:cs="Arial"/>
          <w:bCs/>
        </w:rPr>
        <w:t xml:space="preserve">, </w:t>
      </w:r>
      <w:proofErr w:type="spellStart"/>
      <w:r w:rsidRPr="00CB07AA">
        <w:rPr>
          <w:rFonts w:ascii="Arial" w:hAnsi="Arial" w:cs="Arial"/>
          <w:bCs/>
        </w:rPr>
        <w:t>Mujahid</w:t>
      </w:r>
      <w:proofErr w:type="spellEnd"/>
      <w:r w:rsidRPr="00CB07AA">
        <w:rPr>
          <w:rFonts w:ascii="Arial" w:hAnsi="Arial" w:cs="Arial"/>
          <w:bCs/>
        </w:rPr>
        <w:t xml:space="preserve">, Police </w:t>
      </w:r>
      <w:proofErr w:type="spellStart"/>
      <w:r w:rsidRPr="00CB07AA">
        <w:rPr>
          <w:rFonts w:ascii="Arial" w:hAnsi="Arial" w:cs="Arial"/>
          <w:bCs/>
        </w:rPr>
        <w:t>etc</w:t>
      </w:r>
      <w:proofErr w:type="spellEnd"/>
    </w:p>
    <w:p w:rsidR="002D1B09" w:rsidRPr="00CB07AA" w:rsidRDefault="002D1B09" w:rsidP="00CB07AA">
      <w:pPr>
        <w:pStyle w:val="ListParagraph"/>
        <w:numPr>
          <w:ilvl w:val="0"/>
          <w:numId w:val="20"/>
        </w:numPr>
        <w:rPr>
          <w:rFonts w:ascii="Arial" w:hAnsi="Arial" w:cs="Arial"/>
          <w:bCs/>
        </w:rPr>
      </w:pPr>
      <w:r w:rsidRPr="00CB07AA">
        <w:rPr>
          <w:rFonts w:ascii="Arial" w:hAnsi="Arial" w:cs="Arial"/>
          <w:bCs/>
        </w:rPr>
        <w:t>Wife, sons and daughters of Ex-Armed Forces Personnel</w:t>
      </w:r>
    </w:p>
    <w:p w:rsidR="002D1B09" w:rsidRPr="00CB07AA" w:rsidRDefault="002D1B09" w:rsidP="00CB07AA">
      <w:pPr>
        <w:jc w:val="both"/>
        <w:rPr>
          <w:rFonts w:ascii="Arial" w:hAnsi="Arial" w:cs="Arial"/>
          <w:bCs/>
        </w:rPr>
      </w:pPr>
      <w:r w:rsidRPr="00CB07AA">
        <w:rPr>
          <w:rFonts w:ascii="Arial" w:hAnsi="Arial" w:cs="Arial"/>
          <w:bCs/>
        </w:rPr>
        <w:t xml:space="preserve">Application Forms will be available free of cost from HQ BASB, all District Armed Services Boards/CORO and </w:t>
      </w:r>
      <w:proofErr w:type="spellStart"/>
      <w:r w:rsidRPr="00CB07AA">
        <w:rPr>
          <w:rFonts w:ascii="Arial" w:hAnsi="Arial" w:cs="Arial"/>
          <w:bCs/>
        </w:rPr>
        <w:t>Sena</w:t>
      </w:r>
      <w:proofErr w:type="spellEnd"/>
      <w:r w:rsidRPr="00CB07AA">
        <w:rPr>
          <w:rFonts w:ascii="Arial" w:hAnsi="Arial" w:cs="Arial"/>
          <w:bCs/>
        </w:rPr>
        <w:t xml:space="preserve"> </w:t>
      </w:r>
      <w:proofErr w:type="spellStart"/>
      <w:r w:rsidRPr="00CB07AA">
        <w:rPr>
          <w:rFonts w:ascii="Arial" w:hAnsi="Arial" w:cs="Arial"/>
          <w:bCs/>
        </w:rPr>
        <w:t>Kalyan</w:t>
      </w:r>
      <w:proofErr w:type="spellEnd"/>
      <w:r w:rsidRPr="00CB07AA">
        <w:rPr>
          <w:rFonts w:ascii="Arial" w:hAnsi="Arial" w:cs="Arial"/>
          <w:bCs/>
        </w:rPr>
        <w:t xml:space="preserve"> </w:t>
      </w:r>
      <w:proofErr w:type="spellStart"/>
      <w:r w:rsidRPr="00CB07AA">
        <w:rPr>
          <w:rFonts w:ascii="Arial" w:hAnsi="Arial" w:cs="Arial"/>
          <w:bCs/>
        </w:rPr>
        <w:t>Sangstha’s</w:t>
      </w:r>
      <w:proofErr w:type="spellEnd"/>
      <w:r w:rsidRPr="00CB07AA">
        <w:rPr>
          <w:rFonts w:ascii="Arial" w:hAnsi="Arial" w:cs="Arial"/>
          <w:bCs/>
        </w:rPr>
        <w:t xml:space="preserve"> Head Office at </w:t>
      </w:r>
      <w:proofErr w:type="spellStart"/>
      <w:r w:rsidRPr="00CB07AA">
        <w:rPr>
          <w:rFonts w:ascii="Arial" w:hAnsi="Arial" w:cs="Arial"/>
          <w:bCs/>
        </w:rPr>
        <w:t>Sena</w:t>
      </w:r>
      <w:proofErr w:type="spellEnd"/>
      <w:r w:rsidRPr="00CB07AA">
        <w:rPr>
          <w:rFonts w:ascii="Arial" w:hAnsi="Arial" w:cs="Arial"/>
          <w:bCs/>
        </w:rPr>
        <w:t xml:space="preserve"> </w:t>
      </w:r>
      <w:proofErr w:type="spellStart"/>
      <w:r w:rsidRPr="00CB07AA">
        <w:rPr>
          <w:rFonts w:ascii="Arial" w:hAnsi="Arial" w:cs="Arial"/>
          <w:bCs/>
        </w:rPr>
        <w:t>Kalyan</w:t>
      </w:r>
      <w:proofErr w:type="spellEnd"/>
      <w:r w:rsidRPr="00CB07AA">
        <w:rPr>
          <w:rFonts w:ascii="Arial" w:hAnsi="Arial" w:cs="Arial"/>
          <w:bCs/>
        </w:rPr>
        <w:t xml:space="preserve"> </w:t>
      </w:r>
      <w:proofErr w:type="spellStart"/>
      <w:r w:rsidRPr="00CB07AA">
        <w:rPr>
          <w:rFonts w:ascii="Arial" w:hAnsi="Arial" w:cs="Arial"/>
          <w:bCs/>
        </w:rPr>
        <w:t>Bhaban</w:t>
      </w:r>
      <w:proofErr w:type="spellEnd"/>
      <w:r w:rsidRPr="00CB07AA">
        <w:rPr>
          <w:rFonts w:ascii="Arial" w:hAnsi="Arial" w:cs="Arial"/>
          <w:bCs/>
        </w:rPr>
        <w:t>, by producing their pension or discharge book. An applicant will fill-up part-I of the application form correctly and will be forwarded to concerned District Armed Services Board with connected papers for their verification. On completion of part-II, necessary verification and signed by the Secretary DASB/CORO will forward all the papers to concerned Record Office. Record Office will complete part-III and will forward to Welfare Directorate of concerned services HQ with the opinion of OIC Records for final decision. Concerned Record Office will scrutiny the following documents:</w:t>
      </w:r>
    </w:p>
    <w:p w:rsidR="002D1B09" w:rsidRPr="00CB07AA" w:rsidRDefault="002D1B09" w:rsidP="00CB07AA">
      <w:pPr>
        <w:pStyle w:val="ListParagraph"/>
        <w:numPr>
          <w:ilvl w:val="0"/>
          <w:numId w:val="20"/>
        </w:numPr>
        <w:rPr>
          <w:rFonts w:ascii="Arial" w:hAnsi="Arial" w:cs="Arial"/>
          <w:bCs/>
        </w:rPr>
      </w:pPr>
      <w:r w:rsidRPr="00CB07AA">
        <w:rPr>
          <w:rFonts w:ascii="Arial" w:hAnsi="Arial" w:cs="Arial"/>
          <w:bCs/>
        </w:rPr>
        <w:t>Correctness of date of birth as per discharged book/school certificate. Whether the applicant is eligible for veteran’s allowances on the basis of documents and condition.</w:t>
      </w:r>
    </w:p>
    <w:p w:rsidR="002D1B09" w:rsidRDefault="002D1B09" w:rsidP="00CB07AA">
      <w:pPr>
        <w:spacing w:after="0"/>
        <w:rPr>
          <w:rFonts w:ascii="Arial" w:hAnsi="Arial" w:cs="Arial"/>
          <w:b/>
          <w:lang w:val="en-GB"/>
        </w:rPr>
      </w:pPr>
      <w:r w:rsidRPr="00CB07AA">
        <w:rPr>
          <w:rFonts w:ascii="Arial" w:hAnsi="Arial" w:cs="Arial"/>
          <w:b/>
          <w:lang w:val="en-GB"/>
        </w:rPr>
        <w:t>Rate of Allowances</w:t>
      </w:r>
    </w:p>
    <w:p w:rsidR="00CB07AA" w:rsidRPr="00CB07AA" w:rsidRDefault="00CB07AA" w:rsidP="00CB07AA">
      <w:pPr>
        <w:spacing w:after="0"/>
        <w:rPr>
          <w:rFonts w:ascii="Arial" w:hAnsi="Arial" w:cs="Arial"/>
          <w:b/>
          <w:lang w:val="en-GB"/>
        </w:rPr>
      </w:pPr>
    </w:p>
    <w:p w:rsidR="002D1B09" w:rsidRPr="00CB07AA" w:rsidRDefault="002D1B09" w:rsidP="00CB07AA">
      <w:pPr>
        <w:jc w:val="both"/>
        <w:rPr>
          <w:rFonts w:ascii="Arial" w:hAnsi="Arial" w:cs="Arial"/>
          <w:bCs/>
        </w:rPr>
      </w:pPr>
      <w:r w:rsidRPr="00CB07AA">
        <w:rPr>
          <w:rFonts w:ascii="Arial" w:hAnsi="Arial" w:cs="Arial"/>
          <w:bCs/>
        </w:rPr>
        <w:t xml:space="preserve">Rate of Veteran Allowance and postal and stationary charges are as </w:t>
      </w:r>
      <w:proofErr w:type="gramStart"/>
      <w:r w:rsidRPr="00CB07AA">
        <w:rPr>
          <w:rFonts w:ascii="Arial" w:hAnsi="Arial" w:cs="Arial"/>
          <w:bCs/>
        </w:rPr>
        <w:t>under :</w:t>
      </w:r>
      <w:proofErr w:type="gramEnd"/>
      <w:r w:rsidRPr="00CB07AA">
        <w:rPr>
          <w:rFonts w:ascii="Arial" w:hAnsi="Arial" w:cs="Arial"/>
          <w:bCs/>
        </w:rPr>
        <w:t>-</w:t>
      </w:r>
    </w:p>
    <w:p w:rsidR="002D1B09" w:rsidRPr="00CB07AA" w:rsidRDefault="002D1B09" w:rsidP="00CB07AA">
      <w:pPr>
        <w:pStyle w:val="ListParagraph"/>
        <w:numPr>
          <w:ilvl w:val="0"/>
          <w:numId w:val="20"/>
        </w:numPr>
        <w:rPr>
          <w:rFonts w:ascii="Arial" w:hAnsi="Arial" w:cs="Arial"/>
          <w:bCs/>
        </w:rPr>
      </w:pPr>
      <w:r w:rsidRPr="00CB07AA">
        <w:rPr>
          <w:rFonts w:ascii="Arial" w:hAnsi="Arial" w:cs="Arial"/>
          <w:bCs/>
        </w:rPr>
        <w:t>Officer</w:t>
      </w:r>
      <w:r w:rsidRPr="00CB07AA">
        <w:rPr>
          <w:rFonts w:ascii="Arial" w:hAnsi="Arial" w:cs="Arial"/>
          <w:bCs/>
        </w:rPr>
        <w:tab/>
        <w:t>Tk. 1000.00 Per Month</w:t>
      </w:r>
    </w:p>
    <w:p w:rsidR="002D1B09" w:rsidRPr="00CB07AA" w:rsidRDefault="002D1B09" w:rsidP="00CB07AA">
      <w:pPr>
        <w:pStyle w:val="ListParagraph"/>
        <w:numPr>
          <w:ilvl w:val="0"/>
          <w:numId w:val="20"/>
        </w:numPr>
        <w:rPr>
          <w:rFonts w:ascii="Arial" w:hAnsi="Arial" w:cs="Arial"/>
          <w:bCs/>
        </w:rPr>
      </w:pPr>
      <w:r w:rsidRPr="00CB07AA">
        <w:rPr>
          <w:rFonts w:ascii="Arial" w:hAnsi="Arial" w:cs="Arial"/>
          <w:bCs/>
        </w:rPr>
        <w:t>JCO</w:t>
      </w:r>
      <w:r w:rsidRPr="00CB07AA">
        <w:rPr>
          <w:rFonts w:ascii="Arial" w:hAnsi="Arial" w:cs="Arial"/>
          <w:bCs/>
        </w:rPr>
        <w:tab/>
        <w:t>Tk. 700.00 Per Month</w:t>
      </w:r>
    </w:p>
    <w:p w:rsidR="002D1B09" w:rsidRPr="00CB07AA" w:rsidRDefault="002D1B09" w:rsidP="00CB07AA">
      <w:pPr>
        <w:pStyle w:val="ListParagraph"/>
        <w:numPr>
          <w:ilvl w:val="0"/>
          <w:numId w:val="20"/>
        </w:numPr>
        <w:rPr>
          <w:rFonts w:ascii="Arial" w:hAnsi="Arial" w:cs="Arial"/>
          <w:bCs/>
        </w:rPr>
      </w:pPr>
      <w:r w:rsidRPr="00CB07AA">
        <w:rPr>
          <w:rFonts w:ascii="Arial" w:hAnsi="Arial" w:cs="Arial"/>
          <w:bCs/>
        </w:rPr>
        <w:t>OR</w:t>
      </w:r>
      <w:r w:rsidRPr="00CB07AA">
        <w:rPr>
          <w:rFonts w:ascii="Arial" w:hAnsi="Arial" w:cs="Arial"/>
          <w:bCs/>
        </w:rPr>
        <w:tab/>
        <w:t>Tk. 500.00 Per Month</w:t>
      </w:r>
    </w:p>
    <w:p w:rsidR="002D1B09" w:rsidRPr="00CB07AA" w:rsidRDefault="002D1B09" w:rsidP="00CB07AA">
      <w:pPr>
        <w:pStyle w:val="ListParagraph"/>
        <w:numPr>
          <w:ilvl w:val="0"/>
          <w:numId w:val="20"/>
        </w:numPr>
        <w:rPr>
          <w:rFonts w:ascii="Arial" w:hAnsi="Arial" w:cs="Arial"/>
          <w:bCs/>
        </w:rPr>
      </w:pPr>
      <w:r w:rsidRPr="00CB07AA">
        <w:rPr>
          <w:rFonts w:ascii="Arial" w:hAnsi="Arial" w:cs="Arial"/>
          <w:bCs/>
        </w:rPr>
        <w:t>Postal and stationary charges</w:t>
      </w:r>
      <w:r w:rsidRPr="00CB07AA">
        <w:rPr>
          <w:rFonts w:ascii="Arial" w:hAnsi="Arial" w:cs="Arial"/>
          <w:bCs/>
        </w:rPr>
        <w:tab/>
        <w:t>Tk. 100.00 Per Month</w:t>
      </w:r>
    </w:p>
    <w:p w:rsidR="002D1B09" w:rsidRPr="00CB07AA" w:rsidRDefault="002D1B09" w:rsidP="00CB07AA">
      <w:pPr>
        <w:spacing w:after="0"/>
        <w:rPr>
          <w:rFonts w:ascii="Arial" w:hAnsi="Arial" w:cs="Arial"/>
          <w:lang w:val="en-GB"/>
        </w:rPr>
      </w:pPr>
    </w:p>
    <w:p w:rsidR="002D1B09" w:rsidRPr="00CB07AA" w:rsidRDefault="002D1B09" w:rsidP="00CB07AA">
      <w:pPr>
        <w:jc w:val="both"/>
        <w:rPr>
          <w:rFonts w:ascii="Arial" w:hAnsi="Arial" w:cs="Arial"/>
          <w:lang w:val="en-GB"/>
        </w:rPr>
      </w:pPr>
      <w:r w:rsidRPr="00CB07AA">
        <w:rPr>
          <w:rFonts w:ascii="Arial" w:hAnsi="Arial" w:cs="Arial"/>
          <w:bCs/>
        </w:rPr>
        <w:t xml:space="preserve">Sanctioned amount will be sent to the Welfare Directorate of three services (Army, Navy and Air). They will disburse to concerned Record Office/CORO for disbursing to the veterans. Sanctioned amount will be forwarded to the veterans by name through bank draft in </w:t>
      </w:r>
      <w:proofErr w:type="spellStart"/>
      <w:r w:rsidRPr="00CB07AA">
        <w:rPr>
          <w:rFonts w:ascii="Arial" w:hAnsi="Arial" w:cs="Arial"/>
          <w:bCs/>
        </w:rPr>
        <w:t>favour</w:t>
      </w:r>
      <w:proofErr w:type="spellEnd"/>
      <w:r w:rsidRPr="00CB07AA">
        <w:rPr>
          <w:rFonts w:ascii="Arial" w:hAnsi="Arial" w:cs="Arial"/>
          <w:bCs/>
        </w:rPr>
        <w:t xml:space="preserve"> of the same bank from where the individual receiving his pension. Once an applicant receiving veteran’s allowances for subsequent year he does not required to apply again. He will submit a certificate from the local Chairman that he is alive. Applicant will submit an acknowledgement to the concerned Record Offices/CORO. An award is liable to be forfeiture at any time if the applicant furnishes incorrect/false information/over-writing/erasing or incompleteness. Committee for awarding veteran allowance is as under which will be held before Independence Day each year.</w:t>
      </w:r>
    </w:p>
    <w:p w:rsidR="002D1B09" w:rsidRPr="00CB07AA" w:rsidRDefault="00CB07AA" w:rsidP="00CB07AA">
      <w:pPr>
        <w:pStyle w:val="Heading5"/>
        <w:rPr>
          <w:rFonts w:ascii="Arial" w:hAnsi="Arial" w:cs="Arial"/>
          <w:lang w:val="en-GB"/>
        </w:rPr>
      </w:pPr>
      <w:r w:rsidRPr="00CB07AA">
        <w:rPr>
          <w:rStyle w:val="Heading4Char"/>
          <w:rFonts w:ascii="Arial" w:hAnsi="Arial" w:cs="Arial"/>
          <w:caps/>
          <w:color w:val="00B0F0"/>
        </w:rPr>
        <w:lastRenderedPageBreak/>
        <w:t xml:space="preserve">SKS Welfare </w:t>
      </w:r>
    </w:p>
    <w:p w:rsidR="00D150D8" w:rsidRPr="00CB07AA" w:rsidRDefault="00D150D8" w:rsidP="00CB07AA">
      <w:pPr>
        <w:jc w:val="both"/>
        <w:rPr>
          <w:rFonts w:ascii="Arial" w:hAnsi="Arial" w:cs="Arial"/>
          <w:b/>
          <w:bCs/>
        </w:rPr>
      </w:pPr>
      <w:r w:rsidRPr="00CB07AA">
        <w:rPr>
          <w:rFonts w:ascii="Arial" w:hAnsi="Arial" w:cs="Arial"/>
          <w:b/>
          <w:bCs/>
        </w:rPr>
        <w:t>Overview:</w:t>
      </w:r>
    </w:p>
    <w:p w:rsidR="008475B8" w:rsidRPr="00CB07AA" w:rsidRDefault="008475B8" w:rsidP="00CB07AA">
      <w:pPr>
        <w:rPr>
          <w:rFonts w:ascii="Arial" w:hAnsi="Arial" w:cs="Arial"/>
        </w:rPr>
      </w:pPr>
      <w:r w:rsidRPr="00CB07AA">
        <w:rPr>
          <w:rFonts w:ascii="Arial" w:hAnsi="Arial" w:cs="Arial"/>
        </w:rPr>
        <w:t xml:space="preserve">BASB arranges </w:t>
      </w:r>
      <w:proofErr w:type="spellStart"/>
      <w:r w:rsidRPr="00CB07AA">
        <w:rPr>
          <w:rFonts w:ascii="Arial" w:hAnsi="Arial" w:cs="Arial"/>
        </w:rPr>
        <w:t>SenaKalyan</w:t>
      </w:r>
      <w:proofErr w:type="spellEnd"/>
      <w:r w:rsidRPr="00CB07AA">
        <w:rPr>
          <w:rFonts w:ascii="Arial" w:hAnsi="Arial" w:cs="Arial"/>
        </w:rPr>
        <w:t xml:space="preserve"> </w:t>
      </w:r>
      <w:proofErr w:type="spellStart"/>
      <w:r w:rsidRPr="00CB07AA">
        <w:rPr>
          <w:rFonts w:ascii="Arial" w:hAnsi="Arial" w:cs="Arial"/>
        </w:rPr>
        <w:t>Sangstha</w:t>
      </w:r>
      <w:proofErr w:type="spellEnd"/>
      <w:r w:rsidRPr="00CB07AA">
        <w:rPr>
          <w:rFonts w:ascii="Arial" w:hAnsi="Arial" w:cs="Arial"/>
        </w:rPr>
        <w:t xml:space="preserve"> Stipend for children of ex-service who are study within secondary to </w:t>
      </w:r>
      <w:r w:rsidR="006E349E" w:rsidRPr="00CB07AA">
        <w:rPr>
          <w:rFonts w:ascii="Arial" w:hAnsi="Arial" w:cs="Arial"/>
        </w:rPr>
        <w:t>master’s</w:t>
      </w:r>
      <w:r w:rsidRPr="00CB07AA">
        <w:rPr>
          <w:rFonts w:ascii="Arial" w:hAnsi="Arial" w:cs="Arial"/>
        </w:rPr>
        <w:t xml:space="preserve"> level. Application deadline and Forms for stipend are available on SKS head office and all DASB offices on following dateline:</w:t>
      </w:r>
    </w:p>
    <w:p w:rsidR="008475B8" w:rsidRPr="00CB07AA" w:rsidRDefault="006E349E" w:rsidP="00CB07AA">
      <w:pPr>
        <w:pStyle w:val="ListParagraph"/>
        <w:numPr>
          <w:ilvl w:val="0"/>
          <w:numId w:val="21"/>
        </w:numPr>
        <w:spacing w:after="0"/>
        <w:rPr>
          <w:rFonts w:ascii="Arial" w:hAnsi="Arial" w:cs="Arial"/>
        </w:rPr>
      </w:pPr>
      <w:r w:rsidRPr="00CB07AA">
        <w:rPr>
          <w:rFonts w:ascii="Arial" w:hAnsi="Arial" w:cs="Arial"/>
        </w:rPr>
        <w:t>Secondary S</w:t>
      </w:r>
      <w:r w:rsidR="008475B8" w:rsidRPr="00CB07AA">
        <w:rPr>
          <w:rFonts w:ascii="Arial" w:hAnsi="Arial" w:cs="Arial"/>
        </w:rPr>
        <w:t>tage (For School, Technical and Madrasa Student): Class VI to Class 10</w:t>
      </w:r>
      <w:r w:rsidRPr="00CB07AA">
        <w:rPr>
          <w:rFonts w:ascii="Arial" w:hAnsi="Arial" w:cs="Arial"/>
        </w:rPr>
        <w:t>, Deadline -</w:t>
      </w:r>
      <w:r w:rsidR="008475B8" w:rsidRPr="00CB07AA">
        <w:rPr>
          <w:rFonts w:ascii="Arial" w:hAnsi="Arial" w:cs="Arial"/>
        </w:rPr>
        <w:t>1</w:t>
      </w:r>
      <w:r w:rsidR="008475B8" w:rsidRPr="00CB07AA">
        <w:rPr>
          <w:rFonts w:ascii="Arial" w:hAnsi="Arial" w:cs="Arial"/>
          <w:vertAlign w:val="superscript"/>
        </w:rPr>
        <w:t>st</w:t>
      </w:r>
      <w:r w:rsidR="008475B8" w:rsidRPr="00CB07AA">
        <w:rPr>
          <w:rFonts w:ascii="Arial" w:hAnsi="Arial" w:cs="Arial"/>
        </w:rPr>
        <w:t xml:space="preserve"> January to 31st March.</w:t>
      </w:r>
    </w:p>
    <w:p w:rsidR="008475B8" w:rsidRPr="00CB07AA" w:rsidRDefault="008475B8" w:rsidP="00CB07AA">
      <w:pPr>
        <w:pStyle w:val="ListParagraph"/>
        <w:numPr>
          <w:ilvl w:val="0"/>
          <w:numId w:val="21"/>
        </w:numPr>
        <w:spacing w:after="0"/>
        <w:rPr>
          <w:rFonts w:ascii="Arial" w:hAnsi="Arial" w:cs="Arial"/>
        </w:rPr>
      </w:pPr>
      <w:r w:rsidRPr="00CB07AA">
        <w:rPr>
          <w:rFonts w:ascii="Arial" w:hAnsi="Arial" w:cs="Arial"/>
        </w:rPr>
        <w:t xml:space="preserve">Higher </w:t>
      </w:r>
      <w:r w:rsidR="006E349E" w:rsidRPr="00CB07AA">
        <w:rPr>
          <w:rFonts w:ascii="Arial" w:hAnsi="Arial" w:cs="Arial"/>
        </w:rPr>
        <w:t>Secondary,</w:t>
      </w:r>
      <w:r w:rsidRPr="00CB07AA">
        <w:rPr>
          <w:rFonts w:ascii="Arial" w:hAnsi="Arial" w:cs="Arial"/>
        </w:rPr>
        <w:t xml:space="preserve"> Technical and Madrasa: Class-XI to Class XII or as per Course</w:t>
      </w:r>
      <w:r w:rsidR="006E349E" w:rsidRPr="00CB07AA">
        <w:rPr>
          <w:rFonts w:ascii="Arial" w:hAnsi="Arial" w:cs="Arial"/>
        </w:rPr>
        <w:t>, Deadline-</w:t>
      </w:r>
      <w:r w:rsidRPr="00CB07AA">
        <w:rPr>
          <w:rFonts w:ascii="Arial" w:hAnsi="Arial" w:cs="Arial"/>
        </w:rPr>
        <w:t>1</w:t>
      </w:r>
      <w:r w:rsidRPr="00CB07AA">
        <w:rPr>
          <w:rFonts w:ascii="Arial" w:hAnsi="Arial" w:cs="Arial"/>
          <w:vertAlign w:val="superscript"/>
        </w:rPr>
        <w:t>st</w:t>
      </w:r>
      <w:r w:rsidRPr="00CB07AA">
        <w:rPr>
          <w:rFonts w:ascii="Arial" w:hAnsi="Arial" w:cs="Arial"/>
        </w:rPr>
        <w:t xml:space="preserve"> August to 31st December.</w:t>
      </w:r>
    </w:p>
    <w:p w:rsidR="008475B8" w:rsidRPr="00CB07AA" w:rsidRDefault="008475B8" w:rsidP="00CB07AA">
      <w:pPr>
        <w:pStyle w:val="ListParagraph"/>
        <w:numPr>
          <w:ilvl w:val="0"/>
          <w:numId w:val="21"/>
        </w:numPr>
        <w:spacing w:after="0"/>
        <w:rPr>
          <w:rFonts w:ascii="Arial" w:hAnsi="Arial" w:cs="Arial"/>
        </w:rPr>
      </w:pPr>
      <w:r w:rsidRPr="00CB07AA">
        <w:rPr>
          <w:rFonts w:ascii="Arial" w:hAnsi="Arial" w:cs="Arial"/>
        </w:rPr>
        <w:t>Bachelor &amp; Masters(1</w:t>
      </w:r>
      <w:r w:rsidRPr="00CB07AA">
        <w:rPr>
          <w:rFonts w:ascii="Arial" w:hAnsi="Arial" w:cs="Arial"/>
          <w:vertAlign w:val="superscript"/>
        </w:rPr>
        <w:t>st</w:t>
      </w:r>
      <w:r w:rsidRPr="00CB07AA">
        <w:rPr>
          <w:rFonts w:ascii="Arial" w:hAnsi="Arial" w:cs="Arial"/>
        </w:rPr>
        <w:t xml:space="preserve"> year to 5</w:t>
      </w:r>
      <w:r w:rsidRPr="00CB07AA">
        <w:rPr>
          <w:rFonts w:ascii="Arial" w:hAnsi="Arial" w:cs="Arial"/>
          <w:vertAlign w:val="superscript"/>
        </w:rPr>
        <w:t>th</w:t>
      </w:r>
      <w:r w:rsidRPr="00CB07AA">
        <w:rPr>
          <w:rFonts w:ascii="Arial" w:hAnsi="Arial" w:cs="Arial"/>
        </w:rPr>
        <w:t xml:space="preserve"> year or as per course): 1</w:t>
      </w:r>
      <w:r w:rsidRPr="00CB07AA">
        <w:rPr>
          <w:rFonts w:ascii="Arial" w:hAnsi="Arial" w:cs="Arial"/>
          <w:vertAlign w:val="superscript"/>
        </w:rPr>
        <w:t>st</w:t>
      </w:r>
      <w:r w:rsidRPr="00CB07AA">
        <w:rPr>
          <w:rFonts w:ascii="Arial" w:hAnsi="Arial" w:cs="Arial"/>
        </w:rPr>
        <w:t xml:space="preserve"> November to 31st March</w:t>
      </w:r>
    </w:p>
    <w:p w:rsidR="006E349E" w:rsidRPr="00CB07AA" w:rsidRDefault="006E349E" w:rsidP="00CB07AA">
      <w:pPr>
        <w:pStyle w:val="ListParagraph"/>
        <w:spacing w:after="0"/>
        <w:rPr>
          <w:rFonts w:ascii="Arial" w:hAnsi="Arial" w:cs="Arial"/>
        </w:rPr>
      </w:pPr>
    </w:p>
    <w:p w:rsidR="008475B8" w:rsidRPr="00CB07AA" w:rsidRDefault="008475B8" w:rsidP="00CB07AA">
      <w:pPr>
        <w:jc w:val="both"/>
        <w:rPr>
          <w:rFonts w:ascii="Arial" w:hAnsi="Arial" w:cs="Arial"/>
        </w:rPr>
      </w:pPr>
      <w:r w:rsidRPr="00CB07AA">
        <w:rPr>
          <w:rFonts w:ascii="Arial" w:hAnsi="Arial" w:cs="Arial"/>
        </w:rPr>
        <w:t xml:space="preserve">After </w:t>
      </w:r>
      <w:r w:rsidR="006E349E" w:rsidRPr="00CB07AA">
        <w:rPr>
          <w:rFonts w:ascii="Arial" w:hAnsi="Arial" w:cs="Arial"/>
        </w:rPr>
        <w:t>insetting the information of section</w:t>
      </w:r>
      <w:r w:rsidRPr="00CB07AA">
        <w:rPr>
          <w:rFonts w:ascii="Arial" w:hAnsi="Arial" w:cs="Arial"/>
        </w:rPr>
        <w:t xml:space="preserve"> number one and two of application form, the form is </w:t>
      </w:r>
      <w:r w:rsidR="006E349E" w:rsidRPr="00CB07AA">
        <w:rPr>
          <w:rFonts w:ascii="Arial" w:hAnsi="Arial" w:cs="Arial"/>
        </w:rPr>
        <w:t xml:space="preserve">forwarded </w:t>
      </w:r>
      <w:r w:rsidRPr="00CB07AA">
        <w:rPr>
          <w:rFonts w:ascii="Arial" w:hAnsi="Arial" w:cs="Arial"/>
        </w:rPr>
        <w:t xml:space="preserve">to </w:t>
      </w:r>
      <w:r w:rsidR="006E349E" w:rsidRPr="00CB07AA">
        <w:rPr>
          <w:rFonts w:ascii="Arial" w:hAnsi="Arial" w:cs="Arial"/>
        </w:rPr>
        <w:t xml:space="preserve">respective </w:t>
      </w:r>
      <w:r w:rsidRPr="00CB07AA">
        <w:rPr>
          <w:rFonts w:ascii="Arial" w:hAnsi="Arial" w:cs="Arial"/>
        </w:rPr>
        <w:t xml:space="preserve">head of </w:t>
      </w:r>
      <w:r w:rsidR="006E349E" w:rsidRPr="00CB07AA">
        <w:rPr>
          <w:rFonts w:ascii="Arial" w:hAnsi="Arial" w:cs="Arial"/>
        </w:rPr>
        <w:t xml:space="preserve">the </w:t>
      </w:r>
      <w:r w:rsidRPr="00CB07AA">
        <w:rPr>
          <w:rFonts w:ascii="Arial" w:hAnsi="Arial" w:cs="Arial"/>
        </w:rPr>
        <w:t xml:space="preserve">educational institution for </w:t>
      </w:r>
      <w:r w:rsidR="006E349E" w:rsidRPr="00CB07AA">
        <w:rPr>
          <w:rFonts w:ascii="Arial" w:hAnsi="Arial" w:cs="Arial"/>
        </w:rPr>
        <w:t>giving the information of section</w:t>
      </w:r>
      <w:r w:rsidRPr="00CB07AA">
        <w:rPr>
          <w:rFonts w:ascii="Arial" w:hAnsi="Arial" w:cs="Arial"/>
        </w:rPr>
        <w:t xml:space="preserve"> number three. The head of educational institution send to respective DASB office after finishing his / her assigned task. After proper scrutiny the all </w:t>
      </w:r>
      <w:r w:rsidR="006E349E" w:rsidRPr="00CB07AA">
        <w:rPr>
          <w:rFonts w:ascii="Arial" w:hAnsi="Arial" w:cs="Arial"/>
        </w:rPr>
        <w:t>given</w:t>
      </w:r>
      <w:r w:rsidRPr="00CB07AA">
        <w:rPr>
          <w:rFonts w:ascii="Arial" w:hAnsi="Arial" w:cs="Arial"/>
        </w:rPr>
        <w:t xml:space="preserve"> information, Secretary or officer in charge fills up the specific section number four and forwarded to SKS head office with </w:t>
      </w:r>
      <w:r w:rsidR="006E349E" w:rsidRPr="00CB07AA">
        <w:rPr>
          <w:rFonts w:ascii="Arial" w:hAnsi="Arial" w:cs="Arial"/>
        </w:rPr>
        <w:t xml:space="preserve">necessary </w:t>
      </w:r>
      <w:r w:rsidRPr="00CB07AA">
        <w:rPr>
          <w:rFonts w:ascii="Arial" w:hAnsi="Arial" w:cs="Arial"/>
        </w:rPr>
        <w:t>recommendation.</w:t>
      </w:r>
    </w:p>
    <w:p w:rsidR="008475B8" w:rsidRPr="00CB07AA" w:rsidRDefault="008475B8" w:rsidP="00CB07AA">
      <w:pPr>
        <w:rPr>
          <w:rFonts w:ascii="Arial" w:hAnsi="Arial" w:cs="Arial"/>
        </w:rPr>
      </w:pPr>
      <w:r w:rsidRPr="00CB07AA">
        <w:rPr>
          <w:rFonts w:ascii="Arial" w:hAnsi="Arial" w:cs="Arial"/>
        </w:rPr>
        <w:t>Following supporting documents are required for preparing application form:</w:t>
      </w:r>
    </w:p>
    <w:p w:rsidR="008475B8" w:rsidRPr="00CB07AA" w:rsidRDefault="008475B8" w:rsidP="00CB07AA">
      <w:pPr>
        <w:pStyle w:val="ListParagraph"/>
        <w:numPr>
          <w:ilvl w:val="0"/>
          <w:numId w:val="22"/>
        </w:numPr>
        <w:spacing w:after="0"/>
        <w:rPr>
          <w:rFonts w:ascii="Arial" w:hAnsi="Arial" w:cs="Arial"/>
        </w:rPr>
      </w:pPr>
      <w:r w:rsidRPr="00CB07AA">
        <w:rPr>
          <w:rFonts w:ascii="Arial" w:hAnsi="Arial" w:cs="Arial"/>
        </w:rPr>
        <w:t>Main copy of discharge Book (Red Book) that contained naming list family members</w:t>
      </w:r>
      <w:r w:rsidR="006E349E" w:rsidRPr="00CB07AA">
        <w:rPr>
          <w:rFonts w:ascii="Arial" w:hAnsi="Arial" w:cs="Arial"/>
        </w:rPr>
        <w:t>.</w:t>
      </w:r>
    </w:p>
    <w:p w:rsidR="008475B8" w:rsidRPr="00CB07AA" w:rsidRDefault="008475B8" w:rsidP="00CB07AA">
      <w:pPr>
        <w:pStyle w:val="ListParagraph"/>
        <w:numPr>
          <w:ilvl w:val="0"/>
          <w:numId w:val="22"/>
        </w:numPr>
        <w:spacing w:after="0"/>
        <w:rPr>
          <w:rFonts w:ascii="Arial" w:hAnsi="Arial" w:cs="Arial"/>
        </w:rPr>
      </w:pPr>
      <w:r w:rsidRPr="00CB07AA">
        <w:rPr>
          <w:rFonts w:ascii="Arial" w:hAnsi="Arial" w:cs="Arial"/>
        </w:rPr>
        <w:t xml:space="preserve"> Income certificate dully signed by UP chairman or Ward commissioner / Class one </w:t>
      </w:r>
      <w:r w:rsidR="006E349E" w:rsidRPr="00CB07AA">
        <w:rPr>
          <w:rFonts w:ascii="Arial" w:hAnsi="Arial" w:cs="Arial"/>
        </w:rPr>
        <w:t xml:space="preserve">government </w:t>
      </w:r>
      <w:r w:rsidRPr="00CB07AA">
        <w:rPr>
          <w:rFonts w:ascii="Arial" w:hAnsi="Arial" w:cs="Arial"/>
        </w:rPr>
        <w:t>officer</w:t>
      </w:r>
      <w:r w:rsidR="006E349E" w:rsidRPr="00CB07AA">
        <w:rPr>
          <w:rFonts w:ascii="Arial" w:hAnsi="Arial" w:cs="Arial"/>
        </w:rPr>
        <w:t>.</w:t>
      </w:r>
    </w:p>
    <w:p w:rsidR="008475B8" w:rsidRPr="00CB07AA" w:rsidRDefault="008475B8" w:rsidP="00CB07AA">
      <w:pPr>
        <w:pStyle w:val="ListParagraph"/>
        <w:numPr>
          <w:ilvl w:val="0"/>
          <w:numId w:val="22"/>
        </w:numPr>
        <w:spacing w:after="0"/>
        <w:rPr>
          <w:rFonts w:ascii="Arial" w:hAnsi="Arial" w:cs="Arial"/>
        </w:rPr>
      </w:pPr>
      <w:r w:rsidRPr="00CB07AA">
        <w:rPr>
          <w:rFonts w:ascii="Arial" w:hAnsi="Arial" w:cs="Arial"/>
        </w:rPr>
        <w:t>All mark-sheets mentioning  father name , student name and age as per discharge book</w:t>
      </w:r>
    </w:p>
    <w:p w:rsidR="008475B8" w:rsidRPr="00CB07AA" w:rsidRDefault="008475B8" w:rsidP="00CB07AA">
      <w:pPr>
        <w:pStyle w:val="ListParagraph"/>
        <w:numPr>
          <w:ilvl w:val="0"/>
          <w:numId w:val="22"/>
        </w:numPr>
        <w:spacing w:after="0"/>
        <w:rPr>
          <w:rFonts w:ascii="Arial" w:hAnsi="Arial" w:cs="Arial"/>
        </w:rPr>
      </w:pPr>
      <w:r w:rsidRPr="00CB07AA">
        <w:rPr>
          <w:rFonts w:ascii="Arial" w:hAnsi="Arial" w:cs="Arial"/>
        </w:rPr>
        <w:t>Mark-sheets , attached by educational institution and 1 copy PP size attached photograph</w:t>
      </w:r>
    </w:p>
    <w:p w:rsidR="008475B8" w:rsidRPr="00CB07AA" w:rsidRDefault="008475B8" w:rsidP="00CB07AA">
      <w:pPr>
        <w:rPr>
          <w:rFonts w:ascii="Arial" w:hAnsi="Arial" w:cs="Arial"/>
        </w:rPr>
      </w:pPr>
      <w:r w:rsidRPr="00CB07AA">
        <w:rPr>
          <w:rFonts w:ascii="Arial" w:hAnsi="Arial" w:cs="Arial"/>
          <w:color w:val="444F3C"/>
        </w:rPr>
        <w:br/>
      </w:r>
      <w:r w:rsidRPr="00CB07AA">
        <w:rPr>
          <w:rFonts w:ascii="Arial" w:hAnsi="Arial" w:cs="Arial"/>
        </w:rPr>
        <w:t>Only following person will be eligible for participating the SKS Stipend:</w:t>
      </w:r>
    </w:p>
    <w:p w:rsidR="008475B8" w:rsidRPr="00CB07AA" w:rsidRDefault="008475B8" w:rsidP="00CB07AA">
      <w:pPr>
        <w:pStyle w:val="ListParagraph"/>
        <w:numPr>
          <w:ilvl w:val="0"/>
          <w:numId w:val="23"/>
        </w:numPr>
        <w:spacing w:after="0"/>
        <w:rPr>
          <w:rFonts w:ascii="Arial" w:hAnsi="Arial" w:cs="Arial"/>
        </w:rPr>
      </w:pPr>
      <w:r w:rsidRPr="00CB07AA">
        <w:rPr>
          <w:rFonts w:ascii="Arial" w:hAnsi="Arial" w:cs="Arial"/>
        </w:rPr>
        <w:t>All officers , JCO, OR, NC(E) of Bangladesh Army , Bangladesh Navy , Bangladesh Air forces and their spouse, Son and unmarried daughters.</w:t>
      </w:r>
    </w:p>
    <w:p w:rsidR="008475B8" w:rsidRPr="00CB07AA" w:rsidRDefault="008475B8" w:rsidP="00CB07AA">
      <w:pPr>
        <w:pStyle w:val="ListParagraph"/>
        <w:numPr>
          <w:ilvl w:val="0"/>
          <w:numId w:val="23"/>
        </w:numPr>
        <w:spacing w:after="0"/>
        <w:rPr>
          <w:rFonts w:ascii="Arial" w:hAnsi="Arial" w:cs="Arial"/>
        </w:rPr>
      </w:pPr>
      <w:r w:rsidRPr="00CB07AA">
        <w:rPr>
          <w:rFonts w:ascii="Arial" w:hAnsi="Arial" w:cs="Arial"/>
        </w:rPr>
        <w:t xml:space="preserve"> All </w:t>
      </w:r>
      <w:proofErr w:type="spellStart"/>
      <w:r w:rsidRPr="00CB07AA">
        <w:rPr>
          <w:rFonts w:ascii="Arial" w:hAnsi="Arial" w:cs="Arial"/>
        </w:rPr>
        <w:t>Shahed</w:t>
      </w:r>
      <w:proofErr w:type="spellEnd"/>
      <w:r w:rsidRPr="00CB07AA">
        <w:rPr>
          <w:rFonts w:ascii="Arial" w:hAnsi="Arial" w:cs="Arial"/>
        </w:rPr>
        <w:t xml:space="preserve"> /expired officers, JCO, OR, NC (E) of Bangladesh Army, Bangladesh Navy , Bangladesh Air forces and their spouse, Son and unmarried daughters.</w:t>
      </w:r>
    </w:p>
    <w:p w:rsidR="008475B8" w:rsidRPr="00CB07AA" w:rsidRDefault="008475B8" w:rsidP="00CB07AA">
      <w:pPr>
        <w:pStyle w:val="ListParagraph"/>
        <w:numPr>
          <w:ilvl w:val="0"/>
          <w:numId w:val="23"/>
        </w:numPr>
        <w:spacing w:after="0"/>
        <w:rPr>
          <w:rFonts w:ascii="Arial" w:hAnsi="Arial" w:cs="Arial"/>
        </w:rPr>
      </w:pPr>
      <w:r w:rsidRPr="00CB07AA">
        <w:rPr>
          <w:rFonts w:ascii="Arial" w:hAnsi="Arial" w:cs="Arial"/>
        </w:rPr>
        <w:t>Bangladeshi Citizen</w:t>
      </w:r>
    </w:p>
    <w:p w:rsidR="008475B8" w:rsidRPr="00CB07AA" w:rsidRDefault="008475B8" w:rsidP="00CB07AA">
      <w:pPr>
        <w:pStyle w:val="ListParagraph"/>
        <w:numPr>
          <w:ilvl w:val="0"/>
          <w:numId w:val="23"/>
        </w:numPr>
        <w:spacing w:after="0"/>
        <w:rPr>
          <w:rFonts w:ascii="Arial" w:hAnsi="Arial" w:cs="Arial"/>
        </w:rPr>
      </w:pPr>
      <w:r w:rsidRPr="00CB07AA">
        <w:rPr>
          <w:rFonts w:ascii="Arial" w:hAnsi="Arial" w:cs="Arial"/>
        </w:rPr>
        <w:t xml:space="preserve">Yearly income of applicant’s father/mother/husband must be bellow in tax free income range (declared by NBR) </w:t>
      </w:r>
    </w:p>
    <w:p w:rsidR="00A90CE5" w:rsidRPr="00CB07AA" w:rsidRDefault="00A90CE5" w:rsidP="00CB07AA">
      <w:pPr>
        <w:rPr>
          <w:rFonts w:ascii="Arial" w:hAnsi="Arial" w:cs="Arial"/>
        </w:rPr>
      </w:pPr>
    </w:p>
    <w:p w:rsidR="008475B8" w:rsidRPr="00CB07AA" w:rsidRDefault="008475B8" w:rsidP="00CB07AA">
      <w:pPr>
        <w:rPr>
          <w:rFonts w:ascii="Arial" w:hAnsi="Arial" w:cs="Arial"/>
        </w:rPr>
      </w:pPr>
      <w:r w:rsidRPr="00CB07AA">
        <w:rPr>
          <w:rFonts w:ascii="Arial" w:hAnsi="Arial" w:cs="Arial"/>
        </w:rPr>
        <w:t>Following personal are not eligible to submit application for SKS Stipend:</w:t>
      </w:r>
    </w:p>
    <w:p w:rsidR="008475B8" w:rsidRPr="00CB07AA" w:rsidRDefault="008475B8" w:rsidP="00CB07AA">
      <w:pPr>
        <w:pStyle w:val="ListParagraph"/>
        <w:numPr>
          <w:ilvl w:val="0"/>
          <w:numId w:val="23"/>
        </w:numPr>
        <w:rPr>
          <w:rFonts w:ascii="Arial" w:hAnsi="Arial" w:cs="Arial"/>
          <w:bCs/>
        </w:rPr>
      </w:pPr>
      <w:r w:rsidRPr="00CB07AA">
        <w:rPr>
          <w:rFonts w:ascii="Arial" w:hAnsi="Arial" w:cs="Arial"/>
          <w:bCs/>
        </w:rPr>
        <w:t>Dismissed personnel from the Armed Forces Services</w:t>
      </w:r>
    </w:p>
    <w:p w:rsidR="008475B8" w:rsidRPr="00CB07AA" w:rsidRDefault="008475B8" w:rsidP="00CB07AA">
      <w:pPr>
        <w:pStyle w:val="ListParagraph"/>
        <w:numPr>
          <w:ilvl w:val="0"/>
          <w:numId w:val="23"/>
        </w:numPr>
        <w:rPr>
          <w:rFonts w:ascii="Arial" w:hAnsi="Arial" w:cs="Arial"/>
          <w:bCs/>
        </w:rPr>
      </w:pPr>
      <w:r w:rsidRPr="00CB07AA">
        <w:rPr>
          <w:rFonts w:ascii="Arial" w:hAnsi="Arial" w:cs="Arial"/>
          <w:bCs/>
        </w:rPr>
        <w:t>Ex-Recruit</w:t>
      </w:r>
    </w:p>
    <w:p w:rsidR="008475B8" w:rsidRPr="00CB07AA" w:rsidRDefault="008475B8" w:rsidP="00CB07AA">
      <w:pPr>
        <w:pStyle w:val="ListParagraph"/>
        <w:numPr>
          <w:ilvl w:val="0"/>
          <w:numId w:val="23"/>
        </w:numPr>
        <w:spacing w:after="0"/>
        <w:rPr>
          <w:rFonts w:ascii="Arial" w:hAnsi="Arial" w:cs="Arial"/>
        </w:rPr>
      </w:pPr>
      <w:r w:rsidRPr="00CB07AA">
        <w:rPr>
          <w:rFonts w:ascii="Arial" w:hAnsi="Arial" w:cs="Arial"/>
        </w:rPr>
        <w:t xml:space="preserve">Earning Wife, Sons and daughters of </w:t>
      </w:r>
      <w:r w:rsidRPr="00CB07AA">
        <w:rPr>
          <w:rFonts w:ascii="Arial" w:hAnsi="Arial" w:cs="Arial"/>
          <w:bCs/>
        </w:rPr>
        <w:t>Armed Forces Services personnel</w:t>
      </w:r>
    </w:p>
    <w:p w:rsidR="008475B8" w:rsidRPr="00CB07AA" w:rsidRDefault="008475B8" w:rsidP="00CB07AA">
      <w:pPr>
        <w:pStyle w:val="ListParagraph"/>
        <w:numPr>
          <w:ilvl w:val="0"/>
          <w:numId w:val="23"/>
        </w:numPr>
        <w:spacing w:after="0"/>
        <w:rPr>
          <w:rFonts w:ascii="Arial" w:hAnsi="Arial" w:cs="Arial"/>
        </w:rPr>
      </w:pPr>
      <w:r w:rsidRPr="00CB07AA">
        <w:rPr>
          <w:rFonts w:ascii="Arial" w:hAnsi="Arial" w:cs="Arial"/>
        </w:rPr>
        <w:t>More than two person from single family is not eligible</w:t>
      </w:r>
    </w:p>
    <w:p w:rsidR="008475B8" w:rsidRPr="00CB07AA" w:rsidRDefault="008475B8" w:rsidP="00CB07AA">
      <w:pPr>
        <w:pStyle w:val="ListParagraph"/>
        <w:numPr>
          <w:ilvl w:val="0"/>
          <w:numId w:val="23"/>
        </w:numPr>
        <w:spacing w:after="0"/>
        <w:rPr>
          <w:rFonts w:ascii="Arial" w:hAnsi="Arial" w:cs="Arial"/>
        </w:rPr>
      </w:pPr>
      <w:r w:rsidRPr="00CB07AA">
        <w:rPr>
          <w:rFonts w:ascii="Arial" w:hAnsi="Arial" w:cs="Arial"/>
        </w:rPr>
        <w:t>Bellow scoring of SGPA 2.50  or 45 % are not eligible</w:t>
      </w:r>
    </w:p>
    <w:p w:rsidR="008475B8" w:rsidRPr="00CB07AA" w:rsidRDefault="008475B8" w:rsidP="00CB07AA">
      <w:pPr>
        <w:pStyle w:val="ListParagraph"/>
        <w:numPr>
          <w:ilvl w:val="0"/>
          <w:numId w:val="23"/>
        </w:numPr>
        <w:spacing w:after="0"/>
        <w:rPr>
          <w:rFonts w:ascii="Arial" w:hAnsi="Arial" w:cs="Arial"/>
        </w:rPr>
      </w:pPr>
      <w:r w:rsidRPr="00CB07AA">
        <w:rPr>
          <w:rFonts w:ascii="Arial" w:hAnsi="Arial" w:cs="Arial"/>
        </w:rPr>
        <w:t>The children who born after his father or mother retirement  is not eligible</w:t>
      </w:r>
    </w:p>
    <w:p w:rsidR="008475B8" w:rsidRPr="00CB07AA" w:rsidRDefault="008475B8" w:rsidP="00CB07AA">
      <w:pPr>
        <w:pStyle w:val="ListParagraph"/>
        <w:numPr>
          <w:ilvl w:val="0"/>
          <w:numId w:val="23"/>
        </w:numPr>
        <w:spacing w:after="0"/>
        <w:rPr>
          <w:rFonts w:ascii="Arial" w:hAnsi="Arial" w:cs="Arial"/>
        </w:rPr>
      </w:pPr>
      <w:r w:rsidRPr="00CB07AA">
        <w:rPr>
          <w:rFonts w:ascii="Arial" w:hAnsi="Arial" w:cs="Arial"/>
        </w:rPr>
        <w:lastRenderedPageBreak/>
        <w:t>More than one time scholarship/ Stipend for same class for a student is not to be done.</w:t>
      </w:r>
    </w:p>
    <w:p w:rsidR="008475B8" w:rsidRPr="00CB07AA" w:rsidRDefault="008475B8" w:rsidP="00CB07AA">
      <w:pPr>
        <w:pStyle w:val="ListParagraph"/>
        <w:numPr>
          <w:ilvl w:val="0"/>
          <w:numId w:val="23"/>
        </w:numPr>
        <w:spacing w:after="0"/>
        <w:rPr>
          <w:rFonts w:ascii="Arial" w:hAnsi="Arial" w:cs="Arial"/>
        </w:rPr>
      </w:pPr>
      <w:r w:rsidRPr="00CB07AA">
        <w:rPr>
          <w:rFonts w:ascii="Arial" w:hAnsi="Arial" w:cs="Arial"/>
        </w:rPr>
        <w:t>The student who studied in abroad is not qualified for this Stipend.</w:t>
      </w:r>
    </w:p>
    <w:p w:rsidR="0057076E" w:rsidRPr="005B4BFC" w:rsidRDefault="0057076E" w:rsidP="00CB07AA">
      <w:pPr>
        <w:rPr>
          <w:rFonts w:ascii="Arial" w:hAnsi="Arial" w:cs="Arial"/>
          <w:sz w:val="8"/>
        </w:rPr>
      </w:pPr>
    </w:p>
    <w:p w:rsidR="008475B8" w:rsidRPr="00CB07AA" w:rsidRDefault="008475B8" w:rsidP="00CB07AA">
      <w:pPr>
        <w:rPr>
          <w:rFonts w:ascii="Arial" w:hAnsi="Arial" w:cs="Arial"/>
        </w:rPr>
      </w:pPr>
      <w:r w:rsidRPr="00CB07AA">
        <w:rPr>
          <w:rFonts w:ascii="Arial" w:hAnsi="Arial" w:cs="Arial"/>
        </w:rPr>
        <w:t>Monthly Stipend rate on various sectors:</w:t>
      </w:r>
    </w:p>
    <w:p w:rsidR="008475B8" w:rsidRPr="00CB07AA" w:rsidRDefault="008475B8" w:rsidP="00CB07AA">
      <w:pPr>
        <w:pStyle w:val="ListParagraph"/>
        <w:numPr>
          <w:ilvl w:val="0"/>
          <w:numId w:val="21"/>
        </w:numPr>
        <w:spacing w:after="0"/>
        <w:rPr>
          <w:rFonts w:ascii="Arial" w:hAnsi="Arial" w:cs="Arial"/>
        </w:rPr>
      </w:pPr>
      <w:r w:rsidRPr="00CB07AA">
        <w:rPr>
          <w:rFonts w:ascii="Arial" w:hAnsi="Arial" w:cs="Arial"/>
        </w:rPr>
        <w:t xml:space="preserve">Secondary stage (For School, Technical and Madrasa Student): </w:t>
      </w:r>
    </w:p>
    <w:p w:rsidR="008475B8" w:rsidRPr="00CB07AA" w:rsidRDefault="008475B8" w:rsidP="00CB07AA">
      <w:pPr>
        <w:pStyle w:val="ListParagraph"/>
        <w:numPr>
          <w:ilvl w:val="1"/>
          <w:numId w:val="21"/>
        </w:numPr>
        <w:spacing w:after="0"/>
        <w:rPr>
          <w:rFonts w:ascii="Arial" w:hAnsi="Arial" w:cs="Arial"/>
        </w:rPr>
      </w:pPr>
      <w:r w:rsidRPr="00CB07AA">
        <w:rPr>
          <w:rFonts w:ascii="Arial" w:hAnsi="Arial" w:cs="Arial"/>
        </w:rPr>
        <w:t>Class VI to Class VIII – BDT 75.00</w:t>
      </w:r>
    </w:p>
    <w:p w:rsidR="008475B8" w:rsidRPr="00CB07AA" w:rsidRDefault="008475B8" w:rsidP="00CB07AA">
      <w:pPr>
        <w:pStyle w:val="ListParagraph"/>
        <w:numPr>
          <w:ilvl w:val="1"/>
          <w:numId w:val="21"/>
        </w:numPr>
        <w:spacing w:after="0"/>
        <w:rPr>
          <w:rFonts w:ascii="Arial" w:hAnsi="Arial" w:cs="Arial"/>
        </w:rPr>
      </w:pPr>
      <w:r w:rsidRPr="00CB07AA">
        <w:rPr>
          <w:rFonts w:ascii="Arial" w:hAnsi="Arial" w:cs="Arial"/>
        </w:rPr>
        <w:t xml:space="preserve">Higher Secondary , Technical and Madrasa: </w:t>
      </w:r>
    </w:p>
    <w:p w:rsidR="008475B8" w:rsidRPr="00CB07AA" w:rsidRDefault="008475B8" w:rsidP="00CB07AA">
      <w:pPr>
        <w:pStyle w:val="ListParagraph"/>
        <w:numPr>
          <w:ilvl w:val="1"/>
          <w:numId w:val="21"/>
        </w:numPr>
        <w:spacing w:after="0"/>
        <w:rPr>
          <w:rFonts w:ascii="Arial" w:hAnsi="Arial" w:cs="Arial"/>
        </w:rPr>
      </w:pPr>
      <w:r w:rsidRPr="00CB07AA">
        <w:rPr>
          <w:rFonts w:ascii="Arial" w:hAnsi="Arial" w:cs="Arial"/>
        </w:rPr>
        <w:t>Arts/ Science /Commerce /PTI/Library Science / Compounder ship Certificate-  BDT 150.00</w:t>
      </w:r>
    </w:p>
    <w:p w:rsidR="008475B8" w:rsidRPr="00CB07AA" w:rsidRDefault="008475B8" w:rsidP="00CB07AA">
      <w:pPr>
        <w:pStyle w:val="ListParagraph"/>
        <w:numPr>
          <w:ilvl w:val="1"/>
          <w:numId w:val="21"/>
        </w:numPr>
        <w:spacing w:after="0"/>
        <w:rPr>
          <w:rFonts w:ascii="Arial" w:hAnsi="Arial" w:cs="Arial"/>
        </w:rPr>
      </w:pPr>
      <w:r w:rsidRPr="00CB07AA">
        <w:rPr>
          <w:rFonts w:ascii="Arial" w:hAnsi="Arial" w:cs="Arial"/>
        </w:rPr>
        <w:t>Diploma Engineering / Nursing/ Homeopathy-BDT 200.00</w:t>
      </w:r>
    </w:p>
    <w:p w:rsidR="008475B8" w:rsidRPr="00CB07AA" w:rsidRDefault="008475B8" w:rsidP="00CB07AA">
      <w:pPr>
        <w:pStyle w:val="ListParagraph"/>
        <w:numPr>
          <w:ilvl w:val="1"/>
          <w:numId w:val="21"/>
        </w:numPr>
        <w:spacing w:after="0"/>
        <w:rPr>
          <w:rFonts w:ascii="Arial" w:hAnsi="Arial" w:cs="Arial"/>
        </w:rPr>
      </w:pPr>
    </w:p>
    <w:p w:rsidR="008475B8" w:rsidRPr="00CB07AA" w:rsidRDefault="008475B8" w:rsidP="00CB07AA">
      <w:pPr>
        <w:pStyle w:val="ListParagraph"/>
        <w:numPr>
          <w:ilvl w:val="0"/>
          <w:numId w:val="21"/>
        </w:numPr>
        <w:spacing w:after="0"/>
        <w:rPr>
          <w:rFonts w:ascii="Arial" w:hAnsi="Arial" w:cs="Arial"/>
        </w:rPr>
      </w:pPr>
      <w:r w:rsidRPr="00CB07AA">
        <w:rPr>
          <w:rFonts w:ascii="Arial" w:hAnsi="Arial" w:cs="Arial"/>
        </w:rPr>
        <w:t>Bachelor Stage (Degree):</w:t>
      </w:r>
    </w:p>
    <w:p w:rsidR="008475B8" w:rsidRPr="00CB07AA" w:rsidRDefault="008475B8" w:rsidP="00CB07AA">
      <w:pPr>
        <w:pStyle w:val="ListParagraph"/>
        <w:numPr>
          <w:ilvl w:val="1"/>
          <w:numId w:val="21"/>
        </w:numPr>
        <w:spacing w:after="0"/>
        <w:rPr>
          <w:rFonts w:ascii="Arial" w:hAnsi="Arial" w:cs="Arial"/>
        </w:rPr>
      </w:pPr>
      <w:r w:rsidRPr="00CB07AA">
        <w:rPr>
          <w:rFonts w:ascii="Arial" w:hAnsi="Arial" w:cs="Arial"/>
        </w:rPr>
        <w:t>Arts/Science/Commerce/B Ed –BDT 175.00</w:t>
      </w:r>
    </w:p>
    <w:p w:rsidR="008475B8" w:rsidRPr="00CB07AA" w:rsidRDefault="008475B8" w:rsidP="00CB07AA">
      <w:pPr>
        <w:pStyle w:val="ListParagraph"/>
        <w:numPr>
          <w:ilvl w:val="1"/>
          <w:numId w:val="21"/>
        </w:numPr>
        <w:spacing w:after="0"/>
        <w:rPr>
          <w:rFonts w:ascii="Arial" w:hAnsi="Arial" w:cs="Arial"/>
        </w:rPr>
      </w:pPr>
      <w:proofErr w:type="spellStart"/>
      <w:r w:rsidRPr="00CB07AA">
        <w:rPr>
          <w:rFonts w:ascii="Arial" w:hAnsi="Arial" w:cs="Arial"/>
        </w:rPr>
        <w:t>Honours</w:t>
      </w:r>
      <w:proofErr w:type="spellEnd"/>
      <w:r w:rsidRPr="00CB07AA">
        <w:rPr>
          <w:rFonts w:ascii="Arial" w:hAnsi="Arial" w:cs="Arial"/>
        </w:rPr>
        <w:t xml:space="preserve"> (Arts/Science/Commerce/LLB) –BDT 250.00</w:t>
      </w:r>
    </w:p>
    <w:p w:rsidR="008475B8" w:rsidRPr="00CB07AA" w:rsidRDefault="008475B8" w:rsidP="00CB07AA">
      <w:pPr>
        <w:pStyle w:val="ListParagraph"/>
        <w:numPr>
          <w:ilvl w:val="1"/>
          <w:numId w:val="21"/>
        </w:numPr>
        <w:spacing w:after="0"/>
        <w:rPr>
          <w:rFonts w:ascii="Arial" w:hAnsi="Arial" w:cs="Arial"/>
        </w:rPr>
      </w:pPr>
      <w:r w:rsidRPr="00CB07AA">
        <w:rPr>
          <w:rFonts w:ascii="Arial" w:hAnsi="Arial" w:cs="Arial"/>
        </w:rPr>
        <w:t xml:space="preserve">Engineering / Medical/Agriculture/ </w:t>
      </w:r>
      <w:proofErr w:type="spellStart"/>
      <w:r w:rsidRPr="00CB07AA">
        <w:rPr>
          <w:rFonts w:ascii="Arial" w:hAnsi="Arial" w:cs="Arial"/>
        </w:rPr>
        <w:t>Vatnary</w:t>
      </w:r>
      <w:proofErr w:type="spellEnd"/>
      <w:r w:rsidRPr="00CB07AA">
        <w:rPr>
          <w:rFonts w:ascii="Arial" w:hAnsi="Arial" w:cs="Arial"/>
        </w:rPr>
        <w:t xml:space="preserve"> / Homeopathy/ Textile/ Lather/ Marin Academy / Marin &amp; fisheries </w:t>
      </w:r>
      <w:proofErr w:type="spellStart"/>
      <w:r w:rsidRPr="00CB07AA">
        <w:rPr>
          <w:rFonts w:ascii="Arial" w:hAnsi="Arial" w:cs="Arial"/>
        </w:rPr>
        <w:t>etc</w:t>
      </w:r>
      <w:proofErr w:type="spellEnd"/>
      <w:r w:rsidRPr="00CB07AA">
        <w:rPr>
          <w:rFonts w:ascii="Arial" w:hAnsi="Arial" w:cs="Arial"/>
        </w:rPr>
        <w:t xml:space="preserve">  -BDT 300.00</w:t>
      </w:r>
    </w:p>
    <w:p w:rsidR="008475B8" w:rsidRPr="00CB07AA" w:rsidRDefault="008475B8" w:rsidP="00CB07AA">
      <w:pPr>
        <w:pStyle w:val="ListParagraph"/>
        <w:numPr>
          <w:ilvl w:val="1"/>
          <w:numId w:val="21"/>
        </w:numPr>
        <w:spacing w:after="0"/>
        <w:rPr>
          <w:rFonts w:ascii="Arial" w:hAnsi="Arial" w:cs="Arial"/>
        </w:rPr>
      </w:pPr>
    </w:p>
    <w:p w:rsidR="008475B8" w:rsidRPr="00CB07AA" w:rsidRDefault="008475B8" w:rsidP="00CB07AA">
      <w:pPr>
        <w:pStyle w:val="ListParagraph"/>
        <w:numPr>
          <w:ilvl w:val="0"/>
          <w:numId w:val="21"/>
        </w:numPr>
        <w:spacing w:after="0"/>
        <w:rPr>
          <w:rFonts w:ascii="Arial" w:hAnsi="Arial" w:cs="Arial"/>
        </w:rPr>
      </w:pPr>
      <w:r w:rsidRPr="00CB07AA">
        <w:rPr>
          <w:rFonts w:ascii="Arial" w:hAnsi="Arial" w:cs="Arial"/>
        </w:rPr>
        <w:t xml:space="preserve"> Masters(Arts/Science/Commerce/M A Ed/ MBA/LLM/ Library Science/ICMA/CA -BDT 250.00</w:t>
      </w:r>
    </w:p>
    <w:p w:rsidR="008475B8" w:rsidRPr="00CB07AA" w:rsidRDefault="008475B8" w:rsidP="00CB07AA">
      <w:pPr>
        <w:rPr>
          <w:rFonts w:ascii="Arial" w:hAnsi="Arial" w:cs="Arial"/>
          <w:b/>
          <w:bCs/>
          <w:color w:val="444F3C"/>
          <w:shd w:val="clear" w:color="auto" w:fill="FFFFFF"/>
        </w:rPr>
      </w:pPr>
    </w:p>
    <w:p w:rsidR="008475B8" w:rsidRPr="00CB07AA" w:rsidRDefault="008475B8" w:rsidP="00CB07AA">
      <w:pPr>
        <w:rPr>
          <w:rFonts w:ascii="Arial" w:hAnsi="Arial" w:cs="Arial"/>
          <w:b/>
          <w:u w:val="single"/>
        </w:rPr>
      </w:pPr>
      <w:r w:rsidRPr="00CB07AA">
        <w:rPr>
          <w:rFonts w:ascii="Arial" w:hAnsi="Arial" w:cs="Arial"/>
          <w:b/>
          <w:u w:val="single"/>
        </w:rPr>
        <w:t>Scholarship</w:t>
      </w:r>
    </w:p>
    <w:p w:rsidR="008475B8" w:rsidRPr="00CB07AA" w:rsidRDefault="008475B8" w:rsidP="00CB07AA">
      <w:pPr>
        <w:rPr>
          <w:rFonts w:ascii="Arial" w:hAnsi="Arial" w:cs="Arial"/>
        </w:rPr>
      </w:pPr>
      <w:r w:rsidRPr="00CB07AA">
        <w:rPr>
          <w:rFonts w:ascii="Arial" w:hAnsi="Arial" w:cs="Arial"/>
        </w:rPr>
        <w:t xml:space="preserve">Besides above regular stipend, following special stipends are </w:t>
      </w:r>
      <w:proofErr w:type="gramStart"/>
      <w:r w:rsidR="0057076E" w:rsidRPr="00CB07AA">
        <w:rPr>
          <w:rFonts w:ascii="Arial" w:hAnsi="Arial" w:cs="Arial"/>
        </w:rPr>
        <w:t xml:space="preserve">given </w:t>
      </w:r>
      <w:r w:rsidRPr="00CB07AA">
        <w:rPr>
          <w:rFonts w:ascii="Arial" w:hAnsi="Arial" w:cs="Arial"/>
        </w:rPr>
        <w:t>:</w:t>
      </w:r>
      <w:proofErr w:type="gramEnd"/>
    </w:p>
    <w:p w:rsidR="008475B8" w:rsidRPr="00CB07AA" w:rsidRDefault="008475B8" w:rsidP="00CB07AA">
      <w:pPr>
        <w:pStyle w:val="ListParagraph"/>
        <w:numPr>
          <w:ilvl w:val="0"/>
          <w:numId w:val="24"/>
        </w:numPr>
        <w:spacing w:after="0"/>
        <w:rPr>
          <w:rFonts w:ascii="Arial" w:hAnsi="Arial" w:cs="Arial"/>
        </w:rPr>
      </w:pPr>
      <w:r w:rsidRPr="00CB07AA">
        <w:rPr>
          <w:rFonts w:ascii="Arial" w:hAnsi="Arial" w:cs="Arial"/>
        </w:rPr>
        <w:t>Student</w:t>
      </w:r>
      <w:r w:rsidR="0057076E" w:rsidRPr="00CB07AA">
        <w:rPr>
          <w:rFonts w:ascii="Arial" w:hAnsi="Arial" w:cs="Arial"/>
        </w:rPr>
        <w:t>s</w:t>
      </w:r>
      <w:r w:rsidRPr="00CB07AA">
        <w:rPr>
          <w:rFonts w:ascii="Arial" w:hAnsi="Arial" w:cs="Arial"/>
        </w:rPr>
        <w:t xml:space="preserve"> of School, Technical and Madrasa who are  getting government scholarship – BDT 25.00</w:t>
      </w:r>
    </w:p>
    <w:p w:rsidR="008475B8" w:rsidRPr="00CB07AA" w:rsidRDefault="008475B8" w:rsidP="00CB07AA">
      <w:pPr>
        <w:pStyle w:val="ListParagraph"/>
        <w:numPr>
          <w:ilvl w:val="0"/>
          <w:numId w:val="24"/>
        </w:numPr>
        <w:spacing w:after="0"/>
        <w:rPr>
          <w:rFonts w:ascii="Arial" w:hAnsi="Arial" w:cs="Arial"/>
        </w:rPr>
      </w:pPr>
      <w:r w:rsidRPr="00CB07AA">
        <w:rPr>
          <w:rFonts w:ascii="Arial" w:hAnsi="Arial" w:cs="Arial"/>
        </w:rPr>
        <w:t>Student of Higher Secondary, Technical, Madrasa stage and Bachelor Degree &amp; Master Degree  are getting following:</w:t>
      </w:r>
    </w:p>
    <w:p w:rsidR="008475B8" w:rsidRPr="00CB07AA" w:rsidRDefault="008475B8" w:rsidP="00CB07AA">
      <w:pPr>
        <w:pStyle w:val="ListParagraph"/>
        <w:numPr>
          <w:ilvl w:val="1"/>
          <w:numId w:val="24"/>
        </w:numPr>
        <w:spacing w:after="0"/>
        <w:rPr>
          <w:rFonts w:ascii="Arial" w:hAnsi="Arial" w:cs="Arial"/>
        </w:rPr>
      </w:pPr>
      <w:r w:rsidRPr="00CB07AA">
        <w:rPr>
          <w:rFonts w:ascii="Arial" w:hAnsi="Arial" w:cs="Arial"/>
        </w:rPr>
        <w:t>GPA 3.00 to 3.99 or Obtaining 50% to 69 % marks -BDT 25.00</w:t>
      </w:r>
    </w:p>
    <w:p w:rsidR="008475B8" w:rsidRPr="00CB07AA" w:rsidRDefault="008475B8" w:rsidP="00CB07AA">
      <w:pPr>
        <w:pStyle w:val="ListParagraph"/>
        <w:numPr>
          <w:ilvl w:val="1"/>
          <w:numId w:val="24"/>
        </w:numPr>
        <w:spacing w:after="0"/>
        <w:rPr>
          <w:rFonts w:ascii="Arial" w:hAnsi="Arial" w:cs="Arial"/>
        </w:rPr>
      </w:pPr>
      <w:r w:rsidRPr="00CB07AA">
        <w:rPr>
          <w:rFonts w:ascii="Arial" w:hAnsi="Arial" w:cs="Arial"/>
        </w:rPr>
        <w:t>GPA 4.00 or Above or Obtaining 70 %  or Above marks- BDT 50.00</w:t>
      </w:r>
    </w:p>
    <w:p w:rsidR="00D150D8" w:rsidRPr="00CB07AA" w:rsidRDefault="00D150D8" w:rsidP="00CB07AA">
      <w:pPr>
        <w:spacing w:after="0"/>
        <w:rPr>
          <w:rFonts w:ascii="Arial" w:hAnsi="Arial" w:cs="Arial"/>
          <w:lang w:val="en-GB"/>
        </w:rPr>
      </w:pPr>
      <w:r w:rsidRPr="00CB07AA">
        <w:rPr>
          <w:rFonts w:ascii="Arial" w:hAnsi="Arial" w:cs="Arial"/>
          <w:lang w:val="en-GB"/>
        </w:rPr>
        <w:br w:type="page"/>
      </w:r>
    </w:p>
    <w:p w:rsidR="00893E3F" w:rsidRPr="00CB07AA" w:rsidRDefault="00893E3F" w:rsidP="00CB07AA">
      <w:pPr>
        <w:spacing w:after="0"/>
        <w:rPr>
          <w:rFonts w:ascii="Arial" w:hAnsi="Arial" w:cs="Arial"/>
          <w:b/>
          <w:bCs/>
          <w:color w:val="FF0000"/>
          <w:u w:val="single"/>
        </w:rPr>
      </w:pPr>
    </w:p>
    <w:p w:rsidR="00D150D8" w:rsidRPr="00CB07AA" w:rsidRDefault="00D150D8" w:rsidP="00CB07AA">
      <w:pPr>
        <w:spacing w:after="0"/>
        <w:rPr>
          <w:rFonts w:ascii="Arial" w:hAnsi="Arial" w:cs="Arial"/>
          <w:b/>
          <w:lang w:val="en-GB"/>
        </w:rPr>
      </w:pPr>
    </w:p>
    <w:p w:rsidR="00D52072" w:rsidRPr="008406B1" w:rsidRDefault="00D52072" w:rsidP="00CB07AA">
      <w:pPr>
        <w:pStyle w:val="Heading5"/>
        <w:rPr>
          <w:rFonts w:ascii="Arial" w:hAnsi="Arial" w:cs="Arial"/>
          <w:caps/>
          <w:color w:val="auto"/>
        </w:rPr>
      </w:pPr>
      <w:r w:rsidRPr="008406B1">
        <w:rPr>
          <w:rStyle w:val="Heading4Char"/>
          <w:rFonts w:ascii="Arial" w:hAnsi="Arial" w:cs="Arial"/>
          <w:caps/>
          <w:color w:val="auto"/>
        </w:rPr>
        <w:t>Pension</w:t>
      </w:r>
      <w:r w:rsidRPr="008406B1">
        <w:rPr>
          <w:rFonts w:ascii="Arial" w:hAnsi="Arial" w:cs="Arial"/>
          <w:caps/>
          <w:color w:val="auto"/>
        </w:rPr>
        <w:t xml:space="preserve"> </w:t>
      </w:r>
    </w:p>
    <w:p w:rsidR="00D52072" w:rsidRPr="008406B1" w:rsidRDefault="00D52072" w:rsidP="00CB07AA">
      <w:pPr>
        <w:rPr>
          <w:rFonts w:ascii="Arial" w:hAnsi="Arial" w:cs="Arial"/>
          <w:b/>
          <w:bCs/>
          <w:sz w:val="14"/>
          <w:u w:val="single"/>
        </w:rPr>
      </w:pPr>
    </w:p>
    <w:p w:rsidR="00D52072" w:rsidRPr="008406B1" w:rsidRDefault="00D52072" w:rsidP="00CB07AA">
      <w:pPr>
        <w:rPr>
          <w:rFonts w:ascii="Arial" w:hAnsi="Arial" w:cs="Arial"/>
          <w:b/>
          <w:bCs/>
          <w:u w:val="single"/>
        </w:rPr>
      </w:pPr>
      <w:r w:rsidRPr="008406B1">
        <w:rPr>
          <w:rFonts w:ascii="Arial" w:hAnsi="Arial" w:cs="Arial"/>
          <w:b/>
          <w:bCs/>
          <w:u w:val="single"/>
        </w:rPr>
        <w:t>Existing Business Process:</w:t>
      </w:r>
    </w:p>
    <w:p w:rsidR="00D52072" w:rsidRPr="008406B1" w:rsidRDefault="00D52072" w:rsidP="008406B1">
      <w:pPr>
        <w:jc w:val="both"/>
        <w:rPr>
          <w:rFonts w:ascii="Arial" w:hAnsi="Arial" w:cs="Arial"/>
          <w:b/>
          <w:bCs/>
        </w:rPr>
      </w:pPr>
      <w:r w:rsidRPr="008406B1">
        <w:rPr>
          <w:rFonts w:ascii="Arial" w:hAnsi="Arial" w:cs="Arial"/>
          <w:b/>
          <w:bCs/>
        </w:rPr>
        <w:t>Overview:</w:t>
      </w:r>
    </w:p>
    <w:p w:rsidR="00C86485" w:rsidRPr="00C86485" w:rsidRDefault="00C86485" w:rsidP="00C86485">
      <w:pPr>
        <w:jc w:val="both"/>
        <w:rPr>
          <w:rFonts w:ascii="Arial" w:hAnsi="Arial" w:cs="Arial"/>
          <w:b/>
          <w:bCs/>
          <w:u w:val="single"/>
        </w:rPr>
      </w:pPr>
      <w:r w:rsidRPr="00C86485">
        <w:rPr>
          <w:rFonts w:ascii="Arial" w:hAnsi="Arial" w:cs="Arial"/>
          <w:b/>
          <w:bCs/>
          <w:u w:val="single"/>
        </w:rPr>
        <w:t xml:space="preserve">Regularize </w:t>
      </w:r>
      <w:r w:rsidR="006A4228">
        <w:rPr>
          <w:rFonts w:ascii="Arial" w:hAnsi="Arial" w:cs="Arial"/>
          <w:b/>
          <w:bCs/>
          <w:u w:val="single"/>
        </w:rPr>
        <w:t xml:space="preserve">the </w:t>
      </w:r>
      <w:r w:rsidRPr="00C86485">
        <w:rPr>
          <w:rFonts w:ascii="Arial" w:hAnsi="Arial" w:cs="Arial"/>
          <w:b/>
          <w:bCs/>
          <w:u w:val="single"/>
        </w:rPr>
        <w:t>irregular pension of ex-servicemen</w:t>
      </w:r>
    </w:p>
    <w:p w:rsidR="008406B1" w:rsidRPr="00AE324E" w:rsidRDefault="00442E51" w:rsidP="008406B1">
      <w:pPr>
        <w:jc w:val="both"/>
        <w:rPr>
          <w:rFonts w:ascii="Arial" w:hAnsi="Arial" w:cs="Arial"/>
          <w:bCs/>
        </w:rPr>
      </w:pPr>
      <w:r>
        <w:rPr>
          <w:rFonts w:ascii="Arial" w:hAnsi="Arial" w:cs="Arial"/>
          <w:bCs/>
        </w:rPr>
        <w:t>If e</w:t>
      </w:r>
      <w:r w:rsidR="00AE324E">
        <w:rPr>
          <w:rFonts w:ascii="Arial" w:hAnsi="Arial" w:cs="Arial"/>
          <w:bCs/>
        </w:rPr>
        <w:t>x-</w:t>
      </w:r>
      <w:r w:rsidR="00AE324E" w:rsidRPr="00AE324E">
        <w:rPr>
          <w:rFonts w:ascii="Arial" w:hAnsi="Arial" w:cs="Arial"/>
          <w:bCs/>
        </w:rPr>
        <w:t xml:space="preserve">serviceman </w:t>
      </w:r>
      <w:r w:rsidR="00AE324E">
        <w:rPr>
          <w:rFonts w:ascii="Arial" w:hAnsi="Arial" w:cs="Arial"/>
          <w:bCs/>
        </w:rPr>
        <w:t xml:space="preserve">faces any difficulties to get </w:t>
      </w:r>
      <w:r w:rsidR="00995EB6">
        <w:rPr>
          <w:rFonts w:ascii="Arial" w:hAnsi="Arial" w:cs="Arial"/>
          <w:bCs/>
        </w:rPr>
        <w:t xml:space="preserve">his </w:t>
      </w:r>
      <w:r w:rsidR="00AE324E">
        <w:rPr>
          <w:rFonts w:ascii="Arial" w:hAnsi="Arial" w:cs="Arial"/>
          <w:bCs/>
        </w:rPr>
        <w:t xml:space="preserve">pension money, </w:t>
      </w:r>
      <w:r w:rsidR="00995EB6">
        <w:rPr>
          <w:rFonts w:ascii="Arial" w:hAnsi="Arial" w:cs="Arial"/>
          <w:bCs/>
        </w:rPr>
        <w:t xml:space="preserve">an administrative </w:t>
      </w:r>
      <w:r>
        <w:rPr>
          <w:rFonts w:ascii="Arial" w:hAnsi="Arial" w:cs="Arial"/>
          <w:bCs/>
        </w:rPr>
        <w:t>assistance</w:t>
      </w:r>
      <w:r w:rsidR="00995EB6">
        <w:rPr>
          <w:rFonts w:ascii="Arial" w:hAnsi="Arial" w:cs="Arial"/>
          <w:bCs/>
        </w:rPr>
        <w:t xml:space="preserve"> is required from</w:t>
      </w:r>
      <w:r w:rsidR="00AE324E">
        <w:rPr>
          <w:rFonts w:ascii="Arial" w:hAnsi="Arial" w:cs="Arial"/>
          <w:bCs/>
        </w:rPr>
        <w:t xml:space="preserve"> </w:t>
      </w:r>
      <w:r w:rsidR="00995EB6">
        <w:rPr>
          <w:rFonts w:ascii="Arial" w:hAnsi="Arial" w:cs="Arial"/>
          <w:bCs/>
        </w:rPr>
        <w:t>BASB to</w:t>
      </w:r>
      <w:r w:rsidR="00AE324E">
        <w:rPr>
          <w:rFonts w:ascii="Arial" w:hAnsi="Arial" w:cs="Arial"/>
          <w:bCs/>
        </w:rPr>
        <w:t xml:space="preserve"> </w:t>
      </w:r>
      <w:r w:rsidR="00995EB6">
        <w:rPr>
          <w:rFonts w:ascii="Arial" w:hAnsi="Arial" w:cs="Arial"/>
          <w:bCs/>
        </w:rPr>
        <w:t xml:space="preserve">realize </w:t>
      </w:r>
      <w:r>
        <w:rPr>
          <w:rFonts w:ascii="Arial" w:hAnsi="Arial" w:cs="Arial"/>
          <w:bCs/>
        </w:rPr>
        <w:t>that</w:t>
      </w:r>
      <w:r w:rsidR="00995EB6">
        <w:rPr>
          <w:rFonts w:ascii="Arial" w:hAnsi="Arial" w:cs="Arial"/>
          <w:bCs/>
        </w:rPr>
        <w:t xml:space="preserve"> money. </w:t>
      </w:r>
      <w:r>
        <w:rPr>
          <w:rFonts w:ascii="Arial" w:hAnsi="Arial" w:cs="Arial"/>
          <w:bCs/>
        </w:rPr>
        <w:t>To solve the problem, a</w:t>
      </w:r>
      <w:r w:rsidR="00995EB6">
        <w:rPr>
          <w:rFonts w:ascii="Arial" w:hAnsi="Arial" w:cs="Arial"/>
          <w:bCs/>
        </w:rPr>
        <w:t>pplicant</w:t>
      </w:r>
      <w:r w:rsidR="00D01D1F">
        <w:rPr>
          <w:rFonts w:ascii="Arial" w:hAnsi="Arial" w:cs="Arial"/>
          <w:bCs/>
        </w:rPr>
        <w:t xml:space="preserve"> submits </w:t>
      </w:r>
      <w:r>
        <w:rPr>
          <w:rFonts w:ascii="Arial" w:hAnsi="Arial" w:cs="Arial"/>
          <w:bCs/>
        </w:rPr>
        <w:t>request</w:t>
      </w:r>
      <w:r w:rsidR="00D01D1F">
        <w:rPr>
          <w:rFonts w:ascii="Arial" w:hAnsi="Arial" w:cs="Arial"/>
          <w:bCs/>
        </w:rPr>
        <w:t xml:space="preserve"> with supporting documents to respective DASB office. After completing scrutiny of submitted documents, the secretary of DASB forwarded to BASB with recommendation. Again BASB </w:t>
      </w:r>
      <w:r w:rsidR="00FD7CC8">
        <w:rPr>
          <w:rFonts w:ascii="Arial" w:hAnsi="Arial" w:cs="Arial"/>
          <w:bCs/>
        </w:rPr>
        <w:t xml:space="preserve">go through all documents and send it to respective record office to accelerate the file. </w:t>
      </w:r>
    </w:p>
    <w:p w:rsidR="00C86485" w:rsidRDefault="00C86485" w:rsidP="00C86485">
      <w:pPr>
        <w:pStyle w:val="Heading5"/>
        <w:rPr>
          <w:rStyle w:val="Heading4Char"/>
          <w:rFonts w:ascii="Arial" w:hAnsi="Arial" w:cs="Arial"/>
          <w:caps/>
          <w:color w:val="auto"/>
        </w:rPr>
      </w:pPr>
      <w:r>
        <w:rPr>
          <w:rStyle w:val="Heading4Char"/>
          <w:rFonts w:ascii="Arial" w:hAnsi="Arial" w:cs="Arial"/>
          <w:caps/>
          <w:color w:val="auto"/>
        </w:rPr>
        <w:t>inquiry</w:t>
      </w:r>
    </w:p>
    <w:p w:rsidR="00C86485" w:rsidRPr="008406B1" w:rsidRDefault="00C86485" w:rsidP="00C86485">
      <w:pPr>
        <w:rPr>
          <w:rFonts w:ascii="Arial" w:hAnsi="Arial" w:cs="Arial"/>
          <w:b/>
          <w:bCs/>
          <w:sz w:val="14"/>
          <w:u w:val="single"/>
        </w:rPr>
      </w:pPr>
    </w:p>
    <w:p w:rsidR="00C86485" w:rsidRPr="008406B1" w:rsidRDefault="00C86485" w:rsidP="00C86485">
      <w:pPr>
        <w:rPr>
          <w:rFonts w:ascii="Arial" w:hAnsi="Arial" w:cs="Arial"/>
          <w:b/>
          <w:bCs/>
          <w:u w:val="single"/>
        </w:rPr>
      </w:pPr>
      <w:r w:rsidRPr="008406B1">
        <w:rPr>
          <w:rFonts w:ascii="Arial" w:hAnsi="Arial" w:cs="Arial"/>
          <w:b/>
          <w:bCs/>
          <w:u w:val="single"/>
        </w:rPr>
        <w:t>Existing Business Process:</w:t>
      </w:r>
    </w:p>
    <w:p w:rsidR="00C86485" w:rsidRPr="008406B1" w:rsidRDefault="00C86485" w:rsidP="00C86485">
      <w:pPr>
        <w:jc w:val="both"/>
        <w:rPr>
          <w:rFonts w:ascii="Arial" w:hAnsi="Arial" w:cs="Arial"/>
          <w:b/>
          <w:bCs/>
        </w:rPr>
      </w:pPr>
      <w:r w:rsidRPr="008406B1">
        <w:rPr>
          <w:rFonts w:ascii="Arial" w:hAnsi="Arial" w:cs="Arial"/>
          <w:b/>
          <w:bCs/>
        </w:rPr>
        <w:t>Overview:</w:t>
      </w:r>
    </w:p>
    <w:p w:rsidR="008406B1" w:rsidRPr="004C1623" w:rsidRDefault="00442E51" w:rsidP="008406B1">
      <w:pPr>
        <w:jc w:val="both"/>
        <w:rPr>
          <w:rFonts w:ascii="Arial" w:hAnsi="Arial" w:cs="Arial"/>
          <w:bCs/>
        </w:rPr>
      </w:pPr>
      <w:r w:rsidRPr="004C1623">
        <w:rPr>
          <w:rFonts w:ascii="Arial" w:hAnsi="Arial" w:cs="Arial"/>
          <w:bCs/>
        </w:rPr>
        <w:t xml:space="preserve">BASB takes action </w:t>
      </w:r>
      <w:r>
        <w:rPr>
          <w:rFonts w:ascii="Arial" w:hAnsi="Arial" w:cs="Arial"/>
          <w:bCs/>
        </w:rPr>
        <w:t>t</w:t>
      </w:r>
      <w:r w:rsidR="00C624CA" w:rsidRPr="004C1623">
        <w:rPr>
          <w:rFonts w:ascii="Arial" w:hAnsi="Arial" w:cs="Arial"/>
          <w:bCs/>
        </w:rPr>
        <w:t>o accomplish the services head quarter’s requirement of</w:t>
      </w:r>
      <w:r>
        <w:rPr>
          <w:rFonts w:ascii="Arial" w:hAnsi="Arial" w:cs="Arial"/>
          <w:bCs/>
        </w:rPr>
        <w:t xml:space="preserve"> investigation on specific case</w:t>
      </w:r>
      <w:r w:rsidR="00C624CA" w:rsidRPr="004C1623">
        <w:rPr>
          <w:rFonts w:ascii="Arial" w:hAnsi="Arial" w:cs="Arial"/>
          <w:bCs/>
        </w:rPr>
        <w:t>. After receiving the request from service head quarter, BASB prepare official order for respective DASB to perform the assignment</w:t>
      </w:r>
      <w:r w:rsidR="004C1623" w:rsidRPr="004C1623">
        <w:rPr>
          <w:rFonts w:ascii="Arial" w:hAnsi="Arial" w:cs="Arial"/>
          <w:bCs/>
        </w:rPr>
        <w:t xml:space="preserve">. After finding the actual information from the concern </w:t>
      </w:r>
      <w:r>
        <w:rPr>
          <w:rFonts w:ascii="Arial" w:hAnsi="Arial" w:cs="Arial"/>
          <w:bCs/>
        </w:rPr>
        <w:t>area</w:t>
      </w:r>
      <w:r w:rsidR="004C1623" w:rsidRPr="004C1623">
        <w:rPr>
          <w:rFonts w:ascii="Arial" w:hAnsi="Arial" w:cs="Arial"/>
          <w:bCs/>
        </w:rPr>
        <w:t xml:space="preserve">, DASB send </w:t>
      </w:r>
      <w:r>
        <w:rPr>
          <w:rFonts w:ascii="Arial" w:hAnsi="Arial" w:cs="Arial"/>
          <w:bCs/>
        </w:rPr>
        <w:t xml:space="preserve">it </w:t>
      </w:r>
      <w:r w:rsidR="004C1623" w:rsidRPr="004C1623">
        <w:rPr>
          <w:rFonts w:ascii="Arial" w:hAnsi="Arial" w:cs="Arial"/>
          <w:bCs/>
        </w:rPr>
        <w:t xml:space="preserve">to BASB and finally BASB forwarded to concern authority.  </w:t>
      </w:r>
      <w:r w:rsidR="00C624CA" w:rsidRPr="004C1623">
        <w:rPr>
          <w:rFonts w:ascii="Arial" w:hAnsi="Arial" w:cs="Arial"/>
          <w:bCs/>
        </w:rPr>
        <w:t xml:space="preserve"> </w:t>
      </w:r>
    </w:p>
    <w:p w:rsidR="00D52072" w:rsidRPr="00CB07AA" w:rsidRDefault="00D52072" w:rsidP="00CB07AA">
      <w:pPr>
        <w:rPr>
          <w:rFonts w:ascii="Arial" w:hAnsi="Arial" w:cs="Arial"/>
          <w:b/>
          <w:color w:val="FF0000"/>
        </w:rPr>
      </w:pPr>
    </w:p>
    <w:p w:rsidR="00D52072" w:rsidRPr="004F3C74" w:rsidRDefault="00D52072" w:rsidP="00CB07AA">
      <w:pPr>
        <w:rPr>
          <w:rFonts w:ascii="Arial" w:hAnsi="Arial" w:cs="Arial"/>
          <w:b/>
          <w:bCs/>
          <w:u w:val="single"/>
        </w:rPr>
      </w:pPr>
      <w:r w:rsidRPr="004F3C74">
        <w:rPr>
          <w:rFonts w:ascii="Arial" w:hAnsi="Arial" w:cs="Arial"/>
          <w:b/>
          <w:bCs/>
          <w:u w:val="single"/>
        </w:rPr>
        <w:t>To be System:</w:t>
      </w:r>
    </w:p>
    <w:p w:rsidR="004F3C74" w:rsidRDefault="004F3C74" w:rsidP="00CB07AA">
      <w:pPr>
        <w:spacing w:after="0"/>
        <w:rPr>
          <w:rFonts w:ascii="Arial" w:hAnsi="Arial" w:cs="Arial"/>
          <w:lang w:val="en-GB"/>
        </w:rPr>
      </w:pPr>
      <w:r w:rsidRPr="004F3C74">
        <w:rPr>
          <w:rFonts w:ascii="Arial" w:hAnsi="Arial" w:cs="Arial"/>
          <w:lang w:val="en-GB"/>
        </w:rPr>
        <w:t xml:space="preserve">There are following sub modules can be considered under </w:t>
      </w:r>
      <w:r w:rsidR="00C14484">
        <w:rPr>
          <w:rFonts w:ascii="Arial" w:hAnsi="Arial" w:cs="Arial"/>
          <w:lang w:val="en-GB"/>
        </w:rPr>
        <w:t>main</w:t>
      </w:r>
      <w:r w:rsidRPr="004F3C74">
        <w:rPr>
          <w:rFonts w:ascii="Arial" w:hAnsi="Arial" w:cs="Arial"/>
          <w:lang w:val="en-GB"/>
        </w:rPr>
        <w:t xml:space="preserve"> module</w:t>
      </w:r>
      <w:r w:rsidR="00C14484" w:rsidRPr="00C14484">
        <w:rPr>
          <w:rFonts w:ascii="Arial" w:hAnsi="Arial" w:cs="Arial"/>
          <w:lang w:val="en-GB"/>
        </w:rPr>
        <w:t xml:space="preserve"> </w:t>
      </w:r>
      <w:r w:rsidR="00C14484">
        <w:rPr>
          <w:rFonts w:ascii="Arial" w:hAnsi="Arial" w:cs="Arial"/>
          <w:lang w:val="en-GB"/>
        </w:rPr>
        <w:t>(</w:t>
      </w:r>
      <w:r w:rsidR="00C14484" w:rsidRPr="004F3C74">
        <w:rPr>
          <w:rFonts w:ascii="Arial" w:hAnsi="Arial" w:cs="Arial"/>
          <w:lang w:val="en-GB"/>
        </w:rPr>
        <w:t>welfare management</w:t>
      </w:r>
      <w:r w:rsidR="00C14484">
        <w:rPr>
          <w:rFonts w:ascii="Arial" w:hAnsi="Arial" w:cs="Arial"/>
          <w:lang w:val="en-GB"/>
        </w:rPr>
        <w:t>)</w:t>
      </w:r>
      <w:r w:rsidRPr="004F3C74">
        <w:rPr>
          <w:rFonts w:ascii="Arial" w:hAnsi="Arial" w:cs="Arial"/>
          <w:lang w:val="en-GB"/>
        </w:rPr>
        <w:t>:</w:t>
      </w:r>
    </w:p>
    <w:p w:rsidR="004F3C74" w:rsidRPr="004F3C74" w:rsidRDefault="004F3C74" w:rsidP="00CB07AA">
      <w:pPr>
        <w:spacing w:after="0"/>
        <w:rPr>
          <w:rFonts w:ascii="Arial" w:hAnsi="Arial" w:cs="Arial"/>
          <w:lang w:val="en-GB"/>
        </w:rPr>
      </w:pPr>
    </w:p>
    <w:p w:rsidR="004F3C74" w:rsidRDefault="00C745BE" w:rsidP="004F3C74">
      <w:pPr>
        <w:pStyle w:val="ListParagraph"/>
        <w:numPr>
          <w:ilvl w:val="0"/>
          <w:numId w:val="24"/>
        </w:numPr>
        <w:spacing w:after="0" w:line="480" w:lineRule="auto"/>
        <w:rPr>
          <w:rFonts w:ascii="Arial" w:hAnsi="Arial" w:cs="Arial"/>
        </w:rPr>
      </w:pPr>
      <w:r w:rsidRPr="004F3C74">
        <w:rPr>
          <w:rFonts w:ascii="Arial" w:hAnsi="Arial" w:cs="Arial"/>
        </w:rPr>
        <w:t xml:space="preserve">BSCR </w:t>
      </w:r>
      <w:r>
        <w:rPr>
          <w:rFonts w:ascii="Arial" w:hAnsi="Arial" w:cs="Arial"/>
        </w:rPr>
        <w:t>(</w:t>
      </w:r>
      <w:r w:rsidR="004F3C74" w:rsidRPr="004F3C74">
        <w:rPr>
          <w:rFonts w:ascii="Arial" w:hAnsi="Arial" w:cs="Arial"/>
        </w:rPr>
        <w:t>Bangladesh Serviceman Charitable Relief Fund)</w:t>
      </w:r>
    </w:p>
    <w:p w:rsidR="00C745BE" w:rsidRPr="00C745BE" w:rsidRDefault="00C745BE" w:rsidP="004F3C74">
      <w:pPr>
        <w:pStyle w:val="ListParagraph"/>
        <w:numPr>
          <w:ilvl w:val="0"/>
          <w:numId w:val="24"/>
        </w:numPr>
        <w:spacing w:after="0" w:line="480" w:lineRule="auto"/>
        <w:rPr>
          <w:rFonts w:ascii="Arial" w:hAnsi="Arial" w:cs="Arial"/>
        </w:rPr>
      </w:pPr>
      <w:r w:rsidRPr="00CB07AA">
        <w:rPr>
          <w:rFonts w:ascii="Arial" w:hAnsi="Arial" w:cs="Arial"/>
          <w:caps/>
        </w:rPr>
        <w:t>RCEL</w:t>
      </w:r>
      <w:r>
        <w:rPr>
          <w:rFonts w:ascii="Arial" w:hAnsi="Arial" w:cs="Arial"/>
          <w:caps/>
        </w:rPr>
        <w:t xml:space="preserve"> </w:t>
      </w:r>
      <w:r w:rsidRPr="00C745BE">
        <w:rPr>
          <w:rFonts w:ascii="Arial" w:hAnsi="Arial" w:cs="Arial"/>
        </w:rPr>
        <w:t xml:space="preserve"> (Royal Commonwealth Ex-Services </w:t>
      </w:r>
      <w:r w:rsidR="006D3D36" w:rsidRPr="00C745BE">
        <w:rPr>
          <w:rFonts w:ascii="Arial" w:hAnsi="Arial" w:cs="Arial"/>
        </w:rPr>
        <w:t>League</w:t>
      </w:r>
      <w:r w:rsidRPr="00C745BE">
        <w:rPr>
          <w:rFonts w:ascii="Arial" w:hAnsi="Arial" w:cs="Arial"/>
        </w:rPr>
        <w:t>)</w:t>
      </w:r>
    </w:p>
    <w:p w:rsidR="004F3C74" w:rsidRPr="004F3C74" w:rsidRDefault="004F3C74" w:rsidP="004F3C74">
      <w:pPr>
        <w:pStyle w:val="ListParagraph"/>
        <w:numPr>
          <w:ilvl w:val="0"/>
          <w:numId w:val="24"/>
        </w:numPr>
        <w:spacing w:after="0" w:line="480" w:lineRule="auto"/>
        <w:rPr>
          <w:rFonts w:ascii="Arial" w:hAnsi="Arial" w:cs="Arial"/>
        </w:rPr>
      </w:pPr>
      <w:r w:rsidRPr="004F3C74">
        <w:rPr>
          <w:rFonts w:ascii="Arial" w:hAnsi="Arial" w:cs="Arial"/>
          <w:bCs/>
          <w:iCs/>
        </w:rPr>
        <w:t xml:space="preserve">Veteran Allowance </w:t>
      </w:r>
    </w:p>
    <w:p w:rsidR="004F3C74" w:rsidRPr="004F3C74" w:rsidRDefault="004F3C74" w:rsidP="004F3C74">
      <w:pPr>
        <w:pStyle w:val="ListParagraph"/>
        <w:numPr>
          <w:ilvl w:val="0"/>
          <w:numId w:val="24"/>
        </w:numPr>
        <w:spacing w:after="0" w:line="480" w:lineRule="auto"/>
        <w:rPr>
          <w:rFonts w:ascii="Arial" w:hAnsi="Arial" w:cs="Arial"/>
        </w:rPr>
      </w:pPr>
      <w:r w:rsidRPr="004F3C74">
        <w:rPr>
          <w:rFonts w:ascii="Arial" w:hAnsi="Arial" w:cs="Arial"/>
          <w:bCs/>
          <w:iCs/>
        </w:rPr>
        <w:t xml:space="preserve">SKS Welfare </w:t>
      </w:r>
    </w:p>
    <w:p w:rsidR="004F3C74" w:rsidRPr="004F3C74" w:rsidRDefault="004F3C74" w:rsidP="004F3C74">
      <w:pPr>
        <w:pStyle w:val="ListParagraph"/>
        <w:numPr>
          <w:ilvl w:val="0"/>
          <w:numId w:val="24"/>
        </w:numPr>
        <w:spacing w:after="0" w:line="480" w:lineRule="auto"/>
        <w:rPr>
          <w:rFonts w:ascii="Arial" w:hAnsi="Arial" w:cs="Arial"/>
          <w:bCs/>
          <w:iCs/>
        </w:rPr>
      </w:pPr>
      <w:r w:rsidRPr="004F3C74">
        <w:rPr>
          <w:rFonts w:ascii="Arial" w:hAnsi="Arial" w:cs="Arial"/>
        </w:rPr>
        <w:t>Pension</w:t>
      </w:r>
      <w:r w:rsidRPr="004F3C74">
        <w:rPr>
          <w:rFonts w:ascii="Arial" w:hAnsi="Arial" w:cs="Arial"/>
          <w:bCs/>
          <w:iCs/>
        </w:rPr>
        <w:t xml:space="preserve"> </w:t>
      </w:r>
    </w:p>
    <w:p w:rsidR="004F3C74" w:rsidRDefault="00AA390B" w:rsidP="00810F11">
      <w:pPr>
        <w:pStyle w:val="ListParagraph"/>
        <w:numPr>
          <w:ilvl w:val="0"/>
          <w:numId w:val="24"/>
        </w:numPr>
        <w:spacing w:after="0" w:line="360" w:lineRule="auto"/>
        <w:rPr>
          <w:rFonts w:ascii="Arial" w:hAnsi="Arial" w:cs="Arial"/>
        </w:rPr>
      </w:pPr>
      <w:r w:rsidRPr="00C745BE">
        <w:rPr>
          <w:rFonts w:ascii="Arial" w:hAnsi="Arial" w:cs="Arial"/>
        </w:rPr>
        <w:t xml:space="preserve">Grant of Distressed Allowance </w:t>
      </w:r>
    </w:p>
    <w:p w:rsidR="00C97C7C" w:rsidRPr="00C97C7C" w:rsidRDefault="00C97C7C" w:rsidP="00810F11">
      <w:pPr>
        <w:pStyle w:val="ListParagraph"/>
        <w:numPr>
          <w:ilvl w:val="0"/>
          <w:numId w:val="24"/>
        </w:numPr>
        <w:spacing w:after="0" w:line="360" w:lineRule="auto"/>
        <w:rPr>
          <w:rFonts w:ascii="Arial" w:hAnsi="Arial" w:cs="Arial"/>
        </w:rPr>
      </w:pPr>
      <w:r>
        <w:rPr>
          <w:rFonts w:ascii="Arial" w:hAnsi="Arial" w:cs="Arial"/>
          <w:bCs/>
          <w:iCs/>
        </w:rPr>
        <w:t>I</w:t>
      </w:r>
      <w:r w:rsidRPr="00C97C7C">
        <w:rPr>
          <w:rFonts w:ascii="Arial" w:hAnsi="Arial" w:cs="Arial"/>
          <w:bCs/>
          <w:iCs/>
        </w:rPr>
        <w:t>nquiry</w:t>
      </w:r>
    </w:p>
    <w:p w:rsidR="00CA3C57" w:rsidRPr="00C745BE" w:rsidRDefault="00CA3C57" w:rsidP="00CA3C57">
      <w:pPr>
        <w:pStyle w:val="ListParagraph"/>
        <w:spacing w:after="0"/>
        <w:ind w:left="821"/>
        <w:rPr>
          <w:rFonts w:ascii="Arial" w:hAnsi="Arial" w:cs="Arial"/>
        </w:rPr>
      </w:pPr>
    </w:p>
    <w:p w:rsidR="00CA3C57" w:rsidRPr="00CA3C57" w:rsidRDefault="00CA3C57" w:rsidP="00A521ED">
      <w:pPr>
        <w:rPr>
          <w:rFonts w:ascii="Arial" w:hAnsi="Arial" w:cs="Arial"/>
        </w:rPr>
      </w:pPr>
      <w:r w:rsidRPr="00CA3C57">
        <w:rPr>
          <w:rFonts w:ascii="Arial" w:hAnsi="Arial" w:cs="Arial"/>
        </w:rPr>
        <w:t>Above mentioned sub module will be designed developed covering following features:</w:t>
      </w:r>
    </w:p>
    <w:p w:rsidR="00CA3C57" w:rsidRPr="00CA3C57" w:rsidRDefault="00A521ED" w:rsidP="00CA3C57">
      <w:pPr>
        <w:pStyle w:val="ListParagraph"/>
        <w:numPr>
          <w:ilvl w:val="0"/>
          <w:numId w:val="24"/>
        </w:numPr>
        <w:spacing w:after="0" w:line="360" w:lineRule="auto"/>
        <w:rPr>
          <w:rFonts w:ascii="Arial" w:hAnsi="Arial" w:cs="Arial"/>
        </w:rPr>
      </w:pPr>
      <w:r w:rsidRPr="00CA3C57">
        <w:rPr>
          <w:rFonts w:ascii="Arial" w:hAnsi="Arial" w:cs="Arial"/>
        </w:rPr>
        <w:lastRenderedPageBreak/>
        <w:t xml:space="preserve">BASB needs a portal for applicants to apply for welfare grants and monitor the application status. </w:t>
      </w:r>
    </w:p>
    <w:p w:rsidR="00CA3C57" w:rsidRPr="00CA3C57" w:rsidRDefault="00A521ED" w:rsidP="00CA3C57">
      <w:pPr>
        <w:pStyle w:val="ListParagraph"/>
        <w:numPr>
          <w:ilvl w:val="0"/>
          <w:numId w:val="24"/>
        </w:numPr>
        <w:spacing w:after="0" w:line="360" w:lineRule="auto"/>
        <w:rPr>
          <w:rFonts w:ascii="Arial" w:hAnsi="Arial" w:cs="Arial"/>
        </w:rPr>
      </w:pPr>
      <w:r w:rsidRPr="00CA3C57">
        <w:rPr>
          <w:rFonts w:ascii="Arial" w:hAnsi="Arial" w:cs="Arial"/>
        </w:rPr>
        <w:t xml:space="preserve">The process should be dynamic. </w:t>
      </w:r>
    </w:p>
    <w:p w:rsidR="00CA3C57" w:rsidRPr="00CA3C57" w:rsidRDefault="00A521ED" w:rsidP="00CA3C57">
      <w:pPr>
        <w:pStyle w:val="ListParagraph"/>
        <w:numPr>
          <w:ilvl w:val="0"/>
          <w:numId w:val="24"/>
        </w:numPr>
        <w:spacing w:after="0" w:line="360" w:lineRule="auto"/>
        <w:rPr>
          <w:rFonts w:ascii="Arial" w:hAnsi="Arial" w:cs="Arial"/>
        </w:rPr>
      </w:pPr>
      <w:r w:rsidRPr="00CA3C57">
        <w:rPr>
          <w:rFonts w:ascii="Arial" w:hAnsi="Arial" w:cs="Arial"/>
        </w:rPr>
        <w:t xml:space="preserve">Work flow should be controlled dynamically. </w:t>
      </w:r>
    </w:p>
    <w:p w:rsidR="00CA3C57" w:rsidRPr="00CA3C57" w:rsidRDefault="00A521ED" w:rsidP="00CA3C57">
      <w:pPr>
        <w:pStyle w:val="ListParagraph"/>
        <w:numPr>
          <w:ilvl w:val="0"/>
          <w:numId w:val="24"/>
        </w:numPr>
        <w:spacing w:after="0" w:line="360" w:lineRule="auto"/>
        <w:rPr>
          <w:rFonts w:ascii="Arial" w:hAnsi="Arial" w:cs="Arial"/>
        </w:rPr>
      </w:pPr>
      <w:r w:rsidRPr="00CA3C57">
        <w:rPr>
          <w:rFonts w:ascii="Arial" w:hAnsi="Arial" w:cs="Arial"/>
        </w:rPr>
        <w:t xml:space="preserve">Approval process related activities should be maintained dynamically. </w:t>
      </w:r>
    </w:p>
    <w:p w:rsidR="00A521ED" w:rsidRDefault="00A521ED" w:rsidP="00CA3C57">
      <w:pPr>
        <w:pStyle w:val="ListParagraph"/>
        <w:numPr>
          <w:ilvl w:val="0"/>
          <w:numId w:val="24"/>
        </w:numPr>
        <w:spacing w:after="0" w:line="360" w:lineRule="auto"/>
        <w:rPr>
          <w:rFonts w:ascii="Arial" w:hAnsi="Arial" w:cs="Arial"/>
        </w:rPr>
      </w:pPr>
      <w:r w:rsidRPr="00CA3C57">
        <w:rPr>
          <w:rFonts w:ascii="Arial" w:hAnsi="Arial" w:cs="Arial"/>
        </w:rPr>
        <w:t xml:space="preserve">All </w:t>
      </w:r>
      <w:r w:rsidR="00CA3C57" w:rsidRPr="00CA3C57">
        <w:rPr>
          <w:rFonts w:ascii="Arial" w:hAnsi="Arial" w:cs="Arial"/>
        </w:rPr>
        <w:t>sorts</w:t>
      </w:r>
      <w:r w:rsidRPr="00CA3C57">
        <w:rPr>
          <w:rFonts w:ascii="Arial" w:hAnsi="Arial" w:cs="Arial"/>
        </w:rPr>
        <w:t xml:space="preserve"> of state &amp; report will be outcome of the system and will </w:t>
      </w:r>
      <w:r w:rsidR="00CA3C57" w:rsidRPr="00CA3C57">
        <w:rPr>
          <w:rFonts w:ascii="Arial" w:hAnsi="Arial" w:cs="Arial"/>
        </w:rPr>
        <w:t>be controlled</w:t>
      </w:r>
      <w:r w:rsidRPr="00CA3C57">
        <w:rPr>
          <w:rFonts w:ascii="Arial" w:hAnsi="Arial" w:cs="Arial"/>
        </w:rPr>
        <w:t xml:space="preserve"> dynamically.</w:t>
      </w:r>
    </w:p>
    <w:p w:rsidR="00A521ED" w:rsidRPr="00CA3C57" w:rsidRDefault="00A521ED" w:rsidP="00CA3C57">
      <w:pPr>
        <w:pStyle w:val="ListParagraph"/>
        <w:numPr>
          <w:ilvl w:val="0"/>
          <w:numId w:val="24"/>
        </w:numPr>
        <w:spacing w:after="0" w:line="360" w:lineRule="auto"/>
        <w:rPr>
          <w:rFonts w:ascii="Arial" w:hAnsi="Arial" w:cs="Arial"/>
        </w:rPr>
      </w:pPr>
      <w:r w:rsidRPr="00CA3C57">
        <w:rPr>
          <w:rFonts w:ascii="Arial" w:hAnsi="Arial" w:cs="Arial"/>
        </w:rPr>
        <w:t xml:space="preserve">Authority can </w:t>
      </w:r>
      <w:r w:rsidR="00536DED">
        <w:rPr>
          <w:rFonts w:ascii="Arial" w:hAnsi="Arial" w:cs="Arial"/>
        </w:rPr>
        <w:t xml:space="preserve">be </w:t>
      </w:r>
      <w:r w:rsidRPr="00CA3C57">
        <w:rPr>
          <w:rFonts w:ascii="Arial" w:hAnsi="Arial" w:cs="Arial"/>
        </w:rPr>
        <w:t>monitor</w:t>
      </w:r>
      <w:r w:rsidR="00536DED">
        <w:rPr>
          <w:rFonts w:ascii="Arial" w:hAnsi="Arial" w:cs="Arial"/>
        </w:rPr>
        <w:t>ed</w:t>
      </w:r>
      <w:r w:rsidRPr="00CA3C57">
        <w:rPr>
          <w:rFonts w:ascii="Arial" w:hAnsi="Arial" w:cs="Arial"/>
        </w:rPr>
        <w:t xml:space="preserve"> the welfare activities</w:t>
      </w:r>
      <w:r w:rsidR="00536DED">
        <w:rPr>
          <w:rFonts w:ascii="Arial" w:hAnsi="Arial" w:cs="Arial"/>
        </w:rPr>
        <w:t xml:space="preserve"> on real time basis</w:t>
      </w:r>
      <w:r w:rsidR="004B4C17">
        <w:rPr>
          <w:rFonts w:ascii="Arial" w:hAnsi="Arial" w:cs="Arial"/>
        </w:rPr>
        <w:t>.</w:t>
      </w:r>
    </w:p>
    <w:p w:rsidR="00D150D8" w:rsidRPr="00E04675" w:rsidRDefault="00D150D8" w:rsidP="00E04675">
      <w:pPr>
        <w:spacing w:after="0"/>
        <w:rPr>
          <w:rFonts w:ascii="Arial" w:hAnsi="Arial" w:cs="Arial"/>
          <w:color w:val="FF0000"/>
        </w:rPr>
      </w:pPr>
      <w:r w:rsidRPr="00E04675">
        <w:rPr>
          <w:rFonts w:ascii="Arial" w:hAnsi="Arial" w:cs="Arial"/>
          <w:color w:val="FF0000"/>
        </w:rPr>
        <w:br w:type="page"/>
      </w:r>
    </w:p>
    <w:p w:rsidR="004F3C74" w:rsidRPr="00CB07AA" w:rsidRDefault="004F3C74" w:rsidP="00CB07AA">
      <w:pPr>
        <w:spacing w:after="0"/>
        <w:rPr>
          <w:rFonts w:ascii="Arial" w:hAnsi="Arial" w:cs="Arial"/>
          <w:b/>
          <w:lang w:val="en-GB"/>
        </w:rPr>
      </w:pPr>
    </w:p>
    <w:p w:rsidR="005B0D71" w:rsidRDefault="005B0D71" w:rsidP="00CB07AA">
      <w:pPr>
        <w:pStyle w:val="Heading3"/>
        <w:rPr>
          <w:rFonts w:ascii="Arial" w:hAnsi="Arial" w:cs="Arial"/>
          <w:caps/>
          <w:lang w:val="en-GB"/>
        </w:rPr>
      </w:pPr>
      <w:bookmarkStart w:id="28" w:name="_Toc444374405"/>
      <w:r w:rsidRPr="00CB07AA">
        <w:rPr>
          <w:rFonts w:ascii="Arial" w:hAnsi="Arial" w:cs="Arial"/>
          <w:caps/>
          <w:lang w:val="en-GB"/>
        </w:rPr>
        <w:t>Patient and Medicine Management</w:t>
      </w:r>
      <w:bookmarkEnd w:id="28"/>
    </w:p>
    <w:p w:rsidR="004B4C17" w:rsidRPr="005B4BFC" w:rsidRDefault="004B4C17" w:rsidP="004B4C17">
      <w:pPr>
        <w:rPr>
          <w:sz w:val="4"/>
          <w:lang w:val="en-GB"/>
        </w:rPr>
      </w:pPr>
    </w:p>
    <w:p w:rsidR="00A540FE" w:rsidRPr="0071068D" w:rsidRDefault="00A540FE" w:rsidP="0071068D">
      <w:pPr>
        <w:rPr>
          <w:rFonts w:ascii="Arial" w:hAnsi="Arial" w:cs="Arial"/>
          <w:b/>
          <w:bCs/>
          <w:u w:val="single"/>
        </w:rPr>
      </w:pPr>
      <w:r w:rsidRPr="0071068D">
        <w:rPr>
          <w:rFonts w:ascii="Arial" w:hAnsi="Arial" w:cs="Arial"/>
          <w:b/>
          <w:bCs/>
          <w:u w:val="single"/>
        </w:rPr>
        <w:t>Existing Business Process:</w:t>
      </w:r>
    </w:p>
    <w:p w:rsidR="005B0D71" w:rsidRPr="0071068D" w:rsidRDefault="005B0D71" w:rsidP="0071068D">
      <w:pPr>
        <w:rPr>
          <w:rFonts w:ascii="Arial" w:hAnsi="Arial" w:cs="Arial"/>
        </w:rPr>
      </w:pPr>
      <w:r w:rsidRPr="0071068D">
        <w:rPr>
          <w:rFonts w:ascii="Arial" w:hAnsi="Arial" w:cs="Arial"/>
        </w:rPr>
        <w:t>Overview:</w:t>
      </w:r>
    </w:p>
    <w:p w:rsidR="004B4C17" w:rsidRPr="0071068D" w:rsidRDefault="00B61E85" w:rsidP="0071068D">
      <w:pPr>
        <w:rPr>
          <w:rFonts w:ascii="Arial" w:hAnsi="Arial" w:cs="Arial"/>
        </w:rPr>
      </w:pPr>
      <w:r w:rsidRPr="0071068D">
        <w:rPr>
          <w:rFonts w:ascii="Arial" w:hAnsi="Arial" w:cs="Arial"/>
        </w:rPr>
        <w:t xml:space="preserve">At present </w:t>
      </w:r>
      <w:r w:rsidR="005B0D71" w:rsidRPr="0071068D">
        <w:rPr>
          <w:rFonts w:ascii="Arial" w:hAnsi="Arial" w:cs="Arial"/>
        </w:rPr>
        <w:t xml:space="preserve">BASB has </w:t>
      </w:r>
      <w:r w:rsidRPr="0071068D">
        <w:rPr>
          <w:rFonts w:ascii="Arial" w:hAnsi="Arial" w:cs="Arial"/>
        </w:rPr>
        <w:t>eleven</w:t>
      </w:r>
      <w:r w:rsidR="005B0D71" w:rsidRPr="0071068D">
        <w:rPr>
          <w:rFonts w:ascii="Arial" w:hAnsi="Arial" w:cs="Arial"/>
        </w:rPr>
        <w:t xml:space="preserve"> medical dispensary located on different districts of Bangladesh. To ensure</w:t>
      </w:r>
      <w:r w:rsidRPr="0071068D">
        <w:rPr>
          <w:rFonts w:ascii="Arial" w:hAnsi="Arial" w:cs="Arial"/>
        </w:rPr>
        <w:t xml:space="preserve"> medical facility to ex-service</w:t>
      </w:r>
      <w:r w:rsidR="005B0D71" w:rsidRPr="0071068D">
        <w:rPr>
          <w:rFonts w:ascii="Arial" w:hAnsi="Arial" w:cs="Arial"/>
        </w:rPr>
        <w:t>man under medical officer is main objective of this service. A doctor and an assistant are detailed with DASB</w:t>
      </w:r>
      <w:r w:rsidRPr="0071068D">
        <w:rPr>
          <w:rFonts w:ascii="Arial" w:hAnsi="Arial" w:cs="Arial"/>
        </w:rPr>
        <w:t>s</w:t>
      </w:r>
      <w:r w:rsidR="005B0D71" w:rsidRPr="0071068D">
        <w:rPr>
          <w:rFonts w:ascii="Arial" w:hAnsi="Arial" w:cs="Arial"/>
        </w:rPr>
        <w:t xml:space="preserve"> for providing primary outdoor treatment </w:t>
      </w:r>
      <w:r w:rsidRPr="0071068D">
        <w:rPr>
          <w:rFonts w:ascii="Arial" w:hAnsi="Arial" w:cs="Arial"/>
        </w:rPr>
        <w:t xml:space="preserve">for </w:t>
      </w:r>
      <w:r w:rsidR="005B0D71" w:rsidRPr="0071068D">
        <w:rPr>
          <w:rFonts w:ascii="Arial" w:hAnsi="Arial" w:cs="Arial"/>
        </w:rPr>
        <w:t xml:space="preserve">ex-serviceman. Medical officer maintains five registers (1 X Patent register, 1 X Medicine Receiving Register, 1 X Medicine Distribution Register, 1 x Date expired Medicine Register, 1 X Medical Equipment Register ) to ensure </w:t>
      </w:r>
      <w:r w:rsidR="004C6D1D" w:rsidRPr="0071068D">
        <w:rPr>
          <w:rFonts w:ascii="Arial" w:hAnsi="Arial" w:cs="Arial"/>
        </w:rPr>
        <w:t>their</w:t>
      </w:r>
      <w:r w:rsidR="005B0D71" w:rsidRPr="0071068D">
        <w:rPr>
          <w:rFonts w:ascii="Arial" w:hAnsi="Arial" w:cs="Arial"/>
        </w:rPr>
        <w:t xml:space="preserve"> treatment properly. All register has specific column head</w:t>
      </w:r>
      <w:r w:rsidR="004C6D1D" w:rsidRPr="0071068D">
        <w:rPr>
          <w:rFonts w:ascii="Arial" w:hAnsi="Arial" w:cs="Arial"/>
        </w:rPr>
        <w:t xml:space="preserve"> which is described in policy</w:t>
      </w:r>
      <w:r w:rsidR="005B0D71" w:rsidRPr="0071068D">
        <w:rPr>
          <w:rFonts w:ascii="Arial" w:hAnsi="Arial" w:cs="Arial"/>
        </w:rPr>
        <w:t>.</w:t>
      </w:r>
    </w:p>
    <w:p w:rsidR="005B0D71" w:rsidRDefault="005B0D71" w:rsidP="0071068D">
      <w:pPr>
        <w:rPr>
          <w:rFonts w:ascii="Arial" w:hAnsi="Arial" w:cs="Arial"/>
          <w:bCs/>
        </w:rPr>
      </w:pPr>
      <w:r w:rsidRPr="0071068D">
        <w:rPr>
          <w:rFonts w:ascii="Arial" w:hAnsi="Arial" w:cs="Arial"/>
        </w:rPr>
        <w:t xml:space="preserve"> The following major conditions are strictly maintained</w:t>
      </w:r>
      <w:r w:rsidR="008A367A" w:rsidRPr="0071068D">
        <w:rPr>
          <w:rFonts w:ascii="Arial" w:hAnsi="Arial" w:cs="Arial"/>
        </w:rPr>
        <w:t xml:space="preserve"> to provide the services</w:t>
      </w:r>
      <w:r w:rsidRPr="0071068D">
        <w:rPr>
          <w:rFonts w:ascii="Arial" w:hAnsi="Arial" w:cs="Arial"/>
        </w:rPr>
        <w:t>:</w:t>
      </w:r>
    </w:p>
    <w:p w:rsidR="005B0D71" w:rsidRPr="00CB07AA" w:rsidRDefault="005B0D71" w:rsidP="004B4C17">
      <w:pPr>
        <w:pStyle w:val="ListParagraph"/>
        <w:numPr>
          <w:ilvl w:val="0"/>
          <w:numId w:val="1"/>
        </w:numPr>
        <w:jc w:val="both"/>
        <w:rPr>
          <w:rFonts w:ascii="Arial" w:hAnsi="Arial" w:cs="Arial"/>
          <w:bCs/>
        </w:rPr>
      </w:pPr>
      <w:r w:rsidRPr="00CB07AA">
        <w:rPr>
          <w:rFonts w:ascii="Arial" w:hAnsi="Arial" w:cs="Arial"/>
          <w:bCs/>
        </w:rPr>
        <w:t>Patent must be the member of ex Bangladesh Serviceman or British servicemen.</w:t>
      </w:r>
    </w:p>
    <w:p w:rsidR="005B0D71" w:rsidRPr="00CB07AA" w:rsidRDefault="005B0D71" w:rsidP="004B4C17">
      <w:pPr>
        <w:pStyle w:val="ListParagraph"/>
        <w:numPr>
          <w:ilvl w:val="0"/>
          <w:numId w:val="1"/>
        </w:numPr>
        <w:jc w:val="both"/>
        <w:rPr>
          <w:rFonts w:ascii="Arial" w:hAnsi="Arial" w:cs="Arial"/>
          <w:bCs/>
        </w:rPr>
      </w:pPr>
      <w:r w:rsidRPr="00CB07AA">
        <w:rPr>
          <w:rFonts w:ascii="Arial" w:hAnsi="Arial" w:cs="Arial"/>
          <w:bCs/>
        </w:rPr>
        <w:t>Patent must be the member of respective area but</w:t>
      </w:r>
      <w:r w:rsidR="008A367A" w:rsidRPr="00CB07AA">
        <w:rPr>
          <w:rFonts w:ascii="Arial" w:hAnsi="Arial" w:cs="Arial"/>
          <w:bCs/>
        </w:rPr>
        <w:t>,</w:t>
      </w:r>
      <w:r w:rsidRPr="00CB07AA">
        <w:rPr>
          <w:rFonts w:ascii="Arial" w:hAnsi="Arial" w:cs="Arial"/>
          <w:bCs/>
        </w:rPr>
        <w:t xml:space="preserve"> if </w:t>
      </w:r>
      <w:r w:rsidR="008A367A" w:rsidRPr="00CB07AA">
        <w:rPr>
          <w:rFonts w:ascii="Arial" w:hAnsi="Arial" w:cs="Arial"/>
          <w:bCs/>
        </w:rPr>
        <w:t>the patent</w:t>
      </w:r>
      <w:r w:rsidR="00117343" w:rsidRPr="00CB07AA">
        <w:rPr>
          <w:rFonts w:ascii="Arial" w:hAnsi="Arial" w:cs="Arial"/>
          <w:bCs/>
        </w:rPr>
        <w:t xml:space="preserve"> </w:t>
      </w:r>
      <w:r w:rsidR="008A367A" w:rsidRPr="00CB07AA">
        <w:rPr>
          <w:rFonts w:ascii="Arial" w:hAnsi="Arial" w:cs="Arial"/>
          <w:bCs/>
        </w:rPr>
        <w:t>is</w:t>
      </w:r>
      <w:r w:rsidRPr="00CB07AA">
        <w:rPr>
          <w:rFonts w:ascii="Arial" w:hAnsi="Arial" w:cs="Arial"/>
          <w:bCs/>
        </w:rPr>
        <w:t xml:space="preserve"> member of outside of that </w:t>
      </w:r>
      <w:r w:rsidR="00EC4FAB" w:rsidRPr="00CB07AA">
        <w:rPr>
          <w:rFonts w:ascii="Arial" w:hAnsi="Arial" w:cs="Arial"/>
          <w:bCs/>
        </w:rPr>
        <w:t>area;</w:t>
      </w:r>
      <w:r w:rsidRPr="00CB07AA">
        <w:rPr>
          <w:rFonts w:ascii="Arial" w:hAnsi="Arial" w:cs="Arial"/>
          <w:bCs/>
        </w:rPr>
        <w:t xml:space="preserve"> treatment can be </w:t>
      </w:r>
      <w:r w:rsidR="00EC4FAB" w:rsidRPr="00CB07AA">
        <w:rPr>
          <w:rFonts w:ascii="Arial" w:hAnsi="Arial" w:cs="Arial"/>
          <w:bCs/>
        </w:rPr>
        <w:t>started</w:t>
      </w:r>
      <w:r w:rsidRPr="00CB07AA">
        <w:rPr>
          <w:rFonts w:ascii="Arial" w:hAnsi="Arial" w:cs="Arial"/>
          <w:bCs/>
        </w:rPr>
        <w:t xml:space="preserve"> only after taking prior permission from respective secretary.</w:t>
      </w:r>
    </w:p>
    <w:p w:rsidR="005B0D71" w:rsidRPr="00CB07AA" w:rsidRDefault="00EC4FAB" w:rsidP="004B4C17">
      <w:pPr>
        <w:pStyle w:val="ListParagraph"/>
        <w:numPr>
          <w:ilvl w:val="0"/>
          <w:numId w:val="1"/>
        </w:numPr>
        <w:jc w:val="both"/>
        <w:rPr>
          <w:rFonts w:ascii="Arial" w:hAnsi="Arial" w:cs="Arial"/>
          <w:bCs/>
        </w:rPr>
      </w:pPr>
      <w:r w:rsidRPr="00CB07AA">
        <w:rPr>
          <w:rFonts w:ascii="Arial" w:hAnsi="Arial" w:cs="Arial"/>
          <w:bCs/>
        </w:rPr>
        <w:t>The appointment of employee (Medical Officer &amp; A</w:t>
      </w:r>
      <w:r w:rsidR="005B0D71" w:rsidRPr="00CB07AA">
        <w:rPr>
          <w:rFonts w:ascii="Arial" w:hAnsi="Arial" w:cs="Arial"/>
          <w:bCs/>
        </w:rPr>
        <w:t>ssistant</w:t>
      </w:r>
      <w:r w:rsidRPr="00CB07AA">
        <w:rPr>
          <w:rFonts w:ascii="Arial" w:hAnsi="Arial" w:cs="Arial"/>
          <w:bCs/>
        </w:rPr>
        <w:t>)</w:t>
      </w:r>
      <w:r w:rsidR="005B0D71" w:rsidRPr="00CB07AA">
        <w:rPr>
          <w:rFonts w:ascii="Arial" w:hAnsi="Arial" w:cs="Arial"/>
          <w:bCs/>
        </w:rPr>
        <w:t xml:space="preserve"> and fixation of </w:t>
      </w:r>
      <w:r w:rsidRPr="00CB07AA">
        <w:rPr>
          <w:rFonts w:ascii="Arial" w:hAnsi="Arial" w:cs="Arial"/>
          <w:bCs/>
        </w:rPr>
        <w:t xml:space="preserve">their </w:t>
      </w:r>
      <w:r w:rsidR="005B0D71" w:rsidRPr="00CB07AA">
        <w:rPr>
          <w:rFonts w:ascii="Arial" w:hAnsi="Arial" w:cs="Arial"/>
          <w:bCs/>
        </w:rPr>
        <w:t xml:space="preserve">salary are </w:t>
      </w:r>
      <w:r w:rsidRPr="00CB07AA">
        <w:rPr>
          <w:rFonts w:ascii="Arial" w:hAnsi="Arial" w:cs="Arial"/>
          <w:bCs/>
        </w:rPr>
        <w:t>done by</w:t>
      </w:r>
      <w:r w:rsidR="005B0D71" w:rsidRPr="00CB07AA">
        <w:rPr>
          <w:rFonts w:ascii="Arial" w:hAnsi="Arial" w:cs="Arial"/>
          <w:bCs/>
        </w:rPr>
        <w:t xml:space="preserve"> the board of officers.</w:t>
      </w:r>
    </w:p>
    <w:p w:rsidR="005B0D71" w:rsidRPr="00CB07AA" w:rsidRDefault="005B0D71" w:rsidP="004B4C17">
      <w:pPr>
        <w:pStyle w:val="ListParagraph"/>
        <w:numPr>
          <w:ilvl w:val="0"/>
          <w:numId w:val="1"/>
        </w:numPr>
        <w:jc w:val="both"/>
        <w:rPr>
          <w:rFonts w:ascii="Arial" w:hAnsi="Arial" w:cs="Arial"/>
          <w:bCs/>
        </w:rPr>
      </w:pPr>
      <w:r w:rsidRPr="00CB07AA">
        <w:rPr>
          <w:rFonts w:ascii="Arial" w:hAnsi="Arial" w:cs="Arial"/>
          <w:bCs/>
        </w:rPr>
        <w:t xml:space="preserve">Leave management </w:t>
      </w:r>
      <w:r w:rsidR="00EC4FAB" w:rsidRPr="00CB07AA">
        <w:rPr>
          <w:rFonts w:ascii="Arial" w:hAnsi="Arial" w:cs="Arial"/>
          <w:bCs/>
        </w:rPr>
        <w:t xml:space="preserve">of medical employee </w:t>
      </w:r>
      <w:r w:rsidRPr="00CB07AA">
        <w:rPr>
          <w:rFonts w:ascii="Arial" w:hAnsi="Arial" w:cs="Arial"/>
          <w:bCs/>
        </w:rPr>
        <w:t>is operated as per leave policy</w:t>
      </w:r>
    </w:p>
    <w:p w:rsidR="005B0D71" w:rsidRPr="00CB07AA" w:rsidRDefault="005B0D71" w:rsidP="004B4C17">
      <w:pPr>
        <w:pStyle w:val="ListParagraph"/>
        <w:numPr>
          <w:ilvl w:val="0"/>
          <w:numId w:val="1"/>
        </w:numPr>
        <w:jc w:val="both"/>
        <w:rPr>
          <w:rFonts w:ascii="Arial" w:hAnsi="Arial" w:cs="Arial"/>
          <w:bCs/>
        </w:rPr>
      </w:pPr>
      <w:r w:rsidRPr="00CB07AA">
        <w:rPr>
          <w:rFonts w:ascii="Arial" w:hAnsi="Arial" w:cs="Arial"/>
          <w:bCs/>
        </w:rPr>
        <w:t xml:space="preserve">Quality </w:t>
      </w:r>
      <w:r w:rsidR="00EC4FAB" w:rsidRPr="00CB07AA">
        <w:rPr>
          <w:rFonts w:ascii="Arial" w:hAnsi="Arial" w:cs="Arial"/>
          <w:bCs/>
        </w:rPr>
        <w:t xml:space="preserve">of service </w:t>
      </w:r>
      <w:r w:rsidRPr="00CB07AA">
        <w:rPr>
          <w:rFonts w:ascii="Arial" w:hAnsi="Arial" w:cs="Arial"/>
          <w:bCs/>
        </w:rPr>
        <w:t xml:space="preserve">and improvement of service are </w:t>
      </w:r>
      <w:r w:rsidR="00EC4FAB" w:rsidRPr="00CB07AA">
        <w:rPr>
          <w:rFonts w:ascii="Arial" w:hAnsi="Arial" w:cs="Arial"/>
          <w:bCs/>
        </w:rPr>
        <w:t xml:space="preserve">being </w:t>
      </w:r>
      <w:r w:rsidRPr="00CB07AA">
        <w:rPr>
          <w:rFonts w:ascii="Arial" w:hAnsi="Arial" w:cs="Arial"/>
          <w:bCs/>
        </w:rPr>
        <w:t>controlled by the board of officer.</w:t>
      </w:r>
    </w:p>
    <w:p w:rsidR="005B0D71" w:rsidRPr="00CB07AA" w:rsidRDefault="005B0D71" w:rsidP="004B4C17">
      <w:pPr>
        <w:pStyle w:val="ListParagraph"/>
        <w:numPr>
          <w:ilvl w:val="0"/>
          <w:numId w:val="1"/>
        </w:numPr>
        <w:jc w:val="both"/>
        <w:rPr>
          <w:rFonts w:ascii="Arial" w:hAnsi="Arial" w:cs="Arial"/>
          <w:bCs/>
        </w:rPr>
      </w:pPr>
      <w:r w:rsidRPr="00CB07AA">
        <w:rPr>
          <w:rFonts w:ascii="Arial" w:hAnsi="Arial" w:cs="Arial"/>
          <w:bCs/>
        </w:rPr>
        <w:t>Medicine and medical equipment</w:t>
      </w:r>
      <w:r w:rsidR="00EC4FAB" w:rsidRPr="00CB07AA">
        <w:rPr>
          <w:rFonts w:ascii="Arial" w:hAnsi="Arial" w:cs="Arial"/>
          <w:bCs/>
        </w:rPr>
        <w:t>,</w:t>
      </w:r>
      <w:r w:rsidRPr="00CB07AA">
        <w:rPr>
          <w:rFonts w:ascii="Arial" w:hAnsi="Arial" w:cs="Arial"/>
          <w:bCs/>
        </w:rPr>
        <w:t xml:space="preserve"> inventory is managed by the register.</w:t>
      </w:r>
    </w:p>
    <w:p w:rsidR="005B0D71" w:rsidRPr="00CB07AA" w:rsidRDefault="005B0D71" w:rsidP="004B4C17">
      <w:pPr>
        <w:pStyle w:val="ListParagraph"/>
        <w:numPr>
          <w:ilvl w:val="0"/>
          <w:numId w:val="1"/>
        </w:numPr>
        <w:jc w:val="both"/>
        <w:rPr>
          <w:rFonts w:ascii="Arial" w:hAnsi="Arial" w:cs="Arial"/>
          <w:bCs/>
        </w:rPr>
      </w:pPr>
      <w:r w:rsidRPr="00CB07AA">
        <w:rPr>
          <w:rFonts w:ascii="Arial" w:hAnsi="Arial" w:cs="Arial"/>
          <w:bCs/>
        </w:rPr>
        <w:t xml:space="preserve">Central administration is controlled by BASB and local administration is controlled by respective DASB  </w:t>
      </w:r>
    </w:p>
    <w:p w:rsidR="005B0D71" w:rsidRPr="00CB07AA" w:rsidRDefault="005B0D71" w:rsidP="004B4C17">
      <w:pPr>
        <w:pStyle w:val="ListParagraph"/>
        <w:numPr>
          <w:ilvl w:val="0"/>
          <w:numId w:val="1"/>
        </w:numPr>
        <w:jc w:val="both"/>
        <w:rPr>
          <w:rFonts w:ascii="Arial" w:hAnsi="Arial" w:cs="Arial"/>
          <w:bCs/>
        </w:rPr>
      </w:pPr>
      <w:r w:rsidRPr="00CB07AA">
        <w:rPr>
          <w:rFonts w:ascii="Arial" w:hAnsi="Arial" w:cs="Arial"/>
          <w:bCs/>
        </w:rPr>
        <w:t xml:space="preserve">DASB send the medicine list </w:t>
      </w:r>
      <w:r w:rsidR="00EC4FAB" w:rsidRPr="00CB07AA">
        <w:rPr>
          <w:rFonts w:ascii="Arial" w:hAnsi="Arial" w:cs="Arial"/>
          <w:bCs/>
        </w:rPr>
        <w:t>(</w:t>
      </w:r>
      <w:r w:rsidRPr="00CB07AA">
        <w:rPr>
          <w:rFonts w:ascii="Arial" w:hAnsi="Arial" w:cs="Arial"/>
          <w:bCs/>
        </w:rPr>
        <w:t xml:space="preserve">at least </w:t>
      </w:r>
      <w:r w:rsidR="00EC4FAB" w:rsidRPr="00CB07AA">
        <w:rPr>
          <w:rFonts w:ascii="Arial" w:hAnsi="Arial" w:cs="Arial"/>
          <w:bCs/>
        </w:rPr>
        <w:t xml:space="preserve">it has </w:t>
      </w:r>
      <w:r w:rsidRPr="00CB07AA">
        <w:rPr>
          <w:rFonts w:ascii="Arial" w:hAnsi="Arial" w:cs="Arial"/>
          <w:bCs/>
        </w:rPr>
        <w:t xml:space="preserve">six month </w:t>
      </w:r>
      <w:r w:rsidR="00EC4FAB" w:rsidRPr="00CB07AA">
        <w:rPr>
          <w:rFonts w:ascii="Arial" w:hAnsi="Arial" w:cs="Arial"/>
          <w:bCs/>
        </w:rPr>
        <w:t xml:space="preserve">of </w:t>
      </w:r>
      <w:r w:rsidRPr="00CB07AA">
        <w:rPr>
          <w:rFonts w:ascii="Arial" w:hAnsi="Arial" w:cs="Arial"/>
          <w:bCs/>
        </w:rPr>
        <w:t>expiry date</w:t>
      </w:r>
      <w:proofErr w:type="gramStart"/>
      <w:r w:rsidR="00EC4FAB" w:rsidRPr="00CB07AA">
        <w:rPr>
          <w:rFonts w:ascii="Arial" w:hAnsi="Arial" w:cs="Arial"/>
          <w:bCs/>
        </w:rPr>
        <w:t>)</w:t>
      </w:r>
      <w:r w:rsidRPr="00CB07AA">
        <w:rPr>
          <w:rFonts w:ascii="Arial" w:hAnsi="Arial" w:cs="Arial"/>
          <w:bCs/>
        </w:rPr>
        <w:t>to</w:t>
      </w:r>
      <w:proofErr w:type="gramEnd"/>
      <w:r w:rsidRPr="00CB07AA">
        <w:rPr>
          <w:rFonts w:ascii="Arial" w:hAnsi="Arial" w:cs="Arial"/>
          <w:bCs/>
        </w:rPr>
        <w:t xml:space="preserve"> headquarter regularly. </w:t>
      </w:r>
    </w:p>
    <w:p w:rsidR="005B0D71" w:rsidRPr="00CB07AA" w:rsidRDefault="005B0D71" w:rsidP="004B4C17">
      <w:pPr>
        <w:pStyle w:val="ListParagraph"/>
        <w:numPr>
          <w:ilvl w:val="0"/>
          <w:numId w:val="1"/>
        </w:numPr>
        <w:jc w:val="both"/>
        <w:rPr>
          <w:rFonts w:ascii="Arial" w:hAnsi="Arial" w:cs="Arial"/>
          <w:bCs/>
        </w:rPr>
      </w:pPr>
      <w:r w:rsidRPr="00CB07AA">
        <w:rPr>
          <w:rFonts w:ascii="Arial" w:hAnsi="Arial" w:cs="Arial"/>
          <w:bCs/>
        </w:rPr>
        <w:t>All audit activities is done by pre</w:t>
      </w:r>
      <w:r w:rsidR="00EC4FAB" w:rsidRPr="00CB07AA">
        <w:rPr>
          <w:rFonts w:ascii="Arial" w:hAnsi="Arial" w:cs="Arial"/>
          <w:bCs/>
        </w:rPr>
        <w:t>-</w:t>
      </w:r>
      <w:r w:rsidRPr="00CB07AA">
        <w:rPr>
          <w:rFonts w:ascii="Arial" w:hAnsi="Arial" w:cs="Arial"/>
          <w:bCs/>
        </w:rPr>
        <w:t>set committee.</w:t>
      </w:r>
    </w:p>
    <w:p w:rsidR="005B0D71" w:rsidRPr="00CB07AA" w:rsidRDefault="005B0D71" w:rsidP="004B4C17">
      <w:pPr>
        <w:pStyle w:val="ListParagraph"/>
        <w:numPr>
          <w:ilvl w:val="0"/>
          <w:numId w:val="1"/>
        </w:numPr>
        <w:jc w:val="both"/>
        <w:rPr>
          <w:rFonts w:ascii="Arial" w:hAnsi="Arial" w:cs="Arial"/>
          <w:bCs/>
        </w:rPr>
      </w:pPr>
      <w:r w:rsidRPr="00CB07AA">
        <w:rPr>
          <w:rFonts w:ascii="Arial" w:hAnsi="Arial" w:cs="Arial"/>
          <w:bCs/>
        </w:rPr>
        <w:t>All medicines are purchased by the specific committee and maintained inventory by keeping record in the register.</w:t>
      </w:r>
    </w:p>
    <w:p w:rsidR="005B0D71" w:rsidRPr="00CB07AA" w:rsidRDefault="005B0D71" w:rsidP="004B4C17">
      <w:pPr>
        <w:pStyle w:val="ListParagraph"/>
        <w:numPr>
          <w:ilvl w:val="0"/>
          <w:numId w:val="1"/>
        </w:numPr>
        <w:jc w:val="both"/>
        <w:rPr>
          <w:rFonts w:ascii="Arial" w:hAnsi="Arial" w:cs="Arial"/>
          <w:bCs/>
        </w:rPr>
      </w:pPr>
      <w:r w:rsidRPr="00CB07AA">
        <w:rPr>
          <w:rFonts w:ascii="Arial" w:hAnsi="Arial" w:cs="Arial"/>
          <w:bCs/>
        </w:rPr>
        <w:t>Some specific grants and donations are defined as financial source for operating this service.</w:t>
      </w:r>
    </w:p>
    <w:p w:rsidR="005B0D71" w:rsidRPr="00CB07AA" w:rsidRDefault="005B0D71" w:rsidP="004B4C17">
      <w:pPr>
        <w:pStyle w:val="ListParagraph"/>
        <w:numPr>
          <w:ilvl w:val="0"/>
          <w:numId w:val="1"/>
        </w:numPr>
        <w:jc w:val="both"/>
        <w:rPr>
          <w:rFonts w:ascii="Arial" w:hAnsi="Arial" w:cs="Arial"/>
          <w:bCs/>
        </w:rPr>
      </w:pPr>
      <w:r w:rsidRPr="00CB07AA">
        <w:rPr>
          <w:rFonts w:ascii="Arial" w:hAnsi="Arial" w:cs="Arial"/>
          <w:bCs/>
        </w:rPr>
        <w:t xml:space="preserve">Fund is maintained as per policy.  </w:t>
      </w:r>
    </w:p>
    <w:p w:rsidR="005B0D71" w:rsidRPr="005B4BFC" w:rsidRDefault="005B0D71" w:rsidP="005B4BFC">
      <w:pPr>
        <w:jc w:val="both"/>
        <w:rPr>
          <w:rFonts w:ascii="Arial" w:hAnsi="Arial" w:cs="Arial"/>
          <w:b/>
          <w:bCs/>
        </w:rPr>
      </w:pPr>
      <w:r w:rsidRPr="005B4BFC">
        <w:rPr>
          <w:rFonts w:ascii="Arial" w:hAnsi="Arial" w:cs="Arial"/>
          <w:b/>
          <w:bCs/>
        </w:rPr>
        <w:t>Major Actors</w:t>
      </w:r>
    </w:p>
    <w:p w:rsidR="005B0D71" w:rsidRPr="00CB07AA" w:rsidRDefault="005B0D71" w:rsidP="004B4C17">
      <w:pPr>
        <w:pStyle w:val="ListParagraph"/>
        <w:numPr>
          <w:ilvl w:val="0"/>
          <w:numId w:val="1"/>
        </w:numPr>
        <w:jc w:val="both"/>
        <w:rPr>
          <w:rFonts w:ascii="Arial" w:hAnsi="Arial" w:cs="Arial"/>
          <w:bCs/>
        </w:rPr>
      </w:pPr>
      <w:r w:rsidRPr="00CB07AA">
        <w:rPr>
          <w:rFonts w:ascii="Arial" w:hAnsi="Arial" w:cs="Arial"/>
          <w:bCs/>
        </w:rPr>
        <w:t xml:space="preserve">Ex- Bangladesh Serviceman, ex- British servicemen </w:t>
      </w:r>
    </w:p>
    <w:p w:rsidR="005B0D71" w:rsidRPr="00CB07AA" w:rsidRDefault="005B0D71" w:rsidP="004B4C17">
      <w:pPr>
        <w:pStyle w:val="ListParagraph"/>
        <w:numPr>
          <w:ilvl w:val="0"/>
          <w:numId w:val="1"/>
        </w:numPr>
        <w:jc w:val="both"/>
        <w:rPr>
          <w:rFonts w:ascii="Arial" w:hAnsi="Arial" w:cs="Arial"/>
          <w:bCs/>
        </w:rPr>
      </w:pPr>
      <w:r w:rsidRPr="00CB07AA">
        <w:rPr>
          <w:rFonts w:ascii="Arial" w:hAnsi="Arial" w:cs="Arial"/>
          <w:bCs/>
        </w:rPr>
        <w:t>All DASB Offices</w:t>
      </w:r>
    </w:p>
    <w:p w:rsidR="005B0D71" w:rsidRPr="00CB07AA" w:rsidRDefault="005B0D71" w:rsidP="004B4C17">
      <w:pPr>
        <w:pStyle w:val="ListParagraph"/>
        <w:numPr>
          <w:ilvl w:val="0"/>
          <w:numId w:val="1"/>
        </w:numPr>
        <w:jc w:val="both"/>
        <w:rPr>
          <w:rFonts w:ascii="Arial" w:hAnsi="Arial" w:cs="Arial"/>
          <w:bCs/>
        </w:rPr>
      </w:pPr>
      <w:r w:rsidRPr="00CB07AA">
        <w:rPr>
          <w:rFonts w:ascii="Arial" w:hAnsi="Arial" w:cs="Arial"/>
          <w:bCs/>
        </w:rPr>
        <w:t>HQ- BASB</w:t>
      </w:r>
    </w:p>
    <w:p w:rsidR="005B0D71" w:rsidRPr="00CB07AA" w:rsidRDefault="005B0D71" w:rsidP="004B4C17">
      <w:pPr>
        <w:pStyle w:val="ListParagraph"/>
        <w:numPr>
          <w:ilvl w:val="0"/>
          <w:numId w:val="1"/>
        </w:numPr>
        <w:jc w:val="both"/>
        <w:rPr>
          <w:rFonts w:ascii="Arial" w:hAnsi="Arial" w:cs="Arial"/>
          <w:bCs/>
        </w:rPr>
      </w:pPr>
      <w:r w:rsidRPr="00CB07AA">
        <w:rPr>
          <w:rFonts w:ascii="Arial" w:hAnsi="Arial" w:cs="Arial"/>
          <w:bCs/>
        </w:rPr>
        <w:t>Banks</w:t>
      </w:r>
    </w:p>
    <w:p w:rsidR="005B0D71" w:rsidRPr="00CB07AA" w:rsidRDefault="005B0D71" w:rsidP="004B4C17">
      <w:pPr>
        <w:pStyle w:val="ListParagraph"/>
        <w:numPr>
          <w:ilvl w:val="0"/>
          <w:numId w:val="1"/>
        </w:numPr>
        <w:jc w:val="both"/>
        <w:rPr>
          <w:rFonts w:ascii="Arial" w:hAnsi="Arial" w:cs="Arial"/>
          <w:bCs/>
        </w:rPr>
      </w:pPr>
      <w:r w:rsidRPr="00CB07AA">
        <w:rPr>
          <w:rFonts w:ascii="Arial" w:hAnsi="Arial" w:cs="Arial"/>
          <w:bCs/>
        </w:rPr>
        <w:t>Different type Standing Committees and Board of Officers</w:t>
      </w:r>
    </w:p>
    <w:p w:rsidR="005B0D71" w:rsidRPr="00CB07AA" w:rsidRDefault="005B0D71" w:rsidP="004B4C17">
      <w:pPr>
        <w:pStyle w:val="ListParagraph"/>
        <w:numPr>
          <w:ilvl w:val="0"/>
          <w:numId w:val="1"/>
        </w:numPr>
        <w:jc w:val="both"/>
        <w:rPr>
          <w:rFonts w:ascii="Arial" w:hAnsi="Arial" w:cs="Arial"/>
          <w:bCs/>
        </w:rPr>
      </w:pPr>
      <w:r w:rsidRPr="00CB07AA">
        <w:rPr>
          <w:rFonts w:ascii="Arial" w:hAnsi="Arial" w:cs="Arial"/>
          <w:bCs/>
        </w:rPr>
        <w:t>SKS</w:t>
      </w:r>
    </w:p>
    <w:p w:rsidR="00EB43E4" w:rsidRDefault="00CB07AA" w:rsidP="004B4C17">
      <w:pPr>
        <w:spacing w:after="0" w:line="240" w:lineRule="auto"/>
        <w:rPr>
          <w:rFonts w:ascii="Arial" w:hAnsi="Arial" w:cs="Arial"/>
          <w:b/>
          <w:bCs/>
        </w:rPr>
      </w:pPr>
      <w:r>
        <w:rPr>
          <w:rFonts w:ascii="Arial" w:hAnsi="Arial" w:cs="Arial"/>
          <w:b/>
          <w:bCs/>
          <w:u w:val="single"/>
        </w:rPr>
        <w:br w:type="page"/>
      </w:r>
      <w:r w:rsidR="00A540FE" w:rsidRPr="00CB07AA">
        <w:rPr>
          <w:rFonts w:ascii="Arial" w:hAnsi="Arial" w:cs="Arial"/>
          <w:b/>
          <w:bCs/>
          <w:u w:val="single"/>
        </w:rPr>
        <w:lastRenderedPageBreak/>
        <w:t>To Be System</w:t>
      </w:r>
      <w:r w:rsidR="00A540FE" w:rsidRPr="00CB07AA">
        <w:rPr>
          <w:rFonts w:ascii="Arial" w:hAnsi="Arial" w:cs="Arial"/>
          <w:b/>
          <w:bCs/>
        </w:rPr>
        <w:t>:</w:t>
      </w:r>
    </w:p>
    <w:p w:rsidR="00FB7056" w:rsidRPr="00CB07AA" w:rsidRDefault="00FB7056" w:rsidP="004B4C17">
      <w:pPr>
        <w:spacing w:after="0" w:line="240" w:lineRule="auto"/>
        <w:rPr>
          <w:rFonts w:ascii="Arial" w:hAnsi="Arial" w:cs="Arial"/>
          <w:bCs/>
        </w:rPr>
      </w:pPr>
    </w:p>
    <w:p w:rsidR="0063515C" w:rsidRPr="00CB07AA" w:rsidRDefault="0063515C" w:rsidP="00CB07AA">
      <w:pPr>
        <w:rPr>
          <w:rFonts w:ascii="Arial" w:hAnsi="Arial" w:cs="Arial"/>
          <w:bCs/>
        </w:rPr>
      </w:pPr>
      <w:r w:rsidRPr="00CB07AA">
        <w:rPr>
          <w:rFonts w:ascii="Arial" w:hAnsi="Arial" w:cs="Arial"/>
        </w:rPr>
        <w:t xml:space="preserve"> </w:t>
      </w:r>
      <w:r w:rsidRPr="00CB07AA">
        <w:rPr>
          <w:rFonts w:ascii="Arial" w:hAnsi="Arial" w:cs="Arial"/>
          <w:b/>
          <w:bCs/>
          <w:u w:val="single"/>
        </w:rPr>
        <w:t>Store and Inventory Management:</w:t>
      </w:r>
    </w:p>
    <w:p w:rsidR="0063515C" w:rsidRPr="00CB07AA" w:rsidRDefault="0063515C" w:rsidP="0071068D">
      <w:pPr>
        <w:rPr>
          <w:rFonts w:ascii="Arial" w:hAnsi="Arial" w:cs="Arial"/>
        </w:rPr>
      </w:pPr>
      <w:r w:rsidRPr="00CB07AA">
        <w:rPr>
          <w:rFonts w:ascii="Arial" w:hAnsi="Arial" w:cs="Arial"/>
        </w:rPr>
        <w:t>DASB provide medical services to local retired armed forces personnel including medicine supply and maintains district wise medicine stores.  Store and inventory management should be captured in the system in the following manner:</w:t>
      </w:r>
    </w:p>
    <w:p w:rsidR="0063515C" w:rsidRPr="00CB07AA" w:rsidRDefault="0063515C" w:rsidP="00BD4B8D">
      <w:pPr>
        <w:pStyle w:val="ListParagraph"/>
        <w:numPr>
          <w:ilvl w:val="2"/>
          <w:numId w:val="47"/>
        </w:numPr>
        <w:ind w:left="1440"/>
        <w:rPr>
          <w:rFonts w:ascii="Arial" w:hAnsi="Arial" w:cs="Arial"/>
        </w:rPr>
      </w:pPr>
      <w:r w:rsidRPr="00CB07AA">
        <w:rPr>
          <w:rFonts w:ascii="Arial" w:hAnsi="Arial" w:cs="Arial"/>
        </w:rPr>
        <w:t>Central procurement by HQ;</w:t>
      </w:r>
    </w:p>
    <w:p w:rsidR="0063515C" w:rsidRPr="00CB07AA" w:rsidRDefault="0063515C" w:rsidP="00BD4B8D">
      <w:pPr>
        <w:pStyle w:val="ListParagraph"/>
        <w:numPr>
          <w:ilvl w:val="2"/>
          <w:numId w:val="47"/>
        </w:numPr>
        <w:ind w:left="1440"/>
        <w:rPr>
          <w:rFonts w:ascii="Arial" w:hAnsi="Arial" w:cs="Arial"/>
        </w:rPr>
      </w:pPr>
      <w:r w:rsidRPr="00CB07AA">
        <w:rPr>
          <w:rFonts w:ascii="Arial" w:hAnsi="Arial" w:cs="Arial"/>
        </w:rPr>
        <w:t>Local Procurement by DASB;</w:t>
      </w:r>
    </w:p>
    <w:p w:rsidR="0063515C" w:rsidRPr="00CB07AA" w:rsidRDefault="0063515C" w:rsidP="00BD4B8D">
      <w:pPr>
        <w:pStyle w:val="ListParagraph"/>
        <w:numPr>
          <w:ilvl w:val="2"/>
          <w:numId w:val="47"/>
        </w:numPr>
        <w:ind w:left="1440"/>
        <w:rPr>
          <w:rFonts w:ascii="Arial" w:hAnsi="Arial" w:cs="Arial"/>
        </w:rPr>
      </w:pPr>
      <w:r w:rsidRPr="00CB07AA">
        <w:rPr>
          <w:rFonts w:ascii="Arial" w:hAnsi="Arial" w:cs="Arial"/>
        </w:rPr>
        <w:t>Barcode enabled inventory;</w:t>
      </w:r>
    </w:p>
    <w:p w:rsidR="0063515C" w:rsidRPr="00CB07AA" w:rsidRDefault="0063515C" w:rsidP="00BD4B8D">
      <w:pPr>
        <w:pStyle w:val="ListParagraph"/>
        <w:numPr>
          <w:ilvl w:val="2"/>
          <w:numId w:val="47"/>
        </w:numPr>
        <w:ind w:left="1440"/>
        <w:rPr>
          <w:rFonts w:ascii="Arial" w:hAnsi="Arial" w:cs="Arial"/>
        </w:rPr>
      </w:pPr>
      <w:r w:rsidRPr="00CB07AA">
        <w:rPr>
          <w:rFonts w:ascii="Arial" w:hAnsi="Arial" w:cs="Arial"/>
        </w:rPr>
        <w:t>Issuance/ distribution of medicine;</w:t>
      </w:r>
    </w:p>
    <w:p w:rsidR="0063515C" w:rsidRPr="00CB07AA" w:rsidRDefault="0063515C" w:rsidP="00BD4B8D">
      <w:pPr>
        <w:pStyle w:val="ListParagraph"/>
        <w:numPr>
          <w:ilvl w:val="2"/>
          <w:numId w:val="47"/>
        </w:numPr>
        <w:ind w:left="1440"/>
        <w:rPr>
          <w:rFonts w:ascii="Arial" w:hAnsi="Arial" w:cs="Arial"/>
        </w:rPr>
      </w:pPr>
      <w:r w:rsidRPr="00CB07AA">
        <w:rPr>
          <w:rFonts w:ascii="Arial" w:hAnsi="Arial" w:cs="Arial"/>
        </w:rPr>
        <w:t>Balance inventory in a given time/ period;</w:t>
      </w:r>
    </w:p>
    <w:p w:rsidR="0063515C" w:rsidRPr="00CB07AA" w:rsidRDefault="0063515C" w:rsidP="00BD4B8D">
      <w:pPr>
        <w:pStyle w:val="ListParagraph"/>
        <w:numPr>
          <w:ilvl w:val="2"/>
          <w:numId w:val="47"/>
        </w:numPr>
        <w:ind w:left="1440"/>
        <w:rPr>
          <w:rFonts w:ascii="Arial" w:hAnsi="Arial" w:cs="Arial"/>
        </w:rPr>
      </w:pPr>
      <w:r w:rsidRPr="00CB07AA">
        <w:rPr>
          <w:rFonts w:ascii="Arial" w:hAnsi="Arial" w:cs="Arial"/>
        </w:rPr>
        <w:t>Reconciliation;</w:t>
      </w:r>
    </w:p>
    <w:p w:rsidR="0063515C" w:rsidRPr="00CB07AA" w:rsidRDefault="0063515C" w:rsidP="00CB07AA">
      <w:pPr>
        <w:rPr>
          <w:rFonts w:ascii="Arial" w:hAnsi="Arial" w:cs="Arial"/>
        </w:rPr>
      </w:pPr>
      <w:r w:rsidRPr="00CB07AA">
        <w:rPr>
          <w:rFonts w:ascii="Arial" w:hAnsi="Arial" w:cs="Arial"/>
        </w:rPr>
        <w:t>Outcome of Store Inventory Management:</w:t>
      </w:r>
    </w:p>
    <w:p w:rsidR="0063515C" w:rsidRPr="00CB07AA" w:rsidRDefault="0063515C" w:rsidP="00BD4B8D">
      <w:pPr>
        <w:pStyle w:val="ListParagraph"/>
        <w:numPr>
          <w:ilvl w:val="2"/>
          <w:numId w:val="47"/>
        </w:numPr>
        <w:ind w:left="1440"/>
        <w:rPr>
          <w:rFonts w:ascii="Arial" w:hAnsi="Arial" w:cs="Arial"/>
        </w:rPr>
      </w:pPr>
      <w:r w:rsidRPr="00CB07AA">
        <w:rPr>
          <w:rFonts w:ascii="Arial" w:hAnsi="Arial" w:cs="Arial"/>
        </w:rPr>
        <w:t xml:space="preserve"> All location wise stock position at any given time;</w:t>
      </w:r>
    </w:p>
    <w:p w:rsidR="0063515C" w:rsidRPr="00CB07AA" w:rsidRDefault="0063515C" w:rsidP="00BD4B8D">
      <w:pPr>
        <w:pStyle w:val="ListParagraph"/>
        <w:numPr>
          <w:ilvl w:val="2"/>
          <w:numId w:val="47"/>
        </w:numPr>
        <w:ind w:left="1440"/>
        <w:rPr>
          <w:rFonts w:ascii="Arial" w:hAnsi="Arial" w:cs="Arial"/>
        </w:rPr>
      </w:pPr>
      <w:r w:rsidRPr="00CB07AA">
        <w:rPr>
          <w:rFonts w:ascii="Arial" w:hAnsi="Arial" w:cs="Arial"/>
        </w:rPr>
        <w:t>Location to location stock transfer</w:t>
      </w:r>
    </w:p>
    <w:p w:rsidR="0063515C" w:rsidRPr="00CB07AA" w:rsidRDefault="0063515C" w:rsidP="00BD4B8D">
      <w:pPr>
        <w:pStyle w:val="ListParagraph"/>
        <w:numPr>
          <w:ilvl w:val="2"/>
          <w:numId w:val="47"/>
        </w:numPr>
        <w:ind w:left="1440"/>
        <w:rPr>
          <w:rFonts w:ascii="Arial" w:hAnsi="Arial" w:cs="Arial"/>
        </w:rPr>
      </w:pPr>
      <w:r w:rsidRPr="00CB07AA">
        <w:rPr>
          <w:rFonts w:ascii="Arial" w:hAnsi="Arial" w:cs="Arial"/>
        </w:rPr>
        <w:t>Automated ROQ based and Manual reordering of supplies</w:t>
      </w:r>
    </w:p>
    <w:p w:rsidR="0063515C" w:rsidRPr="00CB07AA" w:rsidRDefault="0063515C" w:rsidP="00BD4B8D">
      <w:pPr>
        <w:pStyle w:val="ListParagraph"/>
        <w:numPr>
          <w:ilvl w:val="2"/>
          <w:numId w:val="47"/>
        </w:numPr>
        <w:ind w:left="1440"/>
        <w:rPr>
          <w:rFonts w:ascii="Arial" w:hAnsi="Arial" w:cs="Arial"/>
        </w:rPr>
      </w:pPr>
      <w:r w:rsidRPr="00CB07AA">
        <w:rPr>
          <w:rFonts w:ascii="Arial" w:hAnsi="Arial" w:cs="Arial"/>
        </w:rPr>
        <w:t>Batch wise and expiry date wise tracking</w:t>
      </w:r>
    </w:p>
    <w:p w:rsidR="0063515C" w:rsidRPr="00CB07AA" w:rsidRDefault="0063515C" w:rsidP="00BD4B8D">
      <w:pPr>
        <w:pStyle w:val="ListParagraph"/>
        <w:numPr>
          <w:ilvl w:val="2"/>
          <w:numId w:val="47"/>
        </w:numPr>
        <w:ind w:left="1440"/>
        <w:rPr>
          <w:rFonts w:ascii="Arial" w:hAnsi="Arial" w:cs="Arial"/>
        </w:rPr>
      </w:pPr>
      <w:r w:rsidRPr="00CB07AA">
        <w:rPr>
          <w:rFonts w:ascii="Arial" w:hAnsi="Arial" w:cs="Arial"/>
        </w:rPr>
        <w:t>Management of expired supplies;</w:t>
      </w:r>
    </w:p>
    <w:p w:rsidR="0063515C" w:rsidRPr="00CB07AA" w:rsidRDefault="0063515C" w:rsidP="005B4BFC">
      <w:pPr>
        <w:rPr>
          <w:rFonts w:ascii="Arial" w:hAnsi="Arial" w:cs="Arial"/>
        </w:rPr>
      </w:pPr>
      <w:r w:rsidRPr="00CB07AA">
        <w:rPr>
          <w:rFonts w:ascii="Arial" w:hAnsi="Arial" w:cs="Arial"/>
        </w:rPr>
        <w:t xml:space="preserve"> </w:t>
      </w:r>
      <w:r w:rsidRPr="00CB07AA">
        <w:rPr>
          <w:rFonts w:ascii="Arial" w:hAnsi="Arial" w:cs="Arial"/>
          <w:b/>
          <w:bCs/>
          <w:u w:val="single"/>
        </w:rPr>
        <w:t>Medical Record Management:</w:t>
      </w:r>
    </w:p>
    <w:p w:rsidR="0063515C" w:rsidRPr="00CB07AA" w:rsidRDefault="0063515C" w:rsidP="00CB07AA">
      <w:pPr>
        <w:rPr>
          <w:rFonts w:ascii="Arial" w:hAnsi="Arial" w:cs="Arial"/>
        </w:rPr>
      </w:pPr>
      <w:r w:rsidRPr="00CB07AA">
        <w:rPr>
          <w:rFonts w:ascii="Arial" w:hAnsi="Arial" w:cs="Arial"/>
        </w:rPr>
        <w:t>Medical record management for members of BASB to facilitate the following features is planned:</w:t>
      </w:r>
    </w:p>
    <w:p w:rsidR="0063515C" w:rsidRPr="00CB07AA" w:rsidRDefault="0063515C" w:rsidP="00BD4B8D">
      <w:pPr>
        <w:pStyle w:val="ListParagraph"/>
        <w:numPr>
          <w:ilvl w:val="2"/>
          <w:numId w:val="47"/>
        </w:numPr>
        <w:ind w:left="1440"/>
        <w:rPr>
          <w:rFonts w:ascii="Arial" w:hAnsi="Arial" w:cs="Arial"/>
        </w:rPr>
      </w:pPr>
      <w:r w:rsidRPr="00CB07AA">
        <w:rPr>
          <w:rFonts w:ascii="Arial" w:hAnsi="Arial" w:cs="Arial"/>
        </w:rPr>
        <w:t>Medical Diagnosis records;</w:t>
      </w:r>
    </w:p>
    <w:p w:rsidR="0063515C" w:rsidRPr="00CB07AA" w:rsidRDefault="0063515C" w:rsidP="00BD4B8D">
      <w:pPr>
        <w:pStyle w:val="ListParagraph"/>
        <w:numPr>
          <w:ilvl w:val="2"/>
          <w:numId w:val="47"/>
        </w:numPr>
        <w:ind w:left="1440"/>
        <w:rPr>
          <w:rFonts w:ascii="Arial" w:hAnsi="Arial" w:cs="Arial"/>
        </w:rPr>
      </w:pPr>
      <w:r w:rsidRPr="00CB07AA">
        <w:rPr>
          <w:rFonts w:ascii="Arial" w:hAnsi="Arial" w:cs="Arial"/>
        </w:rPr>
        <w:t>Recording of Prescribed medicines;</w:t>
      </w:r>
    </w:p>
    <w:p w:rsidR="0063515C" w:rsidRPr="00CB07AA" w:rsidRDefault="0063515C" w:rsidP="00BD4B8D">
      <w:pPr>
        <w:pStyle w:val="ListParagraph"/>
        <w:numPr>
          <w:ilvl w:val="2"/>
          <w:numId w:val="47"/>
        </w:numPr>
        <w:ind w:left="1440"/>
        <w:rPr>
          <w:rFonts w:ascii="Arial" w:hAnsi="Arial" w:cs="Arial"/>
        </w:rPr>
      </w:pPr>
      <w:r w:rsidRPr="00CB07AA">
        <w:rPr>
          <w:rFonts w:ascii="Arial" w:hAnsi="Arial" w:cs="Arial"/>
        </w:rPr>
        <w:t>Follow up dates and reminder;</w:t>
      </w:r>
    </w:p>
    <w:p w:rsidR="0063515C" w:rsidRPr="00CB07AA" w:rsidRDefault="0063515C" w:rsidP="00CB07AA">
      <w:pPr>
        <w:rPr>
          <w:rFonts w:ascii="Arial" w:hAnsi="Arial" w:cs="Arial"/>
        </w:rPr>
      </w:pPr>
      <w:r w:rsidRPr="00CB07AA">
        <w:rPr>
          <w:rFonts w:ascii="Arial" w:hAnsi="Arial" w:cs="Arial"/>
        </w:rPr>
        <w:t>Outcome of Medical Record Management:</w:t>
      </w:r>
    </w:p>
    <w:p w:rsidR="0063515C" w:rsidRPr="00CB07AA" w:rsidRDefault="0063515C" w:rsidP="00BD4B8D">
      <w:pPr>
        <w:pStyle w:val="ListParagraph"/>
        <w:numPr>
          <w:ilvl w:val="2"/>
          <w:numId w:val="47"/>
        </w:numPr>
        <w:ind w:left="1440"/>
        <w:rPr>
          <w:rFonts w:ascii="Arial" w:hAnsi="Arial" w:cs="Arial"/>
        </w:rPr>
      </w:pPr>
      <w:r w:rsidRPr="00CB07AA">
        <w:rPr>
          <w:rFonts w:ascii="Arial" w:hAnsi="Arial" w:cs="Arial"/>
        </w:rPr>
        <w:t xml:space="preserve"> Easy patient management; </w:t>
      </w:r>
    </w:p>
    <w:p w:rsidR="0063515C" w:rsidRPr="00CB07AA" w:rsidRDefault="0063515C" w:rsidP="00BD4B8D">
      <w:pPr>
        <w:pStyle w:val="ListParagraph"/>
        <w:numPr>
          <w:ilvl w:val="2"/>
          <w:numId w:val="47"/>
        </w:numPr>
        <w:ind w:left="1440"/>
        <w:rPr>
          <w:rFonts w:ascii="Arial" w:hAnsi="Arial" w:cs="Arial"/>
        </w:rPr>
      </w:pPr>
      <w:r w:rsidRPr="00CB07AA">
        <w:rPr>
          <w:rFonts w:ascii="Arial" w:hAnsi="Arial" w:cs="Arial"/>
        </w:rPr>
        <w:t xml:space="preserve">Easy follow ups; </w:t>
      </w:r>
    </w:p>
    <w:p w:rsidR="0063515C" w:rsidRPr="00CB07AA" w:rsidRDefault="0063515C" w:rsidP="00BD4B8D">
      <w:pPr>
        <w:pStyle w:val="ListParagraph"/>
        <w:numPr>
          <w:ilvl w:val="2"/>
          <w:numId w:val="47"/>
        </w:numPr>
        <w:ind w:left="1440"/>
        <w:rPr>
          <w:rFonts w:ascii="Arial" w:hAnsi="Arial" w:cs="Arial"/>
        </w:rPr>
      </w:pPr>
      <w:r w:rsidRPr="00CB07AA">
        <w:rPr>
          <w:rFonts w:ascii="Arial" w:hAnsi="Arial" w:cs="Arial"/>
        </w:rPr>
        <w:t>Easy Patient tracking following due checkup dates;</w:t>
      </w:r>
    </w:p>
    <w:p w:rsidR="0063515C" w:rsidRDefault="0063515C" w:rsidP="00BD4B8D">
      <w:pPr>
        <w:pStyle w:val="ListParagraph"/>
        <w:numPr>
          <w:ilvl w:val="2"/>
          <w:numId w:val="47"/>
        </w:numPr>
        <w:ind w:left="1440"/>
        <w:rPr>
          <w:rFonts w:ascii="Arial" w:hAnsi="Arial" w:cs="Arial"/>
        </w:rPr>
      </w:pPr>
      <w:r w:rsidRPr="00CB07AA">
        <w:rPr>
          <w:rFonts w:ascii="Arial" w:hAnsi="Arial" w:cs="Arial"/>
        </w:rPr>
        <w:t>Medical history archiving;</w:t>
      </w:r>
    </w:p>
    <w:p w:rsidR="001370E2" w:rsidRDefault="001370E2" w:rsidP="001370E2">
      <w:pPr>
        <w:pStyle w:val="ListParagraph"/>
        <w:ind w:left="1440"/>
        <w:rPr>
          <w:rFonts w:ascii="Arial" w:hAnsi="Arial" w:cs="Arial"/>
        </w:rPr>
      </w:pPr>
    </w:p>
    <w:p w:rsidR="001370E2" w:rsidRPr="00D3501E" w:rsidRDefault="00D3501E" w:rsidP="00D3501E">
      <w:pPr>
        <w:rPr>
          <w:rFonts w:ascii="Arial" w:hAnsi="Arial" w:cs="Arial"/>
        </w:rPr>
      </w:pPr>
      <w:r>
        <w:rPr>
          <w:rFonts w:ascii="Arial" w:hAnsi="Arial" w:cs="Arial"/>
        </w:rPr>
        <w:t>General feature of the system:</w:t>
      </w:r>
    </w:p>
    <w:p w:rsidR="001370E2" w:rsidRPr="001370E2" w:rsidRDefault="001370E2" w:rsidP="00BD4B8D">
      <w:pPr>
        <w:pStyle w:val="ListParagraph"/>
        <w:numPr>
          <w:ilvl w:val="0"/>
          <w:numId w:val="47"/>
        </w:numPr>
        <w:ind w:left="1440"/>
        <w:rPr>
          <w:rFonts w:ascii="Arial" w:hAnsi="Arial" w:cs="Arial"/>
          <w:bCs/>
          <w:color w:val="000000"/>
        </w:rPr>
      </w:pPr>
      <w:r w:rsidRPr="001370E2">
        <w:rPr>
          <w:rFonts w:ascii="Arial" w:hAnsi="Arial" w:cs="Arial"/>
          <w:bCs/>
          <w:color w:val="000000"/>
        </w:rPr>
        <w:t>Medical Officer will be able to prescribe using database.</w:t>
      </w:r>
    </w:p>
    <w:p w:rsidR="001370E2" w:rsidRPr="001370E2" w:rsidRDefault="001370E2" w:rsidP="00BD4B8D">
      <w:pPr>
        <w:pStyle w:val="ListParagraph"/>
        <w:numPr>
          <w:ilvl w:val="0"/>
          <w:numId w:val="47"/>
        </w:numPr>
        <w:ind w:left="1440"/>
        <w:rPr>
          <w:rFonts w:ascii="Arial" w:hAnsi="Arial" w:cs="Arial"/>
          <w:bCs/>
          <w:color w:val="000000"/>
        </w:rPr>
      </w:pPr>
      <w:r w:rsidRPr="001370E2">
        <w:rPr>
          <w:rFonts w:ascii="Arial" w:hAnsi="Arial" w:cs="Arial"/>
          <w:bCs/>
          <w:color w:val="000000"/>
        </w:rPr>
        <w:t>The sub offices will be able submit their medicine demand on line.</w:t>
      </w:r>
    </w:p>
    <w:p w:rsidR="001370E2" w:rsidRPr="001370E2" w:rsidRDefault="001370E2" w:rsidP="00BD4B8D">
      <w:pPr>
        <w:pStyle w:val="ListParagraph"/>
        <w:numPr>
          <w:ilvl w:val="0"/>
          <w:numId w:val="47"/>
        </w:numPr>
        <w:ind w:left="1440"/>
        <w:rPr>
          <w:rFonts w:ascii="Arial" w:hAnsi="Arial" w:cs="Arial"/>
          <w:bCs/>
          <w:color w:val="000000"/>
        </w:rPr>
      </w:pPr>
      <w:r w:rsidRPr="001370E2">
        <w:rPr>
          <w:rFonts w:ascii="Arial" w:hAnsi="Arial" w:cs="Arial"/>
          <w:bCs/>
          <w:color w:val="000000"/>
        </w:rPr>
        <w:t>The total demand will be compiled automatically.</w:t>
      </w:r>
    </w:p>
    <w:p w:rsidR="001370E2" w:rsidRPr="001370E2" w:rsidRDefault="001370E2" w:rsidP="00BD4B8D">
      <w:pPr>
        <w:pStyle w:val="ListParagraph"/>
        <w:numPr>
          <w:ilvl w:val="0"/>
          <w:numId w:val="47"/>
        </w:numPr>
        <w:ind w:left="1440"/>
        <w:rPr>
          <w:rFonts w:ascii="Arial" w:hAnsi="Arial" w:cs="Arial"/>
          <w:bCs/>
          <w:color w:val="000000"/>
        </w:rPr>
      </w:pPr>
      <w:r w:rsidRPr="001370E2">
        <w:rPr>
          <w:rFonts w:ascii="Arial" w:hAnsi="Arial" w:cs="Arial"/>
          <w:bCs/>
          <w:color w:val="000000"/>
        </w:rPr>
        <w:t xml:space="preserve">Total fresh requirement will be automatically ready basing on master stock. </w:t>
      </w:r>
    </w:p>
    <w:p w:rsidR="001370E2" w:rsidRPr="001370E2" w:rsidRDefault="001370E2" w:rsidP="00BD4B8D">
      <w:pPr>
        <w:pStyle w:val="ListParagraph"/>
        <w:numPr>
          <w:ilvl w:val="0"/>
          <w:numId w:val="47"/>
        </w:numPr>
        <w:ind w:left="1440"/>
        <w:rPr>
          <w:rFonts w:ascii="Arial" w:hAnsi="Arial" w:cs="Arial"/>
          <w:bCs/>
          <w:color w:val="000000"/>
        </w:rPr>
      </w:pPr>
      <w:r w:rsidRPr="001370E2">
        <w:rPr>
          <w:rFonts w:ascii="Arial" w:hAnsi="Arial" w:cs="Arial"/>
          <w:bCs/>
          <w:color w:val="000000"/>
        </w:rPr>
        <w:t>The treatment history will be available in the individual database.</w:t>
      </w:r>
    </w:p>
    <w:p w:rsidR="00201A67" w:rsidRPr="001370E2" w:rsidRDefault="00B61E85" w:rsidP="00D54F78">
      <w:pPr>
        <w:pStyle w:val="Heading3"/>
        <w:rPr>
          <w:rFonts w:ascii="Arial" w:hAnsi="Arial" w:cs="Arial"/>
          <w:caps/>
          <w:lang w:val="en-GB"/>
        </w:rPr>
      </w:pPr>
      <w:r w:rsidRPr="001370E2">
        <w:rPr>
          <w:rFonts w:ascii="Arial" w:hAnsi="Arial" w:cs="Arial"/>
          <w:lang w:val="en-GB"/>
        </w:rPr>
        <w:br w:type="page"/>
      </w:r>
      <w:bookmarkStart w:id="29" w:name="_Toc444374406"/>
      <w:r w:rsidR="00201A67" w:rsidRPr="001370E2">
        <w:rPr>
          <w:rFonts w:ascii="Arial" w:hAnsi="Arial" w:cs="Arial"/>
          <w:caps/>
          <w:lang w:val="en-GB"/>
        </w:rPr>
        <w:lastRenderedPageBreak/>
        <w:t>Defense Colony Land Management</w:t>
      </w:r>
      <w:bookmarkEnd w:id="29"/>
    </w:p>
    <w:p w:rsidR="004B4C17" w:rsidRPr="004B4C17" w:rsidRDefault="004B4C17" w:rsidP="004B4C17">
      <w:pPr>
        <w:rPr>
          <w:lang w:val="en-GB"/>
        </w:rPr>
      </w:pPr>
    </w:p>
    <w:p w:rsidR="00A540FE" w:rsidRPr="0071068D" w:rsidRDefault="00A540FE" w:rsidP="0071068D">
      <w:pPr>
        <w:rPr>
          <w:rFonts w:ascii="Arial" w:hAnsi="Arial" w:cs="Arial"/>
          <w:b/>
          <w:u w:val="single"/>
        </w:rPr>
      </w:pPr>
      <w:r w:rsidRPr="0071068D">
        <w:rPr>
          <w:rFonts w:ascii="Arial" w:hAnsi="Arial" w:cs="Arial"/>
          <w:b/>
          <w:u w:val="single"/>
        </w:rPr>
        <w:t>Existing Business Process:</w:t>
      </w:r>
    </w:p>
    <w:p w:rsidR="006B71E1" w:rsidRPr="0071068D" w:rsidRDefault="006B71E1" w:rsidP="0071068D">
      <w:pPr>
        <w:rPr>
          <w:rFonts w:ascii="Arial" w:hAnsi="Arial" w:cs="Arial"/>
          <w:b/>
        </w:rPr>
      </w:pPr>
      <w:r w:rsidRPr="0071068D">
        <w:rPr>
          <w:rFonts w:ascii="Arial" w:hAnsi="Arial" w:cs="Arial"/>
          <w:b/>
        </w:rPr>
        <w:t>Overview:</w:t>
      </w:r>
    </w:p>
    <w:p w:rsidR="006B71E1" w:rsidRPr="0071068D" w:rsidRDefault="006B71E1" w:rsidP="0071068D">
      <w:pPr>
        <w:rPr>
          <w:rFonts w:ascii="Arial" w:hAnsi="Arial" w:cs="Arial"/>
        </w:rPr>
      </w:pPr>
      <w:r w:rsidRPr="0071068D">
        <w:rPr>
          <w:rFonts w:ascii="Arial" w:hAnsi="Arial" w:cs="Arial"/>
        </w:rPr>
        <w:t xml:space="preserve">Allocation of land on lease basis to serving or retired officers and others ranks is welfare service which is organized by BASB. Generally each applicant will get five to ten </w:t>
      </w:r>
      <w:proofErr w:type="spellStart"/>
      <w:r w:rsidRPr="0071068D">
        <w:rPr>
          <w:rFonts w:ascii="Arial" w:hAnsi="Arial" w:cs="Arial"/>
        </w:rPr>
        <w:t>ekor</w:t>
      </w:r>
      <w:proofErr w:type="spellEnd"/>
      <w:r w:rsidR="007B7434" w:rsidRPr="0071068D">
        <w:rPr>
          <w:rFonts w:ascii="Arial" w:hAnsi="Arial" w:cs="Arial"/>
        </w:rPr>
        <w:t xml:space="preserve"> </w:t>
      </w:r>
      <w:r w:rsidRPr="0071068D">
        <w:rPr>
          <w:rFonts w:ascii="Arial" w:hAnsi="Arial" w:cs="Arial"/>
        </w:rPr>
        <w:t xml:space="preserve">land for 99 years on lease basis. Most of the land is already distributed. Applicant, who does not have any land, is preferable to get lease. There are two type leases; one is short term lease and another is long term lease. </w:t>
      </w:r>
    </w:p>
    <w:p w:rsidR="006B71E1" w:rsidRPr="0071068D" w:rsidRDefault="006B71E1" w:rsidP="0071068D">
      <w:pPr>
        <w:rPr>
          <w:rFonts w:ascii="Arial" w:hAnsi="Arial" w:cs="Arial"/>
        </w:rPr>
      </w:pPr>
      <w:r w:rsidRPr="0071068D">
        <w:rPr>
          <w:rFonts w:ascii="Arial" w:hAnsi="Arial" w:cs="Arial"/>
        </w:rPr>
        <w:t xml:space="preserve">In case of long term lease: After circulate the advertisements of BASB for submission application of lease; eligible applicant collects a printed form by paying BDT 1000.00. Applicant submits his / her application with supporting documents through proper authority within the specific date. Disqualified applicant will back BDT 500.00. </w:t>
      </w:r>
    </w:p>
    <w:p w:rsidR="006B71E1" w:rsidRPr="0071068D" w:rsidRDefault="006B71E1" w:rsidP="0071068D">
      <w:pPr>
        <w:rPr>
          <w:rFonts w:ascii="Arial" w:hAnsi="Arial" w:cs="Arial"/>
        </w:rPr>
      </w:pPr>
      <w:r w:rsidRPr="0071068D">
        <w:rPr>
          <w:rFonts w:ascii="Arial" w:hAnsi="Arial" w:cs="Arial"/>
        </w:rPr>
        <w:t>In case of short term lease:</w:t>
      </w:r>
      <w:r w:rsidR="00EE3881" w:rsidRPr="0071068D">
        <w:rPr>
          <w:rFonts w:ascii="Arial" w:hAnsi="Arial" w:cs="Arial"/>
        </w:rPr>
        <w:t xml:space="preserve"> </w:t>
      </w:r>
      <w:r w:rsidRPr="0071068D">
        <w:rPr>
          <w:rFonts w:ascii="Arial" w:hAnsi="Arial" w:cs="Arial"/>
        </w:rPr>
        <w:t xml:space="preserve">Interested applicant submits prescribed application form with pay order of BDT 500.00 to BASB through respective DASB office. DASB will forward the application to headquarter with necessary recommendations. After passing sanction process, applicant is qualified to get sanction. Finally a contract is signed on non-judicial stamp between authority and applicant. </w:t>
      </w:r>
    </w:p>
    <w:p w:rsidR="006B71E1" w:rsidRPr="0071068D" w:rsidRDefault="006B71E1" w:rsidP="0071068D">
      <w:pPr>
        <w:rPr>
          <w:rFonts w:ascii="Arial" w:hAnsi="Arial" w:cs="Arial"/>
        </w:rPr>
      </w:pPr>
      <w:r w:rsidRPr="0071068D">
        <w:rPr>
          <w:rFonts w:ascii="Arial" w:hAnsi="Arial" w:cs="Arial"/>
        </w:rPr>
        <w:t>For long term lease,</w:t>
      </w:r>
      <w:r w:rsidR="00A540FE" w:rsidRPr="0071068D">
        <w:rPr>
          <w:rFonts w:ascii="Arial" w:hAnsi="Arial" w:cs="Arial"/>
        </w:rPr>
        <w:t xml:space="preserve"> </w:t>
      </w:r>
      <w:r w:rsidRPr="0071068D">
        <w:rPr>
          <w:rFonts w:ascii="Arial" w:hAnsi="Arial" w:cs="Arial"/>
        </w:rPr>
        <w:t>Defense Colony committee is sole authority to sanction</w:t>
      </w:r>
      <w:r w:rsidR="00A540FE" w:rsidRPr="0071068D">
        <w:rPr>
          <w:rFonts w:ascii="Arial" w:hAnsi="Arial" w:cs="Arial"/>
        </w:rPr>
        <w:t xml:space="preserve"> </w:t>
      </w:r>
      <w:r w:rsidRPr="0071068D">
        <w:rPr>
          <w:rFonts w:ascii="Arial" w:hAnsi="Arial" w:cs="Arial"/>
        </w:rPr>
        <w:t>the lease, cancel the lease, error correction/change of existing case, to provide sell power and re-allotment.</w:t>
      </w:r>
    </w:p>
    <w:p w:rsidR="006B71E1" w:rsidRPr="0071068D" w:rsidRDefault="006B71E1" w:rsidP="0071068D">
      <w:pPr>
        <w:rPr>
          <w:rFonts w:ascii="Arial" w:hAnsi="Arial" w:cs="Arial"/>
        </w:rPr>
      </w:pPr>
      <w:r w:rsidRPr="0071068D">
        <w:rPr>
          <w:rFonts w:ascii="Arial" w:hAnsi="Arial" w:cs="Arial"/>
        </w:rPr>
        <w:t>For short term lease, Director, BASB is sole authority to sanction</w:t>
      </w:r>
      <w:r w:rsidR="00A540FE" w:rsidRPr="0071068D">
        <w:rPr>
          <w:rFonts w:ascii="Arial" w:hAnsi="Arial" w:cs="Arial"/>
        </w:rPr>
        <w:t xml:space="preserve"> </w:t>
      </w:r>
      <w:r w:rsidRPr="0071068D">
        <w:rPr>
          <w:rFonts w:ascii="Arial" w:hAnsi="Arial" w:cs="Arial"/>
        </w:rPr>
        <w:t>the lease, cancel the lease, error correction/change of existing case, to provide sell power and re-allotment.</w:t>
      </w:r>
    </w:p>
    <w:p w:rsidR="006B71E1" w:rsidRPr="0071068D" w:rsidRDefault="006B71E1" w:rsidP="0071068D">
      <w:pPr>
        <w:rPr>
          <w:rFonts w:ascii="Arial" w:hAnsi="Arial" w:cs="Arial"/>
        </w:rPr>
      </w:pPr>
      <w:r w:rsidRPr="0071068D">
        <w:rPr>
          <w:rFonts w:ascii="Arial" w:hAnsi="Arial" w:cs="Arial"/>
        </w:rPr>
        <w:t xml:space="preserve"> The following major conditions are strictly maintained by concern authority while giving sanctions:</w:t>
      </w:r>
    </w:p>
    <w:p w:rsidR="006B71E1" w:rsidRPr="00CB07AA" w:rsidRDefault="006B71E1" w:rsidP="00CB07AA">
      <w:pPr>
        <w:pStyle w:val="ListParagraph"/>
        <w:numPr>
          <w:ilvl w:val="0"/>
          <w:numId w:val="1"/>
        </w:numPr>
        <w:jc w:val="both"/>
        <w:rPr>
          <w:rFonts w:ascii="Arial" w:hAnsi="Arial" w:cs="Arial"/>
          <w:bCs/>
        </w:rPr>
      </w:pPr>
      <w:r w:rsidRPr="00CB07AA">
        <w:rPr>
          <w:rFonts w:ascii="Arial" w:hAnsi="Arial" w:cs="Arial"/>
          <w:bCs/>
        </w:rPr>
        <w:t>Applicant must be the member of Bangladesh Serviceman or ex- British servicemen.</w:t>
      </w:r>
    </w:p>
    <w:p w:rsidR="006B71E1" w:rsidRPr="00CB07AA" w:rsidRDefault="006B71E1" w:rsidP="00CB07AA">
      <w:pPr>
        <w:pStyle w:val="ListParagraph"/>
        <w:numPr>
          <w:ilvl w:val="0"/>
          <w:numId w:val="1"/>
        </w:numPr>
        <w:jc w:val="both"/>
        <w:rPr>
          <w:rFonts w:ascii="Arial" w:hAnsi="Arial" w:cs="Arial"/>
          <w:bCs/>
        </w:rPr>
      </w:pPr>
      <w:r w:rsidRPr="00CB07AA">
        <w:rPr>
          <w:rFonts w:ascii="Arial" w:hAnsi="Arial" w:cs="Arial"/>
          <w:bCs/>
        </w:rPr>
        <w:t>Applicant must not have any record regarding discipline related punishment.</w:t>
      </w:r>
    </w:p>
    <w:p w:rsidR="006B71E1" w:rsidRPr="00CB07AA" w:rsidRDefault="006B71E1" w:rsidP="00CB07AA">
      <w:pPr>
        <w:pStyle w:val="ListParagraph"/>
        <w:numPr>
          <w:ilvl w:val="0"/>
          <w:numId w:val="1"/>
        </w:numPr>
        <w:jc w:val="both"/>
        <w:rPr>
          <w:rFonts w:ascii="Arial" w:hAnsi="Arial" w:cs="Arial"/>
          <w:bCs/>
        </w:rPr>
      </w:pPr>
      <w:r w:rsidRPr="00CB07AA">
        <w:rPr>
          <w:rFonts w:ascii="Arial" w:hAnsi="Arial" w:cs="Arial"/>
          <w:bCs/>
        </w:rPr>
        <w:t>Applicant must not have any verdict from civil court.</w:t>
      </w:r>
    </w:p>
    <w:p w:rsidR="006B71E1" w:rsidRPr="00CB07AA" w:rsidRDefault="006B71E1" w:rsidP="00CB07AA">
      <w:pPr>
        <w:pStyle w:val="ListParagraph"/>
        <w:numPr>
          <w:ilvl w:val="0"/>
          <w:numId w:val="1"/>
        </w:numPr>
        <w:jc w:val="both"/>
        <w:rPr>
          <w:rFonts w:ascii="Arial" w:hAnsi="Arial" w:cs="Arial"/>
          <w:bCs/>
        </w:rPr>
      </w:pPr>
      <w:r w:rsidRPr="00CB07AA">
        <w:rPr>
          <w:rFonts w:ascii="Arial" w:hAnsi="Arial" w:cs="Arial"/>
          <w:bCs/>
        </w:rPr>
        <w:t>Applicant will not eligible, if he/she already enjoyed any rehabilitation from government or semi government organization.</w:t>
      </w:r>
    </w:p>
    <w:p w:rsidR="006B71E1" w:rsidRPr="00CB07AA" w:rsidRDefault="006B71E1" w:rsidP="00CB07AA">
      <w:pPr>
        <w:pStyle w:val="ListParagraph"/>
        <w:numPr>
          <w:ilvl w:val="0"/>
          <w:numId w:val="1"/>
        </w:numPr>
        <w:jc w:val="both"/>
        <w:rPr>
          <w:rFonts w:ascii="Arial" w:hAnsi="Arial" w:cs="Arial"/>
          <w:bCs/>
        </w:rPr>
      </w:pPr>
      <w:r w:rsidRPr="00CB07AA">
        <w:rPr>
          <w:rFonts w:ascii="Arial" w:hAnsi="Arial" w:cs="Arial"/>
          <w:bCs/>
        </w:rPr>
        <w:t>Specific residential people will be preferable to get lease.</w:t>
      </w:r>
    </w:p>
    <w:p w:rsidR="006B71E1" w:rsidRPr="00CB07AA" w:rsidRDefault="006B71E1" w:rsidP="00CB07AA">
      <w:pPr>
        <w:pStyle w:val="ListParagraph"/>
        <w:numPr>
          <w:ilvl w:val="0"/>
          <w:numId w:val="1"/>
        </w:numPr>
        <w:jc w:val="both"/>
        <w:rPr>
          <w:rFonts w:ascii="Arial" w:hAnsi="Arial" w:cs="Arial"/>
          <w:bCs/>
        </w:rPr>
      </w:pPr>
      <w:r w:rsidRPr="00CB07AA">
        <w:rPr>
          <w:rFonts w:ascii="Arial" w:hAnsi="Arial" w:cs="Arial"/>
          <w:bCs/>
        </w:rPr>
        <w:t>Land allocation  ratio among the army, navy and air services will be 8:2:2</w:t>
      </w:r>
    </w:p>
    <w:p w:rsidR="006B71E1" w:rsidRPr="00CB07AA" w:rsidRDefault="006B71E1" w:rsidP="00CB07AA">
      <w:pPr>
        <w:pStyle w:val="ListParagraph"/>
        <w:numPr>
          <w:ilvl w:val="0"/>
          <w:numId w:val="1"/>
        </w:numPr>
        <w:jc w:val="both"/>
        <w:rPr>
          <w:rFonts w:ascii="Arial" w:hAnsi="Arial" w:cs="Arial"/>
          <w:bCs/>
        </w:rPr>
      </w:pPr>
      <w:r w:rsidRPr="00CB07AA">
        <w:rPr>
          <w:rFonts w:ascii="Arial" w:hAnsi="Arial" w:cs="Arial"/>
          <w:bCs/>
        </w:rPr>
        <w:t>Applicant, who does not have any land or have some land for home</w:t>
      </w:r>
      <w:r w:rsidR="00221ADE" w:rsidRPr="00CB07AA">
        <w:rPr>
          <w:rFonts w:ascii="Arial" w:hAnsi="Arial" w:cs="Arial"/>
          <w:bCs/>
        </w:rPr>
        <w:t xml:space="preserve"> </w:t>
      </w:r>
      <w:r w:rsidRPr="00CB07AA">
        <w:rPr>
          <w:rFonts w:ascii="Arial" w:hAnsi="Arial" w:cs="Arial"/>
          <w:bCs/>
        </w:rPr>
        <w:t>only, is preferable for getting lease</w:t>
      </w:r>
    </w:p>
    <w:p w:rsidR="006B71E1" w:rsidRPr="00CB07AA" w:rsidRDefault="006B71E1" w:rsidP="00CB07AA">
      <w:pPr>
        <w:pStyle w:val="ListParagraph"/>
        <w:numPr>
          <w:ilvl w:val="0"/>
          <w:numId w:val="1"/>
        </w:numPr>
        <w:jc w:val="both"/>
        <w:rPr>
          <w:rFonts w:ascii="Arial" w:hAnsi="Arial" w:cs="Arial"/>
          <w:bCs/>
        </w:rPr>
      </w:pPr>
      <w:r w:rsidRPr="00CB07AA">
        <w:rPr>
          <w:rFonts w:ascii="Arial" w:hAnsi="Arial" w:cs="Arial"/>
          <w:bCs/>
        </w:rPr>
        <w:t>Applicant, who was disabled by attending the operations and taken retirement, is preferable for getting lease.</w:t>
      </w:r>
    </w:p>
    <w:p w:rsidR="006B71E1" w:rsidRPr="00CB07AA" w:rsidRDefault="006B71E1" w:rsidP="00CB07AA">
      <w:pPr>
        <w:pStyle w:val="ListParagraph"/>
        <w:numPr>
          <w:ilvl w:val="0"/>
          <w:numId w:val="1"/>
        </w:numPr>
        <w:jc w:val="both"/>
        <w:rPr>
          <w:rFonts w:ascii="Arial" w:hAnsi="Arial" w:cs="Arial"/>
          <w:bCs/>
        </w:rPr>
      </w:pPr>
      <w:r w:rsidRPr="00CB07AA">
        <w:rPr>
          <w:rFonts w:ascii="Arial" w:hAnsi="Arial" w:cs="Arial"/>
          <w:bCs/>
        </w:rPr>
        <w:t>Applicant, who becomes landless by natural calamity, is preferable for getting lease.</w:t>
      </w:r>
    </w:p>
    <w:p w:rsidR="006B71E1" w:rsidRPr="00CB07AA" w:rsidRDefault="006B71E1" w:rsidP="00CB07AA">
      <w:pPr>
        <w:pStyle w:val="ListParagraph"/>
        <w:numPr>
          <w:ilvl w:val="0"/>
          <w:numId w:val="1"/>
        </w:numPr>
        <w:jc w:val="both"/>
        <w:rPr>
          <w:rFonts w:ascii="Arial" w:hAnsi="Arial" w:cs="Arial"/>
          <w:bCs/>
        </w:rPr>
      </w:pPr>
      <w:r w:rsidRPr="00CB07AA">
        <w:rPr>
          <w:rFonts w:ascii="Arial" w:hAnsi="Arial" w:cs="Arial"/>
          <w:bCs/>
        </w:rPr>
        <w:t xml:space="preserve">Based on the land location, highest one to three </w:t>
      </w:r>
      <w:proofErr w:type="spellStart"/>
      <w:r w:rsidRPr="00CB07AA">
        <w:rPr>
          <w:rFonts w:ascii="Arial" w:hAnsi="Arial" w:cs="Arial"/>
          <w:bCs/>
        </w:rPr>
        <w:t>bigha</w:t>
      </w:r>
      <w:proofErr w:type="spellEnd"/>
      <w:r w:rsidRPr="00CB07AA">
        <w:rPr>
          <w:rFonts w:ascii="Arial" w:hAnsi="Arial" w:cs="Arial"/>
          <w:bCs/>
        </w:rPr>
        <w:t xml:space="preserve"> land may be allocated against one applicant. (5 </w:t>
      </w:r>
      <w:proofErr w:type="spellStart"/>
      <w:r w:rsidRPr="00CB07AA">
        <w:rPr>
          <w:rFonts w:ascii="Arial" w:hAnsi="Arial" w:cs="Arial"/>
          <w:bCs/>
        </w:rPr>
        <w:t>ekor</w:t>
      </w:r>
      <w:proofErr w:type="spellEnd"/>
      <w:r w:rsidRPr="00CB07AA">
        <w:rPr>
          <w:rFonts w:ascii="Arial" w:hAnsi="Arial" w:cs="Arial"/>
          <w:bCs/>
        </w:rPr>
        <w:t xml:space="preserve"> for short term lease)</w:t>
      </w:r>
    </w:p>
    <w:p w:rsidR="006B71E1" w:rsidRPr="00CB07AA" w:rsidRDefault="00B035F4" w:rsidP="004B4C17">
      <w:pPr>
        <w:spacing w:after="0" w:line="240" w:lineRule="auto"/>
        <w:rPr>
          <w:rFonts w:ascii="Arial" w:hAnsi="Arial" w:cs="Arial"/>
          <w:b/>
          <w:bCs/>
          <w:u w:val="single"/>
        </w:rPr>
      </w:pPr>
      <w:r>
        <w:rPr>
          <w:rFonts w:ascii="Arial" w:hAnsi="Arial" w:cs="Arial"/>
          <w:b/>
          <w:bCs/>
          <w:u w:val="single"/>
        </w:rPr>
        <w:br w:type="page"/>
      </w:r>
      <w:r w:rsidR="006B71E1" w:rsidRPr="00CB07AA">
        <w:rPr>
          <w:rFonts w:ascii="Arial" w:hAnsi="Arial" w:cs="Arial"/>
          <w:b/>
          <w:bCs/>
          <w:u w:val="single"/>
        </w:rPr>
        <w:lastRenderedPageBreak/>
        <w:t>Rules for all:</w:t>
      </w:r>
    </w:p>
    <w:p w:rsidR="006B71E1" w:rsidRPr="00CB07AA" w:rsidRDefault="006B71E1" w:rsidP="00CB07AA">
      <w:pPr>
        <w:pStyle w:val="ListParagraph"/>
        <w:numPr>
          <w:ilvl w:val="0"/>
          <w:numId w:val="1"/>
        </w:numPr>
        <w:jc w:val="both"/>
        <w:rPr>
          <w:rFonts w:ascii="Arial" w:hAnsi="Arial" w:cs="Arial"/>
          <w:bCs/>
        </w:rPr>
      </w:pPr>
      <w:r w:rsidRPr="00CB07AA">
        <w:rPr>
          <w:rFonts w:ascii="Arial" w:hAnsi="Arial" w:cs="Arial"/>
          <w:bCs/>
        </w:rPr>
        <w:t>03 % amount of present value (as per government value) of allocated land will be deposited by allotted person within thirty days from receiving date of allocation letter. In case of failure to deposit money on certain time frame, the allocation will be forbidden.</w:t>
      </w:r>
    </w:p>
    <w:p w:rsidR="006B71E1" w:rsidRPr="00CB07AA" w:rsidRDefault="006B71E1" w:rsidP="00CB07AA">
      <w:pPr>
        <w:pStyle w:val="ListParagraph"/>
        <w:numPr>
          <w:ilvl w:val="0"/>
          <w:numId w:val="1"/>
        </w:numPr>
        <w:jc w:val="both"/>
        <w:rPr>
          <w:rFonts w:ascii="Arial" w:hAnsi="Arial" w:cs="Arial"/>
          <w:bCs/>
        </w:rPr>
      </w:pPr>
      <w:r w:rsidRPr="00CB07AA">
        <w:rPr>
          <w:rFonts w:ascii="Arial" w:hAnsi="Arial" w:cs="Arial"/>
          <w:bCs/>
        </w:rPr>
        <w:t xml:space="preserve">Allotted person cannot sublet, hand-over , mortgage this land  without prior written permission of BASB </w:t>
      </w:r>
    </w:p>
    <w:p w:rsidR="006B71E1" w:rsidRPr="00CB07AA" w:rsidRDefault="006B71E1" w:rsidP="00CB07AA">
      <w:pPr>
        <w:pStyle w:val="ListParagraph"/>
        <w:numPr>
          <w:ilvl w:val="0"/>
          <w:numId w:val="1"/>
        </w:numPr>
        <w:jc w:val="both"/>
        <w:rPr>
          <w:rFonts w:ascii="Arial" w:hAnsi="Arial" w:cs="Arial"/>
          <w:bCs/>
        </w:rPr>
      </w:pPr>
      <w:r w:rsidRPr="00CB07AA">
        <w:rPr>
          <w:rFonts w:ascii="Arial" w:hAnsi="Arial" w:cs="Arial"/>
          <w:bCs/>
        </w:rPr>
        <w:t>There are some other rules described in policy are strictly maintained to manage this system.</w:t>
      </w:r>
    </w:p>
    <w:p w:rsidR="006B71E1" w:rsidRPr="00CB07AA" w:rsidRDefault="006B71E1" w:rsidP="00B7314E">
      <w:pPr>
        <w:jc w:val="both"/>
        <w:rPr>
          <w:rFonts w:ascii="Arial" w:hAnsi="Arial" w:cs="Arial"/>
          <w:b/>
          <w:bCs/>
          <w:u w:val="single"/>
        </w:rPr>
      </w:pPr>
      <w:r w:rsidRPr="00CB07AA">
        <w:rPr>
          <w:rFonts w:ascii="Arial" w:hAnsi="Arial" w:cs="Arial"/>
          <w:b/>
          <w:bCs/>
          <w:u w:val="single"/>
        </w:rPr>
        <w:t>For serving personnel:</w:t>
      </w:r>
    </w:p>
    <w:p w:rsidR="006B71E1" w:rsidRPr="00CB07AA" w:rsidRDefault="006B71E1" w:rsidP="00CB07AA">
      <w:pPr>
        <w:pStyle w:val="ListParagraph"/>
        <w:numPr>
          <w:ilvl w:val="0"/>
          <w:numId w:val="1"/>
        </w:numPr>
        <w:jc w:val="both"/>
        <w:rPr>
          <w:rFonts w:ascii="Arial" w:hAnsi="Arial" w:cs="Arial"/>
          <w:bCs/>
        </w:rPr>
      </w:pPr>
      <w:r w:rsidRPr="00CB07AA">
        <w:rPr>
          <w:rFonts w:ascii="Arial" w:hAnsi="Arial" w:cs="Arial"/>
          <w:bCs/>
        </w:rPr>
        <w:t xml:space="preserve">Applicant, who will </w:t>
      </w:r>
      <w:r w:rsidR="00C934F2" w:rsidRPr="00CB07AA">
        <w:rPr>
          <w:rFonts w:ascii="Arial" w:hAnsi="Arial" w:cs="Arial"/>
          <w:bCs/>
        </w:rPr>
        <w:t>be qualified</w:t>
      </w:r>
      <w:r w:rsidRPr="00CB07AA">
        <w:rPr>
          <w:rFonts w:ascii="Arial" w:hAnsi="Arial" w:cs="Arial"/>
          <w:bCs/>
        </w:rPr>
        <w:t xml:space="preserve"> to get retirement after two years, is eligible to submit application for getting lease.</w:t>
      </w:r>
    </w:p>
    <w:p w:rsidR="006B71E1" w:rsidRPr="00CB07AA" w:rsidRDefault="006B71E1" w:rsidP="00CB07AA">
      <w:pPr>
        <w:pStyle w:val="ListParagraph"/>
        <w:numPr>
          <w:ilvl w:val="0"/>
          <w:numId w:val="1"/>
        </w:numPr>
        <w:jc w:val="both"/>
        <w:rPr>
          <w:rFonts w:ascii="Arial" w:hAnsi="Arial" w:cs="Arial"/>
          <w:bCs/>
        </w:rPr>
      </w:pPr>
      <w:r w:rsidRPr="00CB07AA">
        <w:rPr>
          <w:rFonts w:ascii="Arial" w:hAnsi="Arial" w:cs="Arial"/>
          <w:bCs/>
        </w:rPr>
        <w:t>Applicant must have good service record and committed to not apply for retirement willingly.</w:t>
      </w:r>
    </w:p>
    <w:p w:rsidR="00A540FE" w:rsidRPr="00CB07AA" w:rsidRDefault="00A540FE" w:rsidP="00CB07AA">
      <w:pPr>
        <w:rPr>
          <w:rFonts w:ascii="Arial" w:hAnsi="Arial" w:cs="Arial"/>
          <w:bCs/>
        </w:rPr>
      </w:pPr>
      <w:r w:rsidRPr="00CB07AA">
        <w:rPr>
          <w:rFonts w:ascii="Arial" w:hAnsi="Arial" w:cs="Arial"/>
          <w:b/>
          <w:bCs/>
          <w:u w:val="single"/>
        </w:rPr>
        <w:t>To Be System</w:t>
      </w:r>
      <w:r w:rsidRPr="00CB07AA">
        <w:rPr>
          <w:rFonts w:ascii="Arial" w:hAnsi="Arial" w:cs="Arial"/>
          <w:b/>
          <w:bCs/>
        </w:rPr>
        <w:t>:</w:t>
      </w:r>
    </w:p>
    <w:p w:rsidR="001A4B7A" w:rsidRPr="00CB07AA" w:rsidRDefault="001A4B7A" w:rsidP="00CB07AA">
      <w:pPr>
        <w:ind w:left="360"/>
        <w:rPr>
          <w:rFonts w:ascii="Arial" w:hAnsi="Arial" w:cs="Arial"/>
        </w:rPr>
      </w:pPr>
      <w:r w:rsidRPr="00CB07AA">
        <w:rPr>
          <w:rFonts w:ascii="Arial" w:hAnsi="Arial" w:cs="Arial"/>
        </w:rPr>
        <w:t xml:space="preserve">BASB has a land management of which is needed to be done through </w:t>
      </w:r>
      <w:r w:rsidR="002A5BDB" w:rsidRPr="00CB07AA">
        <w:rPr>
          <w:rFonts w:ascii="Arial" w:hAnsi="Arial" w:cs="Arial"/>
        </w:rPr>
        <w:t>the System</w:t>
      </w:r>
      <w:r w:rsidRPr="00CB07AA">
        <w:rPr>
          <w:rFonts w:ascii="Arial" w:hAnsi="Arial" w:cs="Arial"/>
        </w:rPr>
        <w:t>, enabling them to:</w:t>
      </w:r>
    </w:p>
    <w:p w:rsidR="001A4B7A" w:rsidRPr="00CB07AA" w:rsidRDefault="001A4B7A" w:rsidP="00CB07AA">
      <w:pPr>
        <w:pStyle w:val="ListParagraph"/>
        <w:numPr>
          <w:ilvl w:val="0"/>
          <w:numId w:val="1"/>
        </w:numPr>
        <w:jc w:val="both"/>
        <w:rPr>
          <w:rFonts w:ascii="Arial" w:hAnsi="Arial" w:cs="Arial"/>
          <w:bCs/>
        </w:rPr>
      </w:pPr>
      <w:r w:rsidRPr="00CB07AA">
        <w:rPr>
          <w:rFonts w:ascii="Arial" w:hAnsi="Arial" w:cs="Arial"/>
          <w:bCs/>
        </w:rPr>
        <w:t>Application for land allotment</w:t>
      </w:r>
    </w:p>
    <w:p w:rsidR="001A4B7A" w:rsidRPr="00CB07AA" w:rsidRDefault="001A4B7A" w:rsidP="00CB07AA">
      <w:pPr>
        <w:pStyle w:val="ListParagraph"/>
        <w:numPr>
          <w:ilvl w:val="0"/>
          <w:numId w:val="1"/>
        </w:numPr>
        <w:jc w:val="both"/>
        <w:rPr>
          <w:rFonts w:ascii="Arial" w:hAnsi="Arial" w:cs="Arial"/>
          <w:bCs/>
        </w:rPr>
      </w:pPr>
      <w:r w:rsidRPr="00CB07AA">
        <w:rPr>
          <w:rFonts w:ascii="Arial" w:hAnsi="Arial" w:cs="Arial"/>
          <w:bCs/>
        </w:rPr>
        <w:t>Eligibility verification;</w:t>
      </w:r>
    </w:p>
    <w:p w:rsidR="001A4B7A" w:rsidRPr="00CB07AA" w:rsidRDefault="001A4B7A" w:rsidP="00CB07AA">
      <w:pPr>
        <w:pStyle w:val="ListParagraph"/>
        <w:numPr>
          <w:ilvl w:val="0"/>
          <w:numId w:val="1"/>
        </w:numPr>
        <w:jc w:val="both"/>
        <w:rPr>
          <w:rFonts w:ascii="Arial" w:hAnsi="Arial" w:cs="Arial"/>
          <w:bCs/>
        </w:rPr>
      </w:pPr>
      <w:r w:rsidRPr="00CB07AA">
        <w:rPr>
          <w:rFonts w:ascii="Arial" w:hAnsi="Arial" w:cs="Arial"/>
          <w:bCs/>
        </w:rPr>
        <w:t>Allotment;</w:t>
      </w:r>
    </w:p>
    <w:p w:rsidR="001A4B7A" w:rsidRPr="00CB07AA" w:rsidRDefault="001A4B7A" w:rsidP="00CB07AA">
      <w:pPr>
        <w:pStyle w:val="ListParagraph"/>
        <w:numPr>
          <w:ilvl w:val="0"/>
          <w:numId w:val="1"/>
        </w:numPr>
        <w:jc w:val="both"/>
        <w:rPr>
          <w:rFonts w:ascii="Arial" w:hAnsi="Arial" w:cs="Arial"/>
          <w:bCs/>
        </w:rPr>
      </w:pPr>
      <w:r w:rsidRPr="00CB07AA">
        <w:rPr>
          <w:rFonts w:ascii="Arial" w:hAnsi="Arial" w:cs="Arial"/>
          <w:bCs/>
        </w:rPr>
        <w:t>Maintenance of unallocated land inventory</w:t>
      </w:r>
    </w:p>
    <w:p w:rsidR="001A4B7A" w:rsidRPr="00CB07AA" w:rsidRDefault="001A4B7A" w:rsidP="00CB07AA">
      <w:pPr>
        <w:pStyle w:val="ListParagraph"/>
        <w:numPr>
          <w:ilvl w:val="0"/>
          <w:numId w:val="1"/>
        </w:numPr>
        <w:jc w:val="both"/>
        <w:rPr>
          <w:rFonts w:ascii="Arial" w:hAnsi="Arial" w:cs="Arial"/>
          <w:bCs/>
        </w:rPr>
      </w:pPr>
      <w:r w:rsidRPr="00CB07AA">
        <w:rPr>
          <w:rFonts w:ascii="Arial" w:hAnsi="Arial" w:cs="Arial"/>
          <w:bCs/>
        </w:rPr>
        <w:t>Handling of Improvement cost</w:t>
      </w:r>
    </w:p>
    <w:p w:rsidR="001A4B7A" w:rsidRPr="00CB07AA" w:rsidRDefault="001A4B7A" w:rsidP="00CB07AA">
      <w:pPr>
        <w:spacing w:after="0"/>
        <w:rPr>
          <w:rFonts w:ascii="Arial" w:hAnsi="Arial" w:cs="Arial"/>
          <w:b/>
          <w:caps/>
          <w:u w:val="single"/>
          <w:lang w:val="en-GB"/>
        </w:rPr>
      </w:pPr>
      <w:r w:rsidRPr="00CB07AA">
        <w:rPr>
          <w:rFonts w:ascii="Arial" w:hAnsi="Arial" w:cs="Arial"/>
          <w:b/>
          <w:caps/>
          <w:u w:val="single"/>
          <w:lang w:val="en-GB"/>
        </w:rPr>
        <w:br w:type="page"/>
      </w:r>
    </w:p>
    <w:p w:rsidR="00201A67" w:rsidRDefault="00562EC8" w:rsidP="00CB07AA">
      <w:pPr>
        <w:pStyle w:val="Heading3"/>
        <w:rPr>
          <w:rFonts w:ascii="Arial" w:hAnsi="Arial" w:cs="Arial"/>
          <w:caps/>
          <w:lang w:val="en-GB"/>
        </w:rPr>
      </w:pPr>
      <w:bookmarkStart w:id="30" w:name="_Toc444374407"/>
      <w:r w:rsidRPr="00CB07AA">
        <w:rPr>
          <w:rFonts w:ascii="Arial" w:hAnsi="Arial" w:cs="Arial"/>
          <w:caps/>
          <w:lang w:val="en-GB"/>
        </w:rPr>
        <w:lastRenderedPageBreak/>
        <w:t>Micro Credit Loan Management</w:t>
      </w:r>
      <w:bookmarkEnd w:id="30"/>
    </w:p>
    <w:p w:rsidR="00FB7056" w:rsidRPr="00FB7056" w:rsidRDefault="00FB7056" w:rsidP="0071068D">
      <w:pPr>
        <w:rPr>
          <w:rFonts w:ascii="Arial" w:hAnsi="Arial" w:cs="Arial"/>
          <w:b/>
          <w:bCs/>
          <w:sz w:val="14"/>
          <w:u w:val="single"/>
        </w:rPr>
      </w:pPr>
    </w:p>
    <w:p w:rsidR="004F5FBB" w:rsidRPr="0071068D" w:rsidRDefault="004F5FBB" w:rsidP="0071068D">
      <w:pPr>
        <w:rPr>
          <w:rFonts w:ascii="Arial" w:hAnsi="Arial" w:cs="Arial"/>
          <w:b/>
          <w:bCs/>
          <w:u w:val="single"/>
        </w:rPr>
      </w:pPr>
      <w:r w:rsidRPr="0071068D">
        <w:rPr>
          <w:rFonts w:ascii="Arial" w:hAnsi="Arial" w:cs="Arial"/>
          <w:b/>
          <w:bCs/>
          <w:u w:val="single"/>
        </w:rPr>
        <w:t>Existing Business Process:</w:t>
      </w:r>
    </w:p>
    <w:p w:rsidR="00562EC8" w:rsidRPr="0071068D" w:rsidRDefault="00562EC8" w:rsidP="0071068D">
      <w:pPr>
        <w:jc w:val="both"/>
        <w:rPr>
          <w:rFonts w:ascii="Arial" w:hAnsi="Arial" w:cs="Arial"/>
          <w:b/>
          <w:bCs/>
        </w:rPr>
      </w:pPr>
      <w:r w:rsidRPr="0071068D">
        <w:rPr>
          <w:rFonts w:ascii="Arial" w:hAnsi="Arial" w:cs="Arial"/>
          <w:b/>
          <w:bCs/>
        </w:rPr>
        <w:t>Overview:</w:t>
      </w:r>
    </w:p>
    <w:p w:rsidR="00562EC8" w:rsidRPr="0071068D" w:rsidRDefault="00562EC8" w:rsidP="0071068D">
      <w:pPr>
        <w:jc w:val="both"/>
        <w:rPr>
          <w:rFonts w:ascii="Arial" w:hAnsi="Arial" w:cs="Arial"/>
          <w:bCs/>
        </w:rPr>
      </w:pPr>
      <w:r w:rsidRPr="0071068D">
        <w:rPr>
          <w:rFonts w:ascii="Arial" w:hAnsi="Arial" w:cs="Arial"/>
          <w:bCs/>
        </w:rPr>
        <w:t>BASB introduce Micro Credit facility for ex-servicemen. Generally about 200 to 300 applicants of ex-serviceman get this loan service from BSCR fund in every year. Using this Micro Credit loan service, ex-servicemen are able to create new arena for earning money and ensure financial solvency which is the prime object of this project. Under this project, ex-serviceman able to get interest free loan. They also able to re</w:t>
      </w:r>
      <w:r w:rsidR="004F5FBB" w:rsidRPr="0071068D">
        <w:rPr>
          <w:rFonts w:ascii="Arial" w:hAnsi="Arial" w:cs="Arial"/>
          <w:bCs/>
        </w:rPr>
        <w:t>-</w:t>
      </w:r>
      <w:r w:rsidRPr="0071068D">
        <w:rPr>
          <w:rFonts w:ascii="Arial" w:hAnsi="Arial" w:cs="Arial"/>
          <w:bCs/>
        </w:rPr>
        <w:t xml:space="preserve">pay their loan </w:t>
      </w:r>
      <w:r w:rsidR="004F5FBB" w:rsidRPr="0071068D">
        <w:rPr>
          <w:rFonts w:ascii="Arial" w:hAnsi="Arial" w:cs="Arial"/>
          <w:bCs/>
        </w:rPr>
        <w:t>on</w:t>
      </w:r>
      <w:r w:rsidRPr="0071068D">
        <w:rPr>
          <w:rFonts w:ascii="Arial" w:hAnsi="Arial" w:cs="Arial"/>
          <w:bCs/>
        </w:rPr>
        <w:t xml:space="preserve"> pre-defined easy installment. Usually interested ex-servicemen collect prescribed form and project profile for submission of loan project from DASB offices.   They submit to DASB offices after preparing project profile (any one of specific twelve fields) within January of every year.  The following major conditions are strictly maintained by concern authority while giving sanctions:</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Applicant must be the member of ex Bangladesh Serviceman their spouse and he/she does not have any income source</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 xml:space="preserve">Applicant must have general or family pension skim. </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Suspended ex-servicemen are disqualified for this project</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Applicant must have permanent address within respective DASB office</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Widow applicants are disqualified, if she marries such person who was not her bother in law.</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Ex-serviceman is disqualified if he is receiving any service/ grant from BASB.</w:t>
      </w:r>
    </w:p>
    <w:p w:rsidR="00562EC8" w:rsidRPr="00FB7056" w:rsidRDefault="00562EC8" w:rsidP="00FB7056">
      <w:pPr>
        <w:jc w:val="both"/>
        <w:rPr>
          <w:rFonts w:ascii="Arial" w:hAnsi="Arial" w:cs="Arial"/>
          <w:b/>
          <w:bCs/>
        </w:rPr>
      </w:pPr>
      <w:r w:rsidRPr="00FB7056">
        <w:rPr>
          <w:rFonts w:ascii="Arial" w:hAnsi="Arial" w:cs="Arial"/>
          <w:b/>
          <w:bCs/>
        </w:rPr>
        <w:t>Loan distribution:</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Applicant must open a new current bank account of specific bank where pension transaction is already operative.</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 xml:space="preserve">Secretary of DASB sent a file to Loan Sanction Committee with recommendation after completing proper investigation. </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Generally sanction committee study total files in details and sanction loan if everything found correctly.</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A contract is made between two parties and money is distributed as per policy</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Proposed project is implemented under supervision of DASB authority.</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One applicant will get highest BDT 50000.00 per sanction.</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Total yearly financial help will not be exceeding more than BDT 25, 00,000.00.</w:t>
      </w:r>
    </w:p>
    <w:p w:rsidR="00562EC8" w:rsidRPr="00CB07AA" w:rsidRDefault="00562EC8" w:rsidP="00CB07AA">
      <w:pPr>
        <w:rPr>
          <w:rFonts w:ascii="Arial" w:hAnsi="Arial" w:cs="Arial"/>
          <w:bCs/>
        </w:rPr>
      </w:pPr>
      <w:r w:rsidRPr="00CB07AA">
        <w:rPr>
          <w:rFonts w:ascii="Arial" w:hAnsi="Arial" w:cs="Arial"/>
          <w:bCs/>
        </w:rPr>
        <w:br w:type="page"/>
      </w:r>
    </w:p>
    <w:p w:rsidR="00562EC8" w:rsidRPr="00CB07AA" w:rsidRDefault="00562EC8" w:rsidP="00FB7056">
      <w:pPr>
        <w:jc w:val="both"/>
        <w:rPr>
          <w:rFonts w:ascii="Arial" w:hAnsi="Arial" w:cs="Arial"/>
          <w:b/>
          <w:bCs/>
        </w:rPr>
      </w:pPr>
      <w:r w:rsidRPr="00CB07AA">
        <w:rPr>
          <w:rFonts w:ascii="Arial" w:hAnsi="Arial" w:cs="Arial"/>
          <w:b/>
          <w:bCs/>
        </w:rPr>
        <w:lastRenderedPageBreak/>
        <w:t>Money Recovering:</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 xml:space="preserve">Advanced </w:t>
      </w:r>
      <w:proofErr w:type="spellStart"/>
      <w:r w:rsidRPr="00CB07AA">
        <w:rPr>
          <w:rFonts w:ascii="Arial" w:hAnsi="Arial" w:cs="Arial"/>
          <w:bCs/>
        </w:rPr>
        <w:t>cheque</w:t>
      </w:r>
      <w:proofErr w:type="spellEnd"/>
      <w:r w:rsidRPr="00CB07AA">
        <w:rPr>
          <w:rFonts w:ascii="Arial" w:hAnsi="Arial" w:cs="Arial"/>
          <w:bCs/>
        </w:rPr>
        <w:t xml:space="preserve"> singed by loan recipient is placed to bank on every 2</w:t>
      </w:r>
      <w:r w:rsidRPr="00CB07AA">
        <w:rPr>
          <w:rFonts w:ascii="Arial" w:hAnsi="Arial" w:cs="Arial"/>
          <w:bCs/>
          <w:vertAlign w:val="superscript"/>
        </w:rPr>
        <w:t>nd</w:t>
      </w:r>
      <w:r w:rsidRPr="00CB07AA">
        <w:rPr>
          <w:rFonts w:ascii="Arial" w:hAnsi="Arial" w:cs="Arial"/>
          <w:bCs/>
        </w:rPr>
        <w:t xml:space="preserve"> week of month and deposit accordingly.</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 xml:space="preserve">If the advanced </w:t>
      </w:r>
      <w:proofErr w:type="spellStart"/>
      <w:r w:rsidRPr="00CB07AA">
        <w:rPr>
          <w:rFonts w:ascii="Arial" w:hAnsi="Arial" w:cs="Arial"/>
          <w:bCs/>
        </w:rPr>
        <w:t>cheque</w:t>
      </w:r>
      <w:proofErr w:type="spellEnd"/>
      <w:r w:rsidRPr="00CB07AA">
        <w:rPr>
          <w:rFonts w:ascii="Arial" w:hAnsi="Arial" w:cs="Arial"/>
          <w:bCs/>
        </w:rPr>
        <w:t xml:space="preserve"> is dishonored, the information will be sent to loan recipient in fourth week of the month. </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If the loan recipient fails to deposit money after receiving the BASB information, authority will take action to recover the money.</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If above mentioned subject is happened repeatedly, authority writes letter to the bank for recovering the money forcefully.</w:t>
      </w:r>
    </w:p>
    <w:p w:rsidR="00562EC8" w:rsidRPr="00CB07AA" w:rsidRDefault="00562EC8" w:rsidP="00CB07AA">
      <w:pPr>
        <w:pStyle w:val="ListParagraph"/>
        <w:ind w:left="1080"/>
        <w:jc w:val="both"/>
        <w:rPr>
          <w:rFonts w:ascii="Arial" w:hAnsi="Arial" w:cs="Arial"/>
          <w:bCs/>
        </w:rPr>
      </w:pPr>
    </w:p>
    <w:p w:rsidR="00562EC8" w:rsidRPr="00FB7056" w:rsidRDefault="00562EC8" w:rsidP="00FB7056">
      <w:pPr>
        <w:jc w:val="both"/>
        <w:rPr>
          <w:rFonts w:ascii="Arial" w:hAnsi="Arial" w:cs="Arial"/>
          <w:b/>
          <w:bCs/>
        </w:rPr>
      </w:pPr>
      <w:r w:rsidRPr="00FB7056">
        <w:rPr>
          <w:rFonts w:ascii="Arial" w:hAnsi="Arial" w:cs="Arial"/>
          <w:b/>
          <w:bCs/>
        </w:rPr>
        <w:t>Major Actors</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Ex- Bangladesh Serviceman or  their spouses</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All DASB Offices</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HQ- BASB</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Banks</w:t>
      </w:r>
    </w:p>
    <w:p w:rsidR="00562EC8" w:rsidRPr="00CB07AA" w:rsidRDefault="00562EC8" w:rsidP="00CB07AA">
      <w:pPr>
        <w:pStyle w:val="ListParagraph"/>
        <w:numPr>
          <w:ilvl w:val="0"/>
          <w:numId w:val="1"/>
        </w:numPr>
        <w:jc w:val="both"/>
        <w:rPr>
          <w:rFonts w:ascii="Arial" w:hAnsi="Arial" w:cs="Arial"/>
          <w:bCs/>
        </w:rPr>
      </w:pPr>
      <w:r w:rsidRPr="00CB07AA">
        <w:rPr>
          <w:rFonts w:ascii="Arial" w:hAnsi="Arial" w:cs="Arial"/>
          <w:bCs/>
        </w:rPr>
        <w:t>Record Offices</w:t>
      </w:r>
    </w:p>
    <w:p w:rsidR="00562EC8" w:rsidRPr="00CB07AA" w:rsidRDefault="00562EC8" w:rsidP="00CB07AA">
      <w:pPr>
        <w:rPr>
          <w:rFonts w:ascii="Arial" w:hAnsi="Arial" w:cs="Arial"/>
          <w:bCs/>
        </w:rPr>
      </w:pPr>
      <w:r w:rsidRPr="00CB07AA">
        <w:rPr>
          <w:rFonts w:ascii="Arial" w:hAnsi="Arial" w:cs="Arial"/>
          <w:bCs/>
        </w:rPr>
        <w:br w:type="page"/>
      </w:r>
    </w:p>
    <w:p w:rsidR="00562EC8" w:rsidRPr="00FB7056" w:rsidRDefault="00562EC8" w:rsidP="00FB7056">
      <w:pPr>
        <w:jc w:val="both"/>
        <w:rPr>
          <w:rFonts w:ascii="Arial" w:hAnsi="Arial" w:cs="Arial"/>
          <w:bCs/>
          <w:u w:val="single"/>
        </w:rPr>
      </w:pPr>
      <w:r w:rsidRPr="00FB7056">
        <w:rPr>
          <w:rFonts w:ascii="Arial" w:hAnsi="Arial" w:cs="Arial"/>
          <w:b/>
          <w:bCs/>
          <w:u w:val="single"/>
        </w:rPr>
        <w:lastRenderedPageBreak/>
        <w:t>Cross Functional Diagram</w:t>
      </w:r>
    </w:p>
    <w:p w:rsidR="00562EC8" w:rsidRPr="00CB07AA" w:rsidRDefault="00562EC8" w:rsidP="00FB7056">
      <w:pPr>
        <w:jc w:val="both"/>
        <w:rPr>
          <w:rFonts w:ascii="Arial" w:hAnsi="Arial" w:cs="Arial"/>
          <w:b/>
          <w:bCs/>
        </w:rPr>
      </w:pPr>
      <w:r w:rsidRPr="00CB07AA">
        <w:rPr>
          <w:rFonts w:ascii="Arial" w:hAnsi="Arial" w:cs="Arial"/>
          <w:b/>
          <w:bCs/>
        </w:rPr>
        <w:t>Loan Sanction Process</w:t>
      </w:r>
    </w:p>
    <w:p w:rsidR="004F5FBB" w:rsidRPr="00CB07AA" w:rsidRDefault="001B6791" w:rsidP="00CB07AA">
      <w:pPr>
        <w:ind w:firstLine="720"/>
        <w:jc w:val="both"/>
        <w:rPr>
          <w:rFonts w:ascii="Arial" w:hAnsi="Arial" w:cs="Arial"/>
          <w:b/>
          <w:bCs/>
        </w:rPr>
      </w:pPr>
      <w:r w:rsidRPr="00CB07AA">
        <w:rPr>
          <w:rFonts w:ascii="Arial" w:hAnsi="Arial" w:cs="Arial"/>
          <w:bCs/>
          <w:noProof/>
        </w:rPr>
        <w:drawing>
          <wp:inline distT="0" distB="0" distL="0" distR="0">
            <wp:extent cx="6057900" cy="7247844"/>
            <wp:effectExtent l="19050" t="0" r="0" b="0"/>
            <wp:docPr id="5" name="Picture 0" descr="Loan-Micro cred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n-Micro credit.jpg"/>
                    <pic:cNvPicPr/>
                  </pic:nvPicPr>
                  <pic:blipFill>
                    <a:blip r:embed="rId10" cstate="print"/>
                    <a:stretch>
                      <a:fillRect/>
                    </a:stretch>
                  </pic:blipFill>
                  <pic:spPr>
                    <a:xfrm>
                      <a:off x="0" y="0"/>
                      <a:ext cx="6057900" cy="7247844"/>
                    </a:xfrm>
                    <a:prstGeom prst="rect">
                      <a:avLst/>
                    </a:prstGeom>
                  </pic:spPr>
                </pic:pic>
              </a:graphicData>
            </a:graphic>
          </wp:inline>
        </w:drawing>
      </w:r>
    </w:p>
    <w:p w:rsidR="004F5FBB" w:rsidRPr="00CB07AA" w:rsidRDefault="004F5FBB" w:rsidP="00CB07AA">
      <w:pPr>
        <w:ind w:firstLine="720"/>
        <w:jc w:val="both"/>
        <w:rPr>
          <w:rFonts w:ascii="Arial" w:hAnsi="Arial" w:cs="Arial"/>
          <w:bCs/>
        </w:rPr>
      </w:pPr>
    </w:p>
    <w:p w:rsidR="00562EC8" w:rsidRPr="00CB07AA" w:rsidRDefault="00562EC8" w:rsidP="00CB07AA">
      <w:pPr>
        <w:pStyle w:val="ListParagraph"/>
        <w:rPr>
          <w:rFonts w:ascii="Arial" w:hAnsi="Arial" w:cs="Arial"/>
          <w:bCs/>
        </w:rPr>
      </w:pPr>
    </w:p>
    <w:p w:rsidR="00562EC8" w:rsidRPr="00CB07AA" w:rsidRDefault="00562EC8" w:rsidP="00FB7056">
      <w:pPr>
        <w:jc w:val="both"/>
        <w:rPr>
          <w:rFonts w:ascii="Arial" w:hAnsi="Arial" w:cs="Arial"/>
          <w:bCs/>
        </w:rPr>
      </w:pPr>
      <w:r w:rsidRPr="00CB07AA">
        <w:rPr>
          <w:rFonts w:ascii="Arial" w:hAnsi="Arial" w:cs="Arial"/>
          <w:b/>
          <w:bCs/>
        </w:rPr>
        <w:t>Loan Recovery Process</w:t>
      </w:r>
    </w:p>
    <w:p w:rsidR="00562EC8" w:rsidRPr="00CB07AA" w:rsidRDefault="001B6791" w:rsidP="00CB07AA">
      <w:pPr>
        <w:pStyle w:val="ListParagraph"/>
        <w:jc w:val="both"/>
        <w:rPr>
          <w:rFonts w:ascii="Arial" w:hAnsi="Arial" w:cs="Arial"/>
          <w:bCs/>
        </w:rPr>
      </w:pPr>
      <w:r w:rsidRPr="00CB07AA">
        <w:rPr>
          <w:rFonts w:ascii="Arial" w:hAnsi="Arial" w:cs="Arial"/>
          <w:bCs/>
          <w:noProof/>
        </w:rPr>
        <w:drawing>
          <wp:inline distT="0" distB="0" distL="0" distR="0">
            <wp:extent cx="6057900" cy="6506073"/>
            <wp:effectExtent l="19050" t="0" r="0" b="0"/>
            <wp:docPr id="8" name="Picture 2" descr="Loan-Micro credit-Loan Recov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n-Micro credit-Loan Recovary.jpg"/>
                    <pic:cNvPicPr/>
                  </pic:nvPicPr>
                  <pic:blipFill>
                    <a:blip r:embed="rId11" cstate="print"/>
                    <a:stretch>
                      <a:fillRect/>
                    </a:stretch>
                  </pic:blipFill>
                  <pic:spPr>
                    <a:xfrm>
                      <a:off x="0" y="0"/>
                      <a:ext cx="6057900" cy="6506073"/>
                    </a:xfrm>
                    <a:prstGeom prst="rect">
                      <a:avLst/>
                    </a:prstGeom>
                  </pic:spPr>
                </pic:pic>
              </a:graphicData>
            </a:graphic>
          </wp:inline>
        </w:drawing>
      </w:r>
    </w:p>
    <w:p w:rsidR="004F5FBB" w:rsidRPr="00CB07AA" w:rsidRDefault="004F5FBB" w:rsidP="00CB07AA">
      <w:pPr>
        <w:spacing w:after="0"/>
        <w:rPr>
          <w:rFonts w:ascii="Arial" w:hAnsi="Arial" w:cs="Arial"/>
          <w:bCs/>
        </w:rPr>
      </w:pPr>
      <w:r w:rsidRPr="00CB07AA">
        <w:rPr>
          <w:rFonts w:ascii="Arial" w:hAnsi="Arial" w:cs="Arial"/>
          <w:bCs/>
        </w:rPr>
        <w:br w:type="page"/>
      </w:r>
    </w:p>
    <w:p w:rsidR="004F5FBB" w:rsidRPr="00CB07AA" w:rsidRDefault="004F5FBB" w:rsidP="00CB07AA">
      <w:pPr>
        <w:rPr>
          <w:rFonts w:ascii="Arial" w:hAnsi="Arial" w:cs="Arial"/>
          <w:bCs/>
        </w:rPr>
      </w:pPr>
      <w:r w:rsidRPr="00CB07AA">
        <w:rPr>
          <w:rFonts w:ascii="Arial" w:hAnsi="Arial" w:cs="Arial"/>
          <w:b/>
          <w:bCs/>
          <w:u w:val="single"/>
        </w:rPr>
        <w:lastRenderedPageBreak/>
        <w:t>To Be System</w:t>
      </w:r>
      <w:r w:rsidRPr="00CB07AA">
        <w:rPr>
          <w:rFonts w:ascii="Arial" w:hAnsi="Arial" w:cs="Arial"/>
          <w:b/>
          <w:bCs/>
        </w:rPr>
        <w:t>:</w:t>
      </w:r>
    </w:p>
    <w:p w:rsidR="001A4B7A" w:rsidRPr="00CB07AA" w:rsidRDefault="001A4B7A" w:rsidP="00CB07AA">
      <w:pPr>
        <w:rPr>
          <w:rFonts w:ascii="Arial" w:hAnsi="Arial" w:cs="Arial"/>
        </w:rPr>
      </w:pPr>
      <w:r w:rsidRPr="00CB07AA">
        <w:rPr>
          <w:rFonts w:ascii="Arial" w:hAnsi="Arial" w:cs="Arial"/>
        </w:rPr>
        <w:t xml:space="preserve">BASB has a micro credit scheme for </w:t>
      </w:r>
      <w:proofErr w:type="spellStart"/>
      <w:proofErr w:type="gramStart"/>
      <w:r w:rsidRPr="00CB07AA">
        <w:rPr>
          <w:rFonts w:ascii="Arial" w:hAnsi="Arial" w:cs="Arial"/>
        </w:rPr>
        <w:t>it’s</w:t>
      </w:r>
      <w:proofErr w:type="spellEnd"/>
      <w:proofErr w:type="gramEnd"/>
      <w:r w:rsidRPr="00CB07AA">
        <w:rPr>
          <w:rFonts w:ascii="Arial" w:hAnsi="Arial" w:cs="Arial"/>
        </w:rPr>
        <w:t xml:space="preserve"> members and intend to manage in under the proposed System with following features:</w:t>
      </w:r>
    </w:p>
    <w:p w:rsidR="001A4B7A" w:rsidRPr="00CB07AA" w:rsidRDefault="001A4B7A" w:rsidP="00B035F4">
      <w:pPr>
        <w:pStyle w:val="ListParagraph"/>
        <w:numPr>
          <w:ilvl w:val="0"/>
          <w:numId w:val="1"/>
        </w:numPr>
        <w:spacing w:line="360" w:lineRule="auto"/>
        <w:jc w:val="both"/>
        <w:rPr>
          <w:rFonts w:ascii="Arial" w:hAnsi="Arial" w:cs="Arial"/>
          <w:bCs/>
        </w:rPr>
      </w:pPr>
      <w:r w:rsidRPr="00CB07AA">
        <w:rPr>
          <w:rFonts w:ascii="Arial" w:hAnsi="Arial" w:cs="Arial"/>
          <w:bCs/>
        </w:rPr>
        <w:t>Eligibility;</w:t>
      </w:r>
    </w:p>
    <w:p w:rsidR="001A4B7A" w:rsidRPr="00CB07AA" w:rsidRDefault="001A4B7A" w:rsidP="00B035F4">
      <w:pPr>
        <w:pStyle w:val="ListParagraph"/>
        <w:numPr>
          <w:ilvl w:val="0"/>
          <w:numId w:val="1"/>
        </w:numPr>
        <w:spacing w:line="360" w:lineRule="auto"/>
        <w:jc w:val="both"/>
        <w:rPr>
          <w:rFonts w:ascii="Arial" w:hAnsi="Arial" w:cs="Arial"/>
          <w:bCs/>
        </w:rPr>
      </w:pPr>
      <w:r w:rsidRPr="00CB07AA">
        <w:rPr>
          <w:rFonts w:ascii="Arial" w:hAnsi="Arial" w:cs="Arial"/>
          <w:bCs/>
        </w:rPr>
        <w:t>Application;</w:t>
      </w:r>
    </w:p>
    <w:p w:rsidR="001A4B7A" w:rsidRPr="00CB07AA" w:rsidRDefault="001A4B7A" w:rsidP="00B035F4">
      <w:pPr>
        <w:pStyle w:val="ListParagraph"/>
        <w:numPr>
          <w:ilvl w:val="0"/>
          <w:numId w:val="1"/>
        </w:numPr>
        <w:spacing w:line="360" w:lineRule="auto"/>
        <w:jc w:val="both"/>
        <w:rPr>
          <w:rFonts w:ascii="Arial" w:hAnsi="Arial" w:cs="Arial"/>
          <w:bCs/>
        </w:rPr>
      </w:pPr>
      <w:r w:rsidRPr="00CB07AA">
        <w:rPr>
          <w:rFonts w:ascii="Arial" w:hAnsi="Arial" w:cs="Arial"/>
          <w:bCs/>
        </w:rPr>
        <w:t>Approval;</w:t>
      </w:r>
    </w:p>
    <w:p w:rsidR="001A4B7A" w:rsidRPr="00CB07AA" w:rsidRDefault="001A4B7A" w:rsidP="00B035F4">
      <w:pPr>
        <w:pStyle w:val="ListParagraph"/>
        <w:numPr>
          <w:ilvl w:val="0"/>
          <w:numId w:val="1"/>
        </w:numPr>
        <w:spacing w:line="360" w:lineRule="auto"/>
        <w:jc w:val="both"/>
        <w:rPr>
          <w:rFonts w:ascii="Arial" w:hAnsi="Arial" w:cs="Arial"/>
          <w:bCs/>
        </w:rPr>
      </w:pPr>
      <w:r w:rsidRPr="00CB07AA">
        <w:rPr>
          <w:rFonts w:ascii="Arial" w:hAnsi="Arial" w:cs="Arial"/>
          <w:bCs/>
        </w:rPr>
        <w:t>Disbursement;</w:t>
      </w:r>
    </w:p>
    <w:p w:rsidR="001A4B7A" w:rsidRPr="00CB07AA" w:rsidRDefault="001A4B7A" w:rsidP="00B035F4">
      <w:pPr>
        <w:pStyle w:val="ListParagraph"/>
        <w:numPr>
          <w:ilvl w:val="0"/>
          <w:numId w:val="1"/>
        </w:numPr>
        <w:spacing w:line="360" w:lineRule="auto"/>
        <w:jc w:val="both"/>
        <w:rPr>
          <w:rFonts w:ascii="Arial" w:hAnsi="Arial" w:cs="Arial"/>
          <w:bCs/>
        </w:rPr>
      </w:pPr>
      <w:r w:rsidRPr="00CB07AA">
        <w:rPr>
          <w:rFonts w:ascii="Arial" w:hAnsi="Arial" w:cs="Arial"/>
          <w:bCs/>
        </w:rPr>
        <w:t>Repayment;</w:t>
      </w:r>
    </w:p>
    <w:p w:rsidR="001A4B7A" w:rsidRPr="00CB07AA" w:rsidRDefault="001A4B7A" w:rsidP="00B035F4">
      <w:pPr>
        <w:pStyle w:val="ListParagraph"/>
        <w:numPr>
          <w:ilvl w:val="0"/>
          <w:numId w:val="1"/>
        </w:numPr>
        <w:spacing w:line="360" w:lineRule="auto"/>
        <w:jc w:val="both"/>
        <w:rPr>
          <w:rFonts w:ascii="Arial" w:hAnsi="Arial" w:cs="Arial"/>
          <w:bCs/>
        </w:rPr>
      </w:pPr>
      <w:r w:rsidRPr="00CB07AA">
        <w:rPr>
          <w:rFonts w:ascii="Arial" w:hAnsi="Arial" w:cs="Arial"/>
          <w:bCs/>
        </w:rPr>
        <w:t>Waiver with due authorization in case of borrower’s inability to pay;</w:t>
      </w:r>
    </w:p>
    <w:p w:rsidR="00EE3881" w:rsidRPr="00CB07AA" w:rsidRDefault="00EE3881" w:rsidP="00CB07AA">
      <w:pPr>
        <w:spacing w:after="0"/>
        <w:rPr>
          <w:rFonts w:ascii="Arial" w:hAnsi="Arial" w:cs="Arial"/>
          <w:b/>
          <w:caps/>
          <w:u w:val="single"/>
          <w:lang w:val="en-GB"/>
        </w:rPr>
      </w:pPr>
      <w:r w:rsidRPr="00CB07AA">
        <w:rPr>
          <w:rFonts w:ascii="Arial" w:hAnsi="Arial" w:cs="Arial"/>
          <w:b/>
          <w:caps/>
          <w:u w:val="single"/>
          <w:lang w:val="en-GB"/>
        </w:rPr>
        <w:br w:type="page"/>
      </w:r>
    </w:p>
    <w:p w:rsidR="00562EC8" w:rsidRDefault="00E97E91" w:rsidP="00CB07AA">
      <w:pPr>
        <w:pStyle w:val="Heading3"/>
        <w:rPr>
          <w:rFonts w:ascii="Arial" w:hAnsi="Arial" w:cs="Arial"/>
          <w:caps/>
          <w:lang w:val="en-GB"/>
        </w:rPr>
      </w:pPr>
      <w:bookmarkStart w:id="31" w:name="_Toc444374408"/>
      <w:r w:rsidRPr="00CB07AA">
        <w:rPr>
          <w:rFonts w:ascii="Arial" w:hAnsi="Arial" w:cs="Arial"/>
          <w:caps/>
          <w:lang w:val="en-GB"/>
        </w:rPr>
        <w:lastRenderedPageBreak/>
        <w:t>Shanti Nibash Management</w:t>
      </w:r>
      <w:bookmarkEnd w:id="31"/>
    </w:p>
    <w:p w:rsidR="004B4C17" w:rsidRPr="00D54F78" w:rsidRDefault="004B4C17" w:rsidP="004B4C17">
      <w:pPr>
        <w:rPr>
          <w:sz w:val="4"/>
          <w:lang w:val="en-GB"/>
        </w:rPr>
      </w:pPr>
    </w:p>
    <w:p w:rsidR="004F5FBB" w:rsidRPr="0071068D" w:rsidRDefault="004F5FBB" w:rsidP="0071068D">
      <w:pPr>
        <w:jc w:val="both"/>
        <w:rPr>
          <w:rFonts w:ascii="Arial" w:hAnsi="Arial" w:cs="Arial"/>
          <w:b/>
          <w:bCs/>
          <w:u w:val="single"/>
        </w:rPr>
      </w:pPr>
      <w:r w:rsidRPr="0071068D">
        <w:rPr>
          <w:rFonts w:ascii="Arial" w:hAnsi="Arial" w:cs="Arial"/>
          <w:b/>
          <w:bCs/>
          <w:u w:val="single"/>
        </w:rPr>
        <w:t>Existing Business Process:</w:t>
      </w:r>
    </w:p>
    <w:p w:rsidR="00E97E91" w:rsidRPr="0071068D" w:rsidRDefault="00E97E91" w:rsidP="0071068D">
      <w:pPr>
        <w:jc w:val="both"/>
        <w:rPr>
          <w:rFonts w:ascii="Arial" w:hAnsi="Arial" w:cs="Arial"/>
          <w:b/>
          <w:bCs/>
        </w:rPr>
      </w:pPr>
      <w:r w:rsidRPr="0071068D">
        <w:rPr>
          <w:rFonts w:ascii="Arial" w:hAnsi="Arial" w:cs="Arial"/>
          <w:b/>
          <w:bCs/>
        </w:rPr>
        <w:t>Overview:</w:t>
      </w:r>
    </w:p>
    <w:p w:rsidR="00E97E91" w:rsidRPr="0071068D" w:rsidRDefault="00E97E91" w:rsidP="0071068D">
      <w:pPr>
        <w:jc w:val="both"/>
        <w:rPr>
          <w:rFonts w:ascii="Arial" w:hAnsi="Arial" w:cs="Arial"/>
          <w:bCs/>
        </w:rPr>
      </w:pPr>
      <w:r w:rsidRPr="0071068D">
        <w:rPr>
          <w:rFonts w:ascii="Arial" w:hAnsi="Arial" w:cs="Arial"/>
          <w:bCs/>
        </w:rPr>
        <w:t xml:space="preserve">Home of Peace (Shanti </w:t>
      </w:r>
      <w:proofErr w:type="spellStart"/>
      <w:r w:rsidRPr="0071068D">
        <w:rPr>
          <w:rFonts w:ascii="Arial" w:hAnsi="Arial" w:cs="Arial"/>
          <w:bCs/>
        </w:rPr>
        <w:t>Nibash</w:t>
      </w:r>
      <w:proofErr w:type="spellEnd"/>
      <w:r w:rsidRPr="0071068D">
        <w:rPr>
          <w:rFonts w:ascii="Arial" w:hAnsi="Arial" w:cs="Arial"/>
          <w:bCs/>
        </w:rPr>
        <w:t xml:space="preserve">) is a welfare activity of BASB for landless ex-Servicemen. It is a </w:t>
      </w:r>
      <w:r w:rsidRPr="0071068D">
        <w:rPr>
          <w:rStyle w:val="st"/>
          <w:rFonts w:ascii="Arial" w:hAnsi="Arial" w:cs="Arial"/>
        </w:rPr>
        <w:t xml:space="preserve">100 seated rehabilitation </w:t>
      </w:r>
      <w:r w:rsidRPr="0071068D">
        <w:rPr>
          <w:rFonts w:ascii="Arial" w:hAnsi="Arial" w:cs="Arial"/>
          <w:bCs/>
        </w:rPr>
        <w:t xml:space="preserve">center for landless ex-servicemen located at </w:t>
      </w:r>
      <w:proofErr w:type="spellStart"/>
      <w:r w:rsidRPr="0071068D">
        <w:rPr>
          <w:rFonts w:ascii="Arial" w:hAnsi="Arial" w:cs="Arial"/>
        </w:rPr>
        <w:t>Rangpur</w:t>
      </w:r>
      <w:proofErr w:type="spellEnd"/>
      <w:r w:rsidRPr="0071068D">
        <w:rPr>
          <w:rFonts w:ascii="Arial" w:hAnsi="Arial" w:cs="Arial"/>
          <w:bCs/>
        </w:rPr>
        <w:t xml:space="preserve">. This old home is operated by the number of committees. A single ex-serviceman or his /her spouse who does not have any children or ignored by children can only apply for this service. There are two options for the applicant. One is ‘On payment’ and another is ‘Free of Cost’. In Payment based option, monthly charges for individual are set by the authority.  Enrolment ratio of ‘Free of cost’ and ‘on payment’ is 75:25 and Army, Navy &amp; Air ratio is 80:10:10. Interested ex-serviceman collect prescribed form from respective DASB or record office or BASB website for getting seat to the Old Home. After filling up of the form, Applicant submits to DASB office with supporting documents. Considering all policies, eligibility and availability of seat, the board takes decision against the request. Usually eligible applicant gets seat or keep him waiting for further decision. Donation from respective services, </w:t>
      </w:r>
      <w:proofErr w:type="gramStart"/>
      <w:r w:rsidRPr="0071068D">
        <w:rPr>
          <w:rFonts w:ascii="Arial" w:hAnsi="Arial" w:cs="Arial"/>
          <w:bCs/>
        </w:rPr>
        <w:t>SKS ,</w:t>
      </w:r>
      <w:proofErr w:type="gramEnd"/>
      <w:r w:rsidRPr="0071068D">
        <w:rPr>
          <w:rFonts w:ascii="Arial" w:hAnsi="Arial" w:cs="Arial"/>
          <w:bCs/>
        </w:rPr>
        <w:t xml:space="preserve"> Donation from Other Organization , Aid from Government Source and amount collected from paying members are prime sources of fund for operating Old Home. Bank account is jointly managed by Deputy Director and Administrative Officer. All transactions are auditable by the pre-formed Board by BASB. All operational instructions are given in policy.   The following major conditions are strictly maintained by concern authority while giving sanctions:</w:t>
      </w:r>
    </w:p>
    <w:p w:rsidR="00B035F4" w:rsidRPr="00CB07AA" w:rsidRDefault="00B035F4" w:rsidP="00CB07AA">
      <w:pPr>
        <w:pStyle w:val="ListParagraph"/>
        <w:jc w:val="both"/>
        <w:rPr>
          <w:rFonts w:ascii="Arial" w:hAnsi="Arial" w:cs="Arial"/>
          <w:bCs/>
        </w:rPr>
      </w:pPr>
    </w:p>
    <w:p w:rsidR="00E97E91" w:rsidRPr="00CB07AA" w:rsidRDefault="00E97E91" w:rsidP="00CB07AA">
      <w:pPr>
        <w:pStyle w:val="ListParagraph"/>
        <w:numPr>
          <w:ilvl w:val="0"/>
          <w:numId w:val="1"/>
        </w:numPr>
        <w:jc w:val="both"/>
        <w:rPr>
          <w:rFonts w:ascii="Arial" w:hAnsi="Arial" w:cs="Arial"/>
          <w:bCs/>
        </w:rPr>
      </w:pPr>
      <w:r w:rsidRPr="00CB07AA">
        <w:rPr>
          <w:rFonts w:ascii="Arial" w:hAnsi="Arial" w:cs="Arial"/>
          <w:bCs/>
        </w:rPr>
        <w:t>Applicant must be the member of ex Bangladesh Serviceman their spouse and he/she does not have any income source</w:t>
      </w:r>
    </w:p>
    <w:p w:rsidR="00E97E91" w:rsidRPr="00CB07AA" w:rsidRDefault="00E97E91" w:rsidP="00CB07AA">
      <w:pPr>
        <w:pStyle w:val="ListParagraph"/>
        <w:numPr>
          <w:ilvl w:val="0"/>
          <w:numId w:val="1"/>
        </w:numPr>
        <w:jc w:val="both"/>
        <w:rPr>
          <w:rFonts w:ascii="Arial" w:hAnsi="Arial" w:cs="Arial"/>
          <w:bCs/>
        </w:rPr>
      </w:pPr>
      <w:r w:rsidRPr="00CB07AA">
        <w:rPr>
          <w:rFonts w:ascii="Arial" w:hAnsi="Arial" w:cs="Arial"/>
          <w:bCs/>
        </w:rPr>
        <w:t>Applicant or spouse does not have any land.</w:t>
      </w:r>
    </w:p>
    <w:p w:rsidR="00E97E91" w:rsidRPr="00CB07AA" w:rsidRDefault="00E97E91" w:rsidP="00CB07AA">
      <w:pPr>
        <w:pStyle w:val="ListParagraph"/>
        <w:numPr>
          <w:ilvl w:val="0"/>
          <w:numId w:val="1"/>
        </w:numPr>
        <w:jc w:val="both"/>
        <w:rPr>
          <w:rFonts w:ascii="Arial" w:hAnsi="Arial" w:cs="Arial"/>
          <w:bCs/>
        </w:rPr>
      </w:pPr>
      <w:r w:rsidRPr="00CB07AA">
        <w:rPr>
          <w:rFonts w:ascii="Arial" w:hAnsi="Arial" w:cs="Arial"/>
          <w:bCs/>
        </w:rPr>
        <w:t>Applicant did not participate any mission in service life</w:t>
      </w:r>
    </w:p>
    <w:p w:rsidR="00E97E91" w:rsidRPr="00CB07AA" w:rsidRDefault="00E97E91" w:rsidP="00CB07AA">
      <w:pPr>
        <w:pStyle w:val="ListParagraph"/>
        <w:numPr>
          <w:ilvl w:val="0"/>
          <w:numId w:val="1"/>
        </w:numPr>
        <w:jc w:val="both"/>
        <w:rPr>
          <w:rFonts w:ascii="Arial" w:hAnsi="Arial" w:cs="Arial"/>
          <w:bCs/>
        </w:rPr>
      </w:pPr>
      <w:r w:rsidRPr="00CB07AA">
        <w:rPr>
          <w:rFonts w:ascii="Arial" w:hAnsi="Arial" w:cs="Arial"/>
          <w:bCs/>
        </w:rPr>
        <w:t>Applicant got retirement  before 1990</w:t>
      </w:r>
    </w:p>
    <w:p w:rsidR="00E97E91" w:rsidRDefault="00E97E91" w:rsidP="00CB07AA">
      <w:pPr>
        <w:pStyle w:val="ListParagraph"/>
        <w:numPr>
          <w:ilvl w:val="0"/>
          <w:numId w:val="1"/>
        </w:numPr>
        <w:jc w:val="both"/>
        <w:rPr>
          <w:rFonts w:ascii="Arial" w:hAnsi="Arial" w:cs="Arial"/>
          <w:bCs/>
        </w:rPr>
      </w:pPr>
      <w:r w:rsidRPr="00CB07AA">
        <w:rPr>
          <w:rFonts w:ascii="Arial" w:hAnsi="Arial" w:cs="Arial"/>
          <w:bCs/>
        </w:rPr>
        <w:t>Applicant does not have any children or ignored by them</w:t>
      </w:r>
      <w:r w:rsidR="00B035F4">
        <w:rPr>
          <w:rFonts w:ascii="Arial" w:hAnsi="Arial" w:cs="Arial"/>
          <w:bCs/>
        </w:rPr>
        <w:t>.</w:t>
      </w:r>
    </w:p>
    <w:p w:rsidR="00B035F4" w:rsidRPr="00CB07AA" w:rsidRDefault="00B035F4" w:rsidP="00B035F4">
      <w:pPr>
        <w:pStyle w:val="ListParagraph"/>
        <w:ind w:left="1080"/>
        <w:jc w:val="both"/>
        <w:rPr>
          <w:rFonts w:ascii="Arial" w:hAnsi="Arial" w:cs="Arial"/>
          <w:bCs/>
        </w:rPr>
      </w:pPr>
    </w:p>
    <w:p w:rsidR="00E97E91" w:rsidRPr="00FB7056" w:rsidRDefault="00E97E91" w:rsidP="00FB7056">
      <w:pPr>
        <w:jc w:val="both"/>
        <w:rPr>
          <w:rFonts w:ascii="Arial" w:hAnsi="Arial" w:cs="Arial"/>
          <w:b/>
          <w:bCs/>
        </w:rPr>
      </w:pPr>
      <w:r w:rsidRPr="00FB7056">
        <w:rPr>
          <w:rFonts w:ascii="Arial" w:hAnsi="Arial" w:cs="Arial"/>
          <w:b/>
          <w:bCs/>
        </w:rPr>
        <w:t>Name of all Process:</w:t>
      </w:r>
    </w:p>
    <w:p w:rsidR="00B035F4" w:rsidRPr="00CB07AA" w:rsidRDefault="00B035F4" w:rsidP="00CB07AA">
      <w:pPr>
        <w:pStyle w:val="ListParagraph"/>
        <w:jc w:val="both"/>
        <w:rPr>
          <w:rFonts w:ascii="Arial" w:hAnsi="Arial" w:cs="Arial"/>
          <w:b/>
          <w:bCs/>
        </w:rPr>
      </w:pPr>
    </w:p>
    <w:p w:rsidR="00E97E91" w:rsidRPr="00CB07AA" w:rsidRDefault="00E97E91" w:rsidP="00CB07AA">
      <w:pPr>
        <w:pStyle w:val="ListParagraph"/>
        <w:numPr>
          <w:ilvl w:val="0"/>
          <w:numId w:val="1"/>
        </w:numPr>
        <w:jc w:val="both"/>
        <w:rPr>
          <w:rFonts w:ascii="Arial" w:hAnsi="Arial" w:cs="Arial"/>
          <w:bCs/>
        </w:rPr>
      </w:pPr>
      <w:r w:rsidRPr="00CB07AA">
        <w:rPr>
          <w:rFonts w:ascii="Arial" w:hAnsi="Arial" w:cs="Arial"/>
          <w:bCs/>
        </w:rPr>
        <w:t>Seat Sanction process</w:t>
      </w:r>
    </w:p>
    <w:p w:rsidR="00E97E91" w:rsidRPr="00CB07AA" w:rsidRDefault="00E97E91" w:rsidP="00CB07AA">
      <w:pPr>
        <w:pStyle w:val="ListParagraph"/>
        <w:numPr>
          <w:ilvl w:val="0"/>
          <w:numId w:val="1"/>
        </w:numPr>
        <w:jc w:val="both"/>
        <w:rPr>
          <w:rFonts w:ascii="Arial" w:hAnsi="Arial" w:cs="Arial"/>
          <w:bCs/>
        </w:rPr>
      </w:pPr>
      <w:r w:rsidRPr="00CB07AA">
        <w:rPr>
          <w:rFonts w:ascii="Arial" w:hAnsi="Arial" w:cs="Arial"/>
          <w:bCs/>
        </w:rPr>
        <w:t>Financial Management Process</w:t>
      </w:r>
    </w:p>
    <w:p w:rsidR="00E97E91" w:rsidRPr="00CB07AA" w:rsidRDefault="00E97E91" w:rsidP="00CB07AA">
      <w:pPr>
        <w:pStyle w:val="ListParagraph"/>
        <w:numPr>
          <w:ilvl w:val="0"/>
          <w:numId w:val="1"/>
        </w:numPr>
        <w:jc w:val="both"/>
        <w:rPr>
          <w:rFonts w:ascii="Arial" w:hAnsi="Arial" w:cs="Arial"/>
          <w:bCs/>
        </w:rPr>
      </w:pPr>
      <w:r w:rsidRPr="00CB07AA">
        <w:rPr>
          <w:rFonts w:ascii="Arial" w:hAnsi="Arial" w:cs="Arial"/>
          <w:bCs/>
        </w:rPr>
        <w:t>Administrative Process</w:t>
      </w:r>
    </w:p>
    <w:p w:rsidR="00E97E91" w:rsidRPr="00CB07AA" w:rsidRDefault="00E97E91" w:rsidP="00CB07AA">
      <w:pPr>
        <w:spacing w:after="0"/>
        <w:rPr>
          <w:rFonts w:ascii="Arial" w:hAnsi="Arial" w:cs="Arial"/>
          <w:b/>
          <w:bCs/>
        </w:rPr>
      </w:pPr>
    </w:p>
    <w:p w:rsidR="00E97E91" w:rsidRPr="00FB7056" w:rsidRDefault="00E97E91" w:rsidP="00FB7056">
      <w:pPr>
        <w:jc w:val="both"/>
        <w:rPr>
          <w:rFonts w:ascii="Arial" w:hAnsi="Arial" w:cs="Arial"/>
          <w:b/>
          <w:bCs/>
        </w:rPr>
      </w:pPr>
      <w:r w:rsidRPr="00FB7056">
        <w:rPr>
          <w:rFonts w:ascii="Arial" w:hAnsi="Arial" w:cs="Arial"/>
          <w:b/>
          <w:bCs/>
        </w:rPr>
        <w:t>Major Actors</w:t>
      </w:r>
    </w:p>
    <w:p w:rsidR="00E97E91" w:rsidRPr="00CB07AA" w:rsidRDefault="00E97E91" w:rsidP="00CB07AA">
      <w:pPr>
        <w:pStyle w:val="ListParagraph"/>
        <w:numPr>
          <w:ilvl w:val="0"/>
          <w:numId w:val="1"/>
        </w:numPr>
        <w:jc w:val="both"/>
        <w:rPr>
          <w:rFonts w:ascii="Arial" w:hAnsi="Arial" w:cs="Arial"/>
          <w:bCs/>
        </w:rPr>
      </w:pPr>
      <w:r w:rsidRPr="00CB07AA">
        <w:rPr>
          <w:rFonts w:ascii="Arial" w:hAnsi="Arial" w:cs="Arial"/>
          <w:bCs/>
        </w:rPr>
        <w:t>Ex- Bangladesh Serviceman or  their spouses</w:t>
      </w:r>
    </w:p>
    <w:p w:rsidR="00E97E91" w:rsidRPr="00CB07AA" w:rsidRDefault="00E97E91" w:rsidP="00CB07AA">
      <w:pPr>
        <w:pStyle w:val="ListParagraph"/>
        <w:numPr>
          <w:ilvl w:val="0"/>
          <w:numId w:val="1"/>
        </w:numPr>
        <w:jc w:val="both"/>
        <w:rPr>
          <w:rFonts w:ascii="Arial" w:hAnsi="Arial" w:cs="Arial"/>
          <w:bCs/>
        </w:rPr>
      </w:pPr>
      <w:r w:rsidRPr="00CB07AA">
        <w:rPr>
          <w:rFonts w:ascii="Arial" w:hAnsi="Arial" w:cs="Arial"/>
          <w:bCs/>
        </w:rPr>
        <w:t>All DASB Offices</w:t>
      </w:r>
    </w:p>
    <w:p w:rsidR="00E97E91" w:rsidRPr="00CB07AA" w:rsidRDefault="00E97E91" w:rsidP="00CB07AA">
      <w:pPr>
        <w:pStyle w:val="ListParagraph"/>
        <w:numPr>
          <w:ilvl w:val="0"/>
          <w:numId w:val="1"/>
        </w:numPr>
        <w:jc w:val="both"/>
        <w:rPr>
          <w:rFonts w:ascii="Arial" w:hAnsi="Arial" w:cs="Arial"/>
          <w:bCs/>
        </w:rPr>
      </w:pPr>
      <w:r w:rsidRPr="00CB07AA">
        <w:rPr>
          <w:rFonts w:ascii="Arial" w:hAnsi="Arial" w:cs="Arial"/>
          <w:bCs/>
        </w:rPr>
        <w:t>HQ- BASB</w:t>
      </w:r>
    </w:p>
    <w:p w:rsidR="00E97E91" w:rsidRPr="00CB07AA" w:rsidRDefault="00E97E91" w:rsidP="00CB07AA">
      <w:pPr>
        <w:pStyle w:val="ListParagraph"/>
        <w:numPr>
          <w:ilvl w:val="0"/>
          <w:numId w:val="1"/>
        </w:numPr>
        <w:jc w:val="both"/>
        <w:rPr>
          <w:rFonts w:ascii="Arial" w:hAnsi="Arial" w:cs="Arial"/>
          <w:bCs/>
        </w:rPr>
      </w:pPr>
      <w:r w:rsidRPr="00CB07AA">
        <w:rPr>
          <w:rFonts w:ascii="Arial" w:hAnsi="Arial" w:cs="Arial"/>
          <w:bCs/>
        </w:rPr>
        <w:t>SKS</w:t>
      </w:r>
    </w:p>
    <w:p w:rsidR="00E97E91" w:rsidRPr="00CB07AA" w:rsidRDefault="00E97E91" w:rsidP="00CB07AA">
      <w:pPr>
        <w:pStyle w:val="ListParagraph"/>
        <w:numPr>
          <w:ilvl w:val="0"/>
          <w:numId w:val="1"/>
        </w:numPr>
        <w:jc w:val="both"/>
        <w:rPr>
          <w:rFonts w:ascii="Arial" w:hAnsi="Arial" w:cs="Arial"/>
          <w:bCs/>
        </w:rPr>
      </w:pPr>
      <w:r w:rsidRPr="00CB07AA">
        <w:rPr>
          <w:rFonts w:ascii="Arial" w:hAnsi="Arial" w:cs="Arial"/>
          <w:bCs/>
        </w:rPr>
        <w:t xml:space="preserve">Welfare </w:t>
      </w:r>
      <w:proofErr w:type="spellStart"/>
      <w:r w:rsidRPr="00CB07AA">
        <w:rPr>
          <w:rFonts w:ascii="Arial" w:hAnsi="Arial" w:cs="Arial"/>
          <w:bCs/>
        </w:rPr>
        <w:t>Dte</w:t>
      </w:r>
      <w:proofErr w:type="spellEnd"/>
    </w:p>
    <w:p w:rsidR="00E97E91" w:rsidRPr="00CB07AA" w:rsidRDefault="00E97E91" w:rsidP="00CB07AA">
      <w:pPr>
        <w:rPr>
          <w:rFonts w:ascii="Arial" w:hAnsi="Arial" w:cs="Arial"/>
          <w:bCs/>
        </w:rPr>
      </w:pPr>
    </w:p>
    <w:p w:rsidR="00E97E91" w:rsidRPr="00FB7056" w:rsidRDefault="00E97E91" w:rsidP="00FB7056">
      <w:pPr>
        <w:rPr>
          <w:rFonts w:ascii="Arial" w:hAnsi="Arial" w:cs="Arial"/>
          <w:bCs/>
          <w:noProof/>
        </w:rPr>
      </w:pPr>
      <w:r w:rsidRPr="00FB7056">
        <w:rPr>
          <w:rFonts w:ascii="Arial" w:hAnsi="Arial" w:cs="Arial"/>
          <w:b/>
          <w:bCs/>
        </w:rPr>
        <w:t>Cross Functional Diagram</w:t>
      </w:r>
    </w:p>
    <w:p w:rsidR="001B6791" w:rsidRPr="00CB07AA" w:rsidRDefault="001B6791" w:rsidP="00CB07AA">
      <w:pPr>
        <w:pStyle w:val="ListParagraph"/>
        <w:rPr>
          <w:rFonts w:ascii="Arial" w:hAnsi="Arial" w:cs="Arial"/>
          <w:bCs/>
        </w:rPr>
      </w:pPr>
      <w:r w:rsidRPr="00CB07AA">
        <w:rPr>
          <w:rFonts w:ascii="Arial" w:hAnsi="Arial" w:cs="Arial"/>
          <w:bCs/>
          <w:noProof/>
        </w:rPr>
        <w:drawing>
          <wp:inline distT="0" distB="0" distL="0" distR="0">
            <wp:extent cx="5682170" cy="6687260"/>
            <wp:effectExtent l="19050" t="0" r="0" b="0"/>
            <wp:docPr id="9" name="Picture 0" descr="Old Home-San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 Home-Sanction.jpg"/>
                    <pic:cNvPicPr/>
                  </pic:nvPicPr>
                  <pic:blipFill>
                    <a:blip r:embed="rId12" cstate="print"/>
                    <a:stretch>
                      <a:fillRect/>
                    </a:stretch>
                  </pic:blipFill>
                  <pic:spPr>
                    <a:xfrm>
                      <a:off x="0" y="0"/>
                      <a:ext cx="5681512" cy="6686485"/>
                    </a:xfrm>
                    <a:prstGeom prst="rect">
                      <a:avLst/>
                    </a:prstGeom>
                  </pic:spPr>
                </pic:pic>
              </a:graphicData>
            </a:graphic>
          </wp:inline>
        </w:drawing>
      </w:r>
    </w:p>
    <w:p w:rsidR="00EE3881" w:rsidRPr="00CB07AA" w:rsidRDefault="004F5FBB" w:rsidP="00CB07AA">
      <w:pPr>
        <w:spacing w:after="0"/>
        <w:rPr>
          <w:rFonts w:ascii="Arial" w:hAnsi="Arial" w:cs="Arial"/>
          <w:b/>
          <w:bCs/>
          <w:u w:val="single"/>
        </w:rPr>
      </w:pPr>
      <w:r w:rsidRPr="00CB07AA">
        <w:rPr>
          <w:rFonts w:ascii="Arial" w:hAnsi="Arial" w:cs="Arial"/>
          <w:b/>
          <w:bCs/>
          <w:u w:val="single"/>
        </w:rPr>
        <w:t>To be System:</w:t>
      </w:r>
    </w:p>
    <w:p w:rsidR="00EE3881" w:rsidRPr="00CB07AA" w:rsidRDefault="00EE3881" w:rsidP="00CB07AA">
      <w:pPr>
        <w:spacing w:after="0"/>
        <w:rPr>
          <w:rFonts w:ascii="Arial" w:hAnsi="Arial" w:cs="Arial"/>
          <w:b/>
          <w:bCs/>
          <w:u w:val="single"/>
        </w:rPr>
      </w:pPr>
    </w:p>
    <w:p w:rsidR="001A4B7A" w:rsidRDefault="001A4B7A" w:rsidP="00CB07AA">
      <w:pPr>
        <w:ind w:left="360"/>
        <w:rPr>
          <w:rFonts w:ascii="Arial" w:hAnsi="Arial" w:cs="Arial"/>
        </w:rPr>
      </w:pPr>
      <w:r w:rsidRPr="00CB07AA">
        <w:rPr>
          <w:rFonts w:ascii="Arial" w:hAnsi="Arial" w:cs="Arial"/>
        </w:rPr>
        <w:t>BASB operates a home for senior members, management of which needs to be incorporated within the System.</w:t>
      </w:r>
    </w:p>
    <w:p w:rsidR="0071068D" w:rsidRPr="00CB07AA" w:rsidRDefault="0071068D" w:rsidP="00CB07AA">
      <w:pPr>
        <w:ind w:left="360"/>
        <w:rPr>
          <w:rFonts w:ascii="Arial" w:hAnsi="Arial" w:cs="Arial"/>
        </w:rPr>
      </w:pPr>
    </w:p>
    <w:p w:rsidR="00562EC8" w:rsidRPr="00CB07AA" w:rsidRDefault="008365F5" w:rsidP="00CB07AA">
      <w:pPr>
        <w:pStyle w:val="Heading3"/>
        <w:rPr>
          <w:rFonts w:ascii="Arial" w:hAnsi="Arial" w:cs="Arial"/>
          <w:caps/>
          <w:lang w:val="en-GB"/>
        </w:rPr>
      </w:pPr>
      <w:bookmarkStart w:id="32" w:name="_Toc444374409"/>
      <w:r w:rsidRPr="00CB07AA">
        <w:rPr>
          <w:rFonts w:ascii="Arial" w:hAnsi="Arial" w:cs="Arial"/>
          <w:caps/>
          <w:lang w:val="en-GB"/>
        </w:rPr>
        <w:t>Shashastra</w:t>
      </w:r>
      <w:r w:rsidR="003B49CB" w:rsidRPr="00CB07AA">
        <w:rPr>
          <w:rFonts w:ascii="Arial" w:hAnsi="Arial" w:cs="Arial"/>
          <w:caps/>
          <w:lang w:val="en-GB"/>
        </w:rPr>
        <w:t xml:space="preserve"> </w:t>
      </w:r>
      <w:r w:rsidRPr="00CB07AA">
        <w:rPr>
          <w:rFonts w:ascii="Arial" w:hAnsi="Arial" w:cs="Arial"/>
          <w:caps/>
          <w:lang w:val="en-GB"/>
        </w:rPr>
        <w:t>Bahini Polly Management</w:t>
      </w:r>
      <w:bookmarkEnd w:id="32"/>
    </w:p>
    <w:p w:rsidR="0071068D" w:rsidRDefault="0071068D" w:rsidP="0071068D">
      <w:pPr>
        <w:jc w:val="both"/>
        <w:rPr>
          <w:rFonts w:ascii="Arial" w:hAnsi="Arial" w:cs="Arial"/>
          <w:b/>
          <w:bCs/>
          <w:u w:val="single"/>
        </w:rPr>
      </w:pPr>
    </w:p>
    <w:p w:rsidR="004F5FBB" w:rsidRPr="0071068D" w:rsidRDefault="004F5FBB" w:rsidP="0071068D">
      <w:pPr>
        <w:jc w:val="both"/>
        <w:rPr>
          <w:rFonts w:ascii="Arial" w:hAnsi="Arial" w:cs="Arial"/>
          <w:b/>
          <w:bCs/>
          <w:u w:val="single"/>
        </w:rPr>
      </w:pPr>
      <w:r w:rsidRPr="0071068D">
        <w:rPr>
          <w:rFonts w:ascii="Arial" w:hAnsi="Arial" w:cs="Arial"/>
          <w:b/>
          <w:bCs/>
          <w:u w:val="single"/>
        </w:rPr>
        <w:t>Existing Business Process:</w:t>
      </w:r>
    </w:p>
    <w:p w:rsidR="008365F5" w:rsidRPr="0071068D" w:rsidRDefault="008365F5" w:rsidP="0071068D">
      <w:pPr>
        <w:jc w:val="both"/>
        <w:rPr>
          <w:rFonts w:ascii="Arial" w:hAnsi="Arial" w:cs="Arial"/>
          <w:b/>
          <w:bCs/>
        </w:rPr>
      </w:pPr>
      <w:r w:rsidRPr="0071068D">
        <w:rPr>
          <w:rFonts w:ascii="Arial" w:hAnsi="Arial" w:cs="Arial"/>
          <w:b/>
          <w:bCs/>
        </w:rPr>
        <w:t>Overview:</w:t>
      </w:r>
    </w:p>
    <w:p w:rsidR="008365F5" w:rsidRPr="0071068D" w:rsidRDefault="008365F5" w:rsidP="0071068D">
      <w:pPr>
        <w:jc w:val="both"/>
        <w:rPr>
          <w:rFonts w:ascii="Arial" w:hAnsi="Arial" w:cs="Arial"/>
          <w:bCs/>
        </w:rPr>
      </w:pPr>
      <w:proofErr w:type="spellStart"/>
      <w:r w:rsidRPr="0071068D">
        <w:rPr>
          <w:rFonts w:ascii="Arial" w:hAnsi="Arial" w:cs="Arial"/>
          <w:bCs/>
        </w:rPr>
        <w:t>Shashasra</w:t>
      </w:r>
      <w:proofErr w:type="spellEnd"/>
      <w:r w:rsidR="003B49CB" w:rsidRPr="0071068D">
        <w:rPr>
          <w:rFonts w:ascii="Arial" w:hAnsi="Arial" w:cs="Arial"/>
          <w:bCs/>
        </w:rPr>
        <w:t xml:space="preserve"> </w:t>
      </w:r>
      <w:proofErr w:type="spellStart"/>
      <w:r w:rsidRPr="0071068D">
        <w:rPr>
          <w:rFonts w:ascii="Arial" w:hAnsi="Arial" w:cs="Arial"/>
          <w:bCs/>
        </w:rPr>
        <w:t>Bahini</w:t>
      </w:r>
      <w:proofErr w:type="spellEnd"/>
      <w:r w:rsidRPr="0071068D">
        <w:rPr>
          <w:rFonts w:ascii="Arial" w:hAnsi="Arial" w:cs="Arial"/>
          <w:bCs/>
        </w:rPr>
        <w:t xml:space="preserve"> Polly project was established by the BASB to provide a permanent residential support for serving or retired JCO/OR/ equivalent member or their spouse (in special case) of Bangladesh Armed Forces. This project was implemented </w:t>
      </w:r>
      <w:proofErr w:type="spellStart"/>
      <w:r w:rsidRPr="0071068D">
        <w:rPr>
          <w:rFonts w:ascii="Arial" w:hAnsi="Arial" w:cs="Arial"/>
          <w:bCs/>
        </w:rPr>
        <w:t>Gorahat</w:t>
      </w:r>
      <w:proofErr w:type="spellEnd"/>
      <w:r w:rsidRPr="0071068D">
        <w:rPr>
          <w:rFonts w:ascii="Arial" w:hAnsi="Arial" w:cs="Arial"/>
          <w:bCs/>
        </w:rPr>
        <w:t xml:space="preserve">, </w:t>
      </w:r>
      <w:proofErr w:type="spellStart"/>
      <w:r w:rsidRPr="0071068D">
        <w:rPr>
          <w:rFonts w:ascii="Arial" w:hAnsi="Arial" w:cs="Arial"/>
          <w:bCs/>
        </w:rPr>
        <w:t>Dinajpur</w:t>
      </w:r>
      <w:proofErr w:type="spellEnd"/>
      <w:r w:rsidRPr="0071068D">
        <w:rPr>
          <w:rFonts w:ascii="Arial" w:hAnsi="Arial" w:cs="Arial"/>
          <w:bCs/>
        </w:rPr>
        <w:t xml:space="preserve">, and </w:t>
      </w:r>
      <w:proofErr w:type="spellStart"/>
      <w:r w:rsidRPr="0071068D">
        <w:rPr>
          <w:rFonts w:ascii="Arial" w:hAnsi="Arial" w:cs="Arial"/>
          <w:bCs/>
        </w:rPr>
        <w:t>Thakurgaon</w:t>
      </w:r>
      <w:proofErr w:type="spellEnd"/>
      <w:r w:rsidRPr="0071068D">
        <w:rPr>
          <w:rFonts w:ascii="Arial" w:hAnsi="Arial" w:cs="Arial"/>
          <w:bCs/>
        </w:rPr>
        <w:t xml:space="preserve"> on </w:t>
      </w:r>
      <w:proofErr w:type="spellStart"/>
      <w:r w:rsidRPr="0071068D">
        <w:rPr>
          <w:rFonts w:ascii="Arial" w:hAnsi="Arial" w:cs="Arial"/>
          <w:bCs/>
        </w:rPr>
        <w:t>defence</w:t>
      </w:r>
      <w:proofErr w:type="spellEnd"/>
      <w:r w:rsidRPr="0071068D">
        <w:rPr>
          <w:rFonts w:ascii="Arial" w:hAnsi="Arial" w:cs="Arial"/>
          <w:bCs/>
        </w:rPr>
        <w:t xml:space="preserve"> colony land under supervision of BASB. It is a one of the welfare activity of BASB.</w:t>
      </w:r>
    </w:p>
    <w:p w:rsidR="008365F5" w:rsidRPr="0071068D" w:rsidRDefault="008365F5" w:rsidP="0071068D">
      <w:pPr>
        <w:jc w:val="both"/>
        <w:rPr>
          <w:rFonts w:ascii="Arial" w:hAnsi="Arial" w:cs="Arial"/>
          <w:bCs/>
        </w:rPr>
      </w:pPr>
      <w:r w:rsidRPr="0071068D">
        <w:rPr>
          <w:rFonts w:ascii="Arial" w:hAnsi="Arial" w:cs="Arial"/>
          <w:bCs/>
        </w:rPr>
        <w:t xml:space="preserve">Interested member of Bangladesh Armed Forces collects the form from respective DASB office. He / she submit application to the DASB office through proper authority. After completing proper investigation by respective welfare directorate and BASB’s security agencies and calculating the point table as per prescribed format, DASB prepare the list as per seniority and forward to BASB. </w:t>
      </w:r>
    </w:p>
    <w:p w:rsidR="008365F5" w:rsidRPr="0071068D" w:rsidRDefault="008365F5" w:rsidP="0071068D">
      <w:pPr>
        <w:jc w:val="both"/>
        <w:rPr>
          <w:rFonts w:ascii="Arial" w:hAnsi="Arial" w:cs="Arial"/>
          <w:bCs/>
        </w:rPr>
      </w:pPr>
      <w:r w:rsidRPr="0071068D">
        <w:rPr>
          <w:rFonts w:ascii="Arial" w:hAnsi="Arial" w:cs="Arial"/>
          <w:bCs/>
        </w:rPr>
        <w:t>Considering seniority list and service proportion of allocation of plot, a lottery program is held for selecting the final list of allotted applicant.  Generally, a group, consisting four people from same service is to be set against a plot. Again plot locations are defined by the lottery process. The sizes and location of plot are to be set considering current value and future prosperity of plot and it is fixed by the authority.</w:t>
      </w:r>
    </w:p>
    <w:p w:rsidR="004F5FBB" w:rsidRPr="00CB07AA" w:rsidRDefault="004F5FBB" w:rsidP="0071068D">
      <w:pPr>
        <w:jc w:val="both"/>
        <w:rPr>
          <w:rFonts w:ascii="Arial" w:hAnsi="Arial" w:cs="Arial"/>
          <w:bCs/>
        </w:rPr>
      </w:pPr>
      <w:r w:rsidRPr="00CB07AA">
        <w:rPr>
          <w:rFonts w:ascii="Arial" w:hAnsi="Arial" w:cs="Arial"/>
          <w:bCs/>
        </w:rPr>
        <w:t>The following major conditions are strictly maintained by concern authority while giving sanctions:</w:t>
      </w:r>
    </w:p>
    <w:p w:rsidR="008365F5" w:rsidRPr="00CB07AA" w:rsidRDefault="008365F5" w:rsidP="00CB07AA">
      <w:pPr>
        <w:pStyle w:val="ListParagraph"/>
        <w:numPr>
          <w:ilvl w:val="0"/>
          <w:numId w:val="5"/>
        </w:numPr>
        <w:jc w:val="both"/>
        <w:rPr>
          <w:rFonts w:ascii="Arial" w:hAnsi="Arial" w:cs="Arial"/>
          <w:bCs/>
        </w:rPr>
      </w:pPr>
      <w:r w:rsidRPr="00CB07AA">
        <w:rPr>
          <w:rFonts w:ascii="Arial" w:hAnsi="Arial" w:cs="Arial"/>
          <w:bCs/>
        </w:rPr>
        <w:t xml:space="preserve">50 % of plot value is to be deposited after getting sanction of the plot and rest of the money is to be deposited during registration process  and expenses of registration is to be paid by the allotted member.  </w:t>
      </w:r>
    </w:p>
    <w:p w:rsidR="008365F5" w:rsidRPr="00CB07AA" w:rsidRDefault="008365F5" w:rsidP="00CB07AA">
      <w:pPr>
        <w:pStyle w:val="ListParagraph"/>
        <w:numPr>
          <w:ilvl w:val="0"/>
          <w:numId w:val="5"/>
        </w:numPr>
        <w:jc w:val="both"/>
        <w:rPr>
          <w:rFonts w:ascii="Arial" w:hAnsi="Arial" w:cs="Arial"/>
          <w:bCs/>
        </w:rPr>
      </w:pPr>
      <w:r w:rsidRPr="00CB07AA">
        <w:rPr>
          <w:rFonts w:ascii="Arial" w:hAnsi="Arial" w:cs="Arial"/>
          <w:bCs/>
        </w:rPr>
        <w:t xml:space="preserve">If someone already owner of any type of plot from government / semi government, he /she is not eligible to apply for the plot of </w:t>
      </w:r>
      <w:proofErr w:type="spellStart"/>
      <w:r w:rsidRPr="00CB07AA">
        <w:rPr>
          <w:rFonts w:ascii="Arial" w:hAnsi="Arial" w:cs="Arial"/>
          <w:bCs/>
        </w:rPr>
        <w:t>Shashasra</w:t>
      </w:r>
      <w:proofErr w:type="spellEnd"/>
      <w:r w:rsidR="004F5FBB" w:rsidRPr="00CB07AA">
        <w:rPr>
          <w:rFonts w:ascii="Arial" w:hAnsi="Arial" w:cs="Arial"/>
          <w:bCs/>
        </w:rPr>
        <w:t xml:space="preserve"> </w:t>
      </w:r>
      <w:proofErr w:type="spellStart"/>
      <w:r w:rsidRPr="00CB07AA">
        <w:rPr>
          <w:rFonts w:ascii="Arial" w:hAnsi="Arial" w:cs="Arial"/>
          <w:bCs/>
        </w:rPr>
        <w:t>Bahini</w:t>
      </w:r>
      <w:proofErr w:type="spellEnd"/>
      <w:r w:rsidRPr="00CB07AA">
        <w:rPr>
          <w:rFonts w:ascii="Arial" w:hAnsi="Arial" w:cs="Arial"/>
          <w:bCs/>
        </w:rPr>
        <w:t xml:space="preserve"> Polly project. But if the plot has been sanctioned as compensation for acquiring applicant’s land by the government, he will be eligible to apply.</w:t>
      </w:r>
    </w:p>
    <w:p w:rsidR="008365F5" w:rsidRPr="00CB07AA" w:rsidRDefault="008365F5" w:rsidP="00CB07AA">
      <w:pPr>
        <w:pStyle w:val="ListParagraph"/>
        <w:numPr>
          <w:ilvl w:val="0"/>
          <w:numId w:val="5"/>
        </w:numPr>
        <w:jc w:val="both"/>
        <w:rPr>
          <w:rFonts w:ascii="Arial" w:hAnsi="Arial" w:cs="Arial"/>
          <w:bCs/>
        </w:rPr>
      </w:pPr>
      <w:r w:rsidRPr="00CB07AA">
        <w:rPr>
          <w:rFonts w:ascii="Arial" w:hAnsi="Arial" w:cs="Arial"/>
          <w:bCs/>
        </w:rPr>
        <w:t>Applicant must have eighteen year service experience. But the applicant, who retired before AI-2/88 circulation, must have fifteen year service experience. Besides, if service man sacrificed his life by attending the war, operation or the job of UN, his spouse is eligible to apply for plot.</w:t>
      </w:r>
    </w:p>
    <w:p w:rsidR="008365F5" w:rsidRPr="00CB07AA" w:rsidRDefault="008365F5" w:rsidP="00CB07AA">
      <w:pPr>
        <w:pStyle w:val="ListParagraph"/>
        <w:numPr>
          <w:ilvl w:val="0"/>
          <w:numId w:val="5"/>
        </w:numPr>
        <w:jc w:val="both"/>
        <w:rPr>
          <w:rFonts w:ascii="Arial" w:hAnsi="Arial" w:cs="Arial"/>
          <w:bCs/>
        </w:rPr>
      </w:pPr>
      <w:r w:rsidRPr="00CB07AA">
        <w:rPr>
          <w:rFonts w:ascii="Arial" w:hAnsi="Arial" w:cs="Arial"/>
          <w:bCs/>
        </w:rPr>
        <w:t>In case of Medical board</w:t>
      </w:r>
      <w:r w:rsidR="004F5FBB" w:rsidRPr="00CB07AA">
        <w:rPr>
          <w:rFonts w:ascii="Arial" w:hAnsi="Arial" w:cs="Arial"/>
          <w:bCs/>
        </w:rPr>
        <w:t xml:space="preserve"> </w:t>
      </w:r>
      <w:r w:rsidRPr="00CB07AA">
        <w:rPr>
          <w:rFonts w:ascii="Arial" w:hAnsi="Arial" w:cs="Arial"/>
          <w:bCs/>
        </w:rPr>
        <w:t>recommended retirement, the serviceman must have at least ten year service experience.</w:t>
      </w:r>
    </w:p>
    <w:p w:rsidR="004F5FBB" w:rsidRPr="00CB07AA" w:rsidRDefault="008365F5" w:rsidP="00CB07AA">
      <w:pPr>
        <w:pStyle w:val="ListParagraph"/>
        <w:numPr>
          <w:ilvl w:val="0"/>
          <w:numId w:val="5"/>
        </w:numPr>
        <w:jc w:val="both"/>
        <w:rPr>
          <w:rFonts w:ascii="Arial" w:hAnsi="Arial" w:cs="Arial"/>
          <w:bCs/>
        </w:rPr>
      </w:pPr>
      <w:r w:rsidRPr="00CB07AA">
        <w:rPr>
          <w:rFonts w:ascii="Arial" w:hAnsi="Arial" w:cs="Arial"/>
          <w:bCs/>
        </w:rPr>
        <w:t>The serviceman, who suspended from the job, can not apply. (Even the retirement is consider as normal retirement by considering special case later on)</w:t>
      </w:r>
    </w:p>
    <w:p w:rsidR="008365F5" w:rsidRPr="00CB07AA" w:rsidRDefault="008365F5" w:rsidP="00CB07AA">
      <w:pPr>
        <w:pStyle w:val="ListParagraph"/>
        <w:numPr>
          <w:ilvl w:val="0"/>
          <w:numId w:val="5"/>
        </w:numPr>
        <w:jc w:val="both"/>
        <w:rPr>
          <w:rFonts w:ascii="Arial" w:hAnsi="Arial" w:cs="Arial"/>
          <w:bCs/>
        </w:rPr>
      </w:pPr>
      <w:r w:rsidRPr="00CB07AA">
        <w:rPr>
          <w:rFonts w:ascii="Arial" w:hAnsi="Arial" w:cs="Arial"/>
          <w:bCs/>
        </w:rPr>
        <w:t>Applicant must not have any verdict from civil court. (His spouse is not also eligible)</w:t>
      </w:r>
    </w:p>
    <w:p w:rsidR="008365F5" w:rsidRPr="00CB07AA" w:rsidRDefault="008365F5" w:rsidP="00CB07AA">
      <w:pPr>
        <w:pStyle w:val="ListParagraph"/>
        <w:numPr>
          <w:ilvl w:val="0"/>
          <w:numId w:val="5"/>
        </w:numPr>
        <w:jc w:val="both"/>
        <w:rPr>
          <w:rFonts w:ascii="Arial" w:hAnsi="Arial" w:cs="Arial"/>
          <w:bCs/>
        </w:rPr>
      </w:pPr>
      <w:r w:rsidRPr="00CB07AA">
        <w:rPr>
          <w:rFonts w:ascii="Arial" w:hAnsi="Arial" w:cs="Arial"/>
          <w:bCs/>
        </w:rPr>
        <w:t>Land allocation  ratio among the army, navy and air services will be 8:2:2</w:t>
      </w:r>
    </w:p>
    <w:p w:rsidR="004F5FBB" w:rsidRPr="00CB07AA" w:rsidRDefault="004F5FBB" w:rsidP="00CB07AA">
      <w:pPr>
        <w:pStyle w:val="ListParagraph"/>
        <w:numPr>
          <w:ilvl w:val="0"/>
          <w:numId w:val="5"/>
        </w:numPr>
        <w:jc w:val="both"/>
        <w:rPr>
          <w:rFonts w:ascii="Arial" w:hAnsi="Arial" w:cs="Arial"/>
          <w:bCs/>
        </w:rPr>
      </w:pPr>
      <w:r w:rsidRPr="00CB07AA">
        <w:rPr>
          <w:rFonts w:ascii="Arial" w:hAnsi="Arial" w:cs="Arial"/>
          <w:bCs/>
        </w:rPr>
        <w:t>There are some other rules described in policy are strictly maintained to manage this system.</w:t>
      </w:r>
    </w:p>
    <w:p w:rsidR="0071068D" w:rsidRDefault="0071068D">
      <w:pPr>
        <w:spacing w:after="0" w:line="240" w:lineRule="auto"/>
        <w:rPr>
          <w:rFonts w:ascii="Arial" w:hAnsi="Arial" w:cs="Arial"/>
          <w:b/>
          <w:bCs/>
          <w:u w:val="single"/>
        </w:rPr>
      </w:pPr>
      <w:r>
        <w:rPr>
          <w:rFonts w:ascii="Arial" w:hAnsi="Arial" w:cs="Arial"/>
          <w:b/>
          <w:bCs/>
          <w:u w:val="single"/>
        </w:rPr>
        <w:br w:type="page"/>
      </w:r>
    </w:p>
    <w:p w:rsidR="00EE3881" w:rsidRPr="00CB07AA" w:rsidRDefault="00F27893" w:rsidP="00CB07AA">
      <w:pPr>
        <w:spacing w:after="0"/>
        <w:rPr>
          <w:rFonts w:ascii="Arial" w:hAnsi="Arial" w:cs="Arial"/>
          <w:b/>
          <w:bCs/>
          <w:u w:val="single"/>
        </w:rPr>
      </w:pPr>
      <w:r w:rsidRPr="00CB07AA">
        <w:rPr>
          <w:rFonts w:ascii="Arial" w:hAnsi="Arial" w:cs="Arial"/>
          <w:b/>
          <w:bCs/>
          <w:u w:val="single"/>
        </w:rPr>
        <w:lastRenderedPageBreak/>
        <w:t>To be System:</w:t>
      </w:r>
    </w:p>
    <w:p w:rsidR="00EE3881" w:rsidRPr="00CB07AA" w:rsidRDefault="00EE3881" w:rsidP="00CB07AA">
      <w:pPr>
        <w:spacing w:after="0"/>
        <w:rPr>
          <w:rFonts w:ascii="Arial" w:hAnsi="Arial" w:cs="Arial"/>
          <w:b/>
          <w:bCs/>
          <w:u w:val="single"/>
        </w:rPr>
      </w:pPr>
    </w:p>
    <w:p w:rsidR="00EE3881" w:rsidRPr="00CB07AA" w:rsidRDefault="00EE3881" w:rsidP="00CB07AA">
      <w:pPr>
        <w:spacing w:after="0"/>
        <w:rPr>
          <w:rFonts w:ascii="Arial" w:hAnsi="Arial" w:cs="Arial"/>
          <w:b/>
          <w:bCs/>
          <w:u w:val="single"/>
        </w:rPr>
      </w:pPr>
    </w:p>
    <w:p w:rsidR="000636DC" w:rsidRPr="00CB07AA" w:rsidRDefault="000636DC" w:rsidP="0071068D">
      <w:pPr>
        <w:rPr>
          <w:rFonts w:ascii="Arial" w:hAnsi="Arial" w:cs="Arial"/>
        </w:rPr>
      </w:pPr>
      <w:r w:rsidRPr="00CB07AA">
        <w:rPr>
          <w:rFonts w:ascii="Arial" w:hAnsi="Arial" w:cs="Arial"/>
        </w:rPr>
        <w:t xml:space="preserve">BASB has a Polly management of which is needed to be done through </w:t>
      </w:r>
      <w:r w:rsidR="00EF6606" w:rsidRPr="00CB07AA">
        <w:rPr>
          <w:rFonts w:ascii="Arial" w:hAnsi="Arial" w:cs="Arial"/>
        </w:rPr>
        <w:t>the System</w:t>
      </w:r>
      <w:r w:rsidRPr="00CB07AA">
        <w:rPr>
          <w:rFonts w:ascii="Arial" w:hAnsi="Arial" w:cs="Arial"/>
        </w:rPr>
        <w:t>, enabling them to:</w:t>
      </w:r>
    </w:p>
    <w:p w:rsidR="000636DC" w:rsidRPr="00CB07AA" w:rsidRDefault="000636DC" w:rsidP="00B035F4">
      <w:pPr>
        <w:pStyle w:val="ListParagraph"/>
        <w:numPr>
          <w:ilvl w:val="0"/>
          <w:numId w:val="1"/>
        </w:numPr>
        <w:spacing w:line="360" w:lineRule="auto"/>
        <w:jc w:val="both"/>
        <w:rPr>
          <w:rFonts w:ascii="Arial" w:hAnsi="Arial" w:cs="Arial"/>
          <w:bCs/>
        </w:rPr>
      </w:pPr>
      <w:r w:rsidRPr="00CB07AA">
        <w:rPr>
          <w:rFonts w:ascii="Arial" w:hAnsi="Arial" w:cs="Arial"/>
          <w:bCs/>
        </w:rPr>
        <w:t>Application for land allotment</w:t>
      </w:r>
    </w:p>
    <w:p w:rsidR="000636DC" w:rsidRPr="00CB07AA" w:rsidRDefault="000636DC" w:rsidP="00B035F4">
      <w:pPr>
        <w:pStyle w:val="ListParagraph"/>
        <w:numPr>
          <w:ilvl w:val="0"/>
          <w:numId w:val="1"/>
        </w:numPr>
        <w:spacing w:line="360" w:lineRule="auto"/>
        <w:jc w:val="both"/>
        <w:rPr>
          <w:rFonts w:ascii="Arial" w:hAnsi="Arial" w:cs="Arial"/>
          <w:bCs/>
        </w:rPr>
      </w:pPr>
      <w:r w:rsidRPr="00CB07AA">
        <w:rPr>
          <w:rFonts w:ascii="Arial" w:hAnsi="Arial" w:cs="Arial"/>
          <w:bCs/>
        </w:rPr>
        <w:t>Eligibility verification;</w:t>
      </w:r>
    </w:p>
    <w:p w:rsidR="000636DC" w:rsidRPr="00CB07AA" w:rsidRDefault="000636DC" w:rsidP="00B035F4">
      <w:pPr>
        <w:pStyle w:val="ListParagraph"/>
        <w:numPr>
          <w:ilvl w:val="0"/>
          <w:numId w:val="1"/>
        </w:numPr>
        <w:spacing w:line="360" w:lineRule="auto"/>
        <w:jc w:val="both"/>
        <w:rPr>
          <w:rFonts w:ascii="Arial" w:hAnsi="Arial" w:cs="Arial"/>
          <w:bCs/>
        </w:rPr>
      </w:pPr>
      <w:r w:rsidRPr="00CB07AA">
        <w:rPr>
          <w:rFonts w:ascii="Arial" w:hAnsi="Arial" w:cs="Arial"/>
          <w:bCs/>
        </w:rPr>
        <w:t>Allotment;</w:t>
      </w:r>
    </w:p>
    <w:p w:rsidR="000636DC" w:rsidRPr="00CB07AA" w:rsidRDefault="000636DC" w:rsidP="00B035F4">
      <w:pPr>
        <w:pStyle w:val="ListParagraph"/>
        <w:numPr>
          <w:ilvl w:val="0"/>
          <w:numId w:val="1"/>
        </w:numPr>
        <w:spacing w:line="360" w:lineRule="auto"/>
        <w:jc w:val="both"/>
        <w:rPr>
          <w:rFonts w:ascii="Arial" w:hAnsi="Arial" w:cs="Arial"/>
          <w:bCs/>
        </w:rPr>
      </w:pPr>
      <w:r w:rsidRPr="00CB07AA">
        <w:rPr>
          <w:rFonts w:ascii="Arial" w:hAnsi="Arial" w:cs="Arial"/>
          <w:bCs/>
        </w:rPr>
        <w:t>Maintenance of unallocated land inventory</w:t>
      </w:r>
    </w:p>
    <w:p w:rsidR="000636DC" w:rsidRPr="00CB07AA" w:rsidRDefault="000636DC" w:rsidP="00B035F4">
      <w:pPr>
        <w:pStyle w:val="ListParagraph"/>
        <w:numPr>
          <w:ilvl w:val="0"/>
          <w:numId w:val="1"/>
        </w:numPr>
        <w:spacing w:line="360" w:lineRule="auto"/>
        <w:jc w:val="both"/>
        <w:rPr>
          <w:rFonts w:ascii="Arial" w:hAnsi="Arial" w:cs="Arial"/>
          <w:bCs/>
        </w:rPr>
      </w:pPr>
      <w:r w:rsidRPr="00CB07AA">
        <w:rPr>
          <w:rFonts w:ascii="Arial" w:hAnsi="Arial" w:cs="Arial"/>
          <w:bCs/>
        </w:rPr>
        <w:t>Handling of Improvement cost</w:t>
      </w:r>
    </w:p>
    <w:p w:rsidR="008365F5" w:rsidRPr="00CB07AA" w:rsidRDefault="008365F5" w:rsidP="00CB07AA">
      <w:pPr>
        <w:spacing w:after="0"/>
        <w:jc w:val="center"/>
        <w:rPr>
          <w:rFonts w:ascii="Arial" w:hAnsi="Arial" w:cs="Arial"/>
          <w:b/>
          <w:bCs/>
          <w:u w:val="single"/>
        </w:rPr>
      </w:pPr>
      <w:r w:rsidRPr="00CB07AA">
        <w:rPr>
          <w:rFonts w:ascii="Arial" w:hAnsi="Arial" w:cs="Arial"/>
          <w:b/>
          <w:bCs/>
          <w:u w:val="single"/>
        </w:rPr>
        <w:br w:type="page"/>
      </w:r>
    </w:p>
    <w:p w:rsidR="008365F5" w:rsidRPr="00CB07AA" w:rsidRDefault="008365F5" w:rsidP="00CB07AA">
      <w:pPr>
        <w:pStyle w:val="Heading3"/>
        <w:rPr>
          <w:rFonts w:ascii="Arial" w:hAnsi="Arial" w:cs="Arial"/>
          <w:caps/>
          <w:lang w:val="en-GB"/>
        </w:rPr>
      </w:pPr>
      <w:bookmarkStart w:id="33" w:name="_Toc444374410"/>
      <w:r w:rsidRPr="00CB07AA">
        <w:rPr>
          <w:rFonts w:ascii="Arial" w:hAnsi="Arial" w:cs="Arial"/>
          <w:caps/>
          <w:lang w:val="en-GB"/>
        </w:rPr>
        <w:lastRenderedPageBreak/>
        <w:t>Funeral Management</w:t>
      </w:r>
      <w:bookmarkEnd w:id="33"/>
      <w:r w:rsidRPr="00CB07AA">
        <w:rPr>
          <w:rFonts w:ascii="Arial" w:hAnsi="Arial" w:cs="Arial"/>
          <w:caps/>
          <w:lang w:val="en-GB"/>
        </w:rPr>
        <w:t xml:space="preserve"> </w:t>
      </w:r>
    </w:p>
    <w:p w:rsidR="00B035F4" w:rsidRDefault="00B035F4" w:rsidP="00CB07AA">
      <w:pPr>
        <w:spacing w:after="0"/>
        <w:jc w:val="both"/>
        <w:rPr>
          <w:rFonts w:ascii="Arial" w:hAnsi="Arial" w:cs="Arial"/>
          <w:b/>
          <w:u w:val="single"/>
          <w:lang w:val="en-GB"/>
        </w:rPr>
      </w:pPr>
    </w:p>
    <w:p w:rsidR="00F27893" w:rsidRPr="00CB07AA" w:rsidRDefault="00F27893" w:rsidP="00CB07AA">
      <w:pPr>
        <w:spacing w:after="0"/>
        <w:jc w:val="both"/>
        <w:rPr>
          <w:rFonts w:ascii="Arial" w:hAnsi="Arial" w:cs="Arial"/>
          <w:b/>
          <w:u w:val="single"/>
          <w:lang w:val="en-GB"/>
        </w:rPr>
      </w:pPr>
      <w:r w:rsidRPr="00CB07AA">
        <w:rPr>
          <w:rFonts w:ascii="Arial" w:hAnsi="Arial" w:cs="Arial"/>
          <w:b/>
          <w:u w:val="single"/>
          <w:lang w:val="en-GB"/>
        </w:rPr>
        <w:t>Existing Business Process:</w:t>
      </w:r>
    </w:p>
    <w:p w:rsidR="00F27893" w:rsidRPr="00CB07AA" w:rsidRDefault="00F27893" w:rsidP="00CB07AA">
      <w:pPr>
        <w:spacing w:after="0"/>
        <w:jc w:val="both"/>
        <w:rPr>
          <w:rFonts w:ascii="Arial" w:hAnsi="Arial" w:cs="Arial"/>
          <w:b/>
          <w:lang w:val="en-GB"/>
        </w:rPr>
      </w:pPr>
    </w:p>
    <w:p w:rsidR="000558D9" w:rsidRPr="00CB07AA" w:rsidRDefault="000558D9" w:rsidP="00CB07AA">
      <w:pPr>
        <w:spacing w:after="0"/>
        <w:jc w:val="both"/>
        <w:rPr>
          <w:rFonts w:ascii="Arial" w:hAnsi="Arial" w:cs="Arial"/>
          <w:b/>
          <w:lang w:val="en-GB"/>
        </w:rPr>
      </w:pPr>
      <w:r w:rsidRPr="00CB07AA">
        <w:rPr>
          <w:rFonts w:ascii="Arial" w:hAnsi="Arial" w:cs="Arial"/>
          <w:b/>
          <w:lang w:val="en-GB"/>
        </w:rPr>
        <w:t>Overview:</w:t>
      </w:r>
    </w:p>
    <w:p w:rsidR="00474512" w:rsidRPr="00CB07AA" w:rsidRDefault="00277AC8" w:rsidP="00CB07AA">
      <w:pPr>
        <w:spacing w:after="0"/>
        <w:jc w:val="both"/>
        <w:rPr>
          <w:rFonts w:ascii="Arial" w:hAnsi="Arial" w:cs="Arial"/>
          <w:lang w:val="en-GB"/>
        </w:rPr>
      </w:pPr>
      <w:r w:rsidRPr="00CB07AA">
        <w:rPr>
          <w:rFonts w:ascii="Arial" w:hAnsi="Arial" w:cs="Arial"/>
          <w:lang w:val="en-GB"/>
        </w:rPr>
        <w:t xml:space="preserve">Demonstrating </w:t>
      </w:r>
      <w:r w:rsidR="000558D9" w:rsidRPr="00CB07AA">
        <w:rPr>
          <w:rFonts w:ascii="Arial" w:hAnsi="Arial" w:cs="Arial"/>
          <w:lang w:val="en-GB"/>
        </w:rPr>
        <w:t>appropriate</w:t>
      </w:r>
      <w:r w:rsidRPr="00CB07AA">
        <w:rPr>
          <w:rFonts w:ascii="Arial" w:hAnsi="Arial" w:cs="Arial"/>
          <w:lang w:val="en-GB"/>
        </w:rPr>
        <w:t xml:space="preserve"> respect and </w:t>
      </w:r>
      <w:r w:rsidR="000558D9" w:rsidRPr="00CB07AA">
        <w:rPr>
          <w:rFonts w:ascii="Arial" w:hAnsi="Arial" w:cs="Arial"/>
          <w:lang w:val="en-GB"/>
        </w:rPr>
        <w:t>honour</w:t>
      </w:r>
      <w:r w:rsidRPr="00CB07AA">
        <w:rPr>
          <w:rFonts w:ascii="Arial" w:hAnsi="Arial" w:cs="Arial"/>
          <w:lang w:val="en-GB"/>
        </w:rPr>
        <w:t xml:space="preserve"> after the death of ex-serviceman, BASB arrange funeral program. The whole country is divided into nine areas to complete these activities.</w:t>
      </w:r>
      <w:r w:rsidR="00474512" w:rsidRPr="00CB07AA">
        <w:rPr>
          <w:rFonts w:ascii="Arial" w:hAnsi="Arial" w:cs="Arial"/>
          <w:lang w:val="en-GB"/>
        </w:rPr>
        <w:t xml:space="preserve"> Some cell numbers</w:t>
      </w:r>
      <w:r w:rsidR="000558D9" w:rsidRPr="00CB07AA">
        <w:rPr>
          <w:rFonts w:ascii="Arial" w:hAnsi="Arial" w:cs="Arial"/>
          <w:lang w:val="en-GB"/>
        </w:rPr>
        <w:t>,</w:t>
      </w:r>
      <w:r w:rsidR="00474512" w:rsidRPr="00CB07AA">
        <w:rPr>
          <w:rFonts w:ascii="Arial" w:hAnsi="Arial" w:cs="Arial"/>
          <w:lang w:val="en-GB"/>
        </w:rPr>
        <w:t xml:space="preserve"> given in policy are always in service to give support. After finishing all formalities, a report is sent by respective DASB offices on specific format (Following information is described below) to the BASB.</w:t>
      </w:r>
    </w:p>
    <w:p w:rsidR="00F27893" w:rsidRPr="00CB07AA" w:rsidRDefault="00F27893" w:rsidP="00CB07AA">
      <w:pPr>
        <w:spacing w:after="0"/>
        <w:rPr>
          <w:rFonts w:ascii="Arial" w:hAnsi="Arial" w:cs="Arial"/>
          <w:lang w:val="en-GB"/>
        </w:rPr>
      </w:pPr>
    </w:p>
    <w:p w:rsidR="000058DF" w:rsidRPr="00CB07AA" w:rsidRDefault="000058DF" w:rsidP="00CB07AA">
      <w:pPr>
        <w:pStyle w:val="ListParagraph"/>
        <w:numPr>
          <w:ilvl w:val="0"/>
          <w:numId w:val="10"/>
        </w:numPr>
        <w:rPr>
          <w:rFonts w:ascii="Arial" w:hAnsi="Arial" w:cs="Arial"/>
        </w:rPr>
      </w:pPr>
      <w:r w:rsidRPr="00CB07AA">
        <w:rPr>
          <w:rFonts w:ascii="Arial" w:hAnsi="Arial" w:cs="Arial"/>
        </w:rPr>
        <w:t>Serial No</w:t>
      </w:r>
    </w:p>
    <w:p w:rsidR="000058DF" w:rsidRPr="00CB07AA" w:rsidRDefault="000058DF" w:rsidP="00CB07AA">
      <w:pPr>
        <w:pStyle w:val="ListParagraph"/>
        <w:numPr>
          <w:ilvl w:val="0"/>
          <w:numId w:val="10"/>
        </w:numPr>
        <w:rPr>
          <w:rFonts w:ascii="Arial" w:hAnsi="Arial" w:cs="Arial"/>
        </w:rPr>
      </w:pPr>
      <w:r w:rsidRPr="00CB07AA">
        <w:rPr>
          <w:rFonts w:ascii="Arial" w:hAnsi="Arial" w:cs="Arial"/>
        </w:rPr>
        <w:t xml:space="preserve">Core / </w:t>
      </w:r>
      <w:proofErr w:type="spellStart"/>
      <w:r w:rsidRPr="00CB07AA">
        <w:rPr>
          <w:rFonts w:ascii="Arial" w:hAnsi="Arial" w:cs="Arial"/>
        </w:rPr>
        <w:t>Reg</w:t>
      </w:r>
      <w:proofErr w:type="spellEnd"/>
      <w:r w:rsidRPr="00CB07AA">
        <w:rPr>
          <w:rFonts w:ascii="Arial" w:hAnsi="Arial" w:cs="Arial"/>
        </w:rPr>
        <w:t xml:space="preserve"> </w:t>
      </w:r>
    </w:p>
    <w:p w:rsidR="000058DF" w:rsidRPr="00CB07AA" w:rsidRDefault="000058DF" w:rsidP="00CB07AA">
      <w:pPr>
        <w:pStyle w:val="ListParagraph"/>
        <w:numPr>
          <w:ilvl w:val="0"/>
          <w:numId w:val="10"/>
        </w:numPr>
        <w:rPr>
          <w:rFonts w:ascii="Arial" w:hAnsi="Arial" w:cs="Arial"/>
        </w:rPr>
      </w:pPr>
      <w:r w:rsidRPr="00CB07AA">
        <w:rPr>
          <w:rFonts w:ascii="Arial" w:hAnsi="Arial" w:cs="Arial"/>
        </w:rPr>
        <w:t xml:space="preserve">Address </w:t>
      </w:r>
    </w:p>
    <w:p w:rsidR="000058DF" w:rsidRPr="00CB07AA" w:rsidRDefault="000058DF" w:rsidP="00CB07AA">
      <w:pPr>
        <w:pStyle w:val="ListParagraph"/>
        <w:numPr>
          <w:ilvl w:val="0"/>
          <w:numId w:val="10"/>
        </w:numPr>
        <w:rPr>
          <w:rFonts w:ascii="Arial" w:hAnsi="Arial" w:cs="Arial"/>
        </w:rPr>
      </w:pPr>
      <w:r w:rsidRPr="00CB07AA">
        <w:rPr>
          <w:rFonts w:ascii="Arial" w:hAnsi="Arial" w:cs="Arial"/>
        </w:rPr>
        <w:t>Responsible Base/Area/Unit</w:t>
      </w:r>
    </w:p>
    <w:p w:rsidR="000058DF" w:rsidRPr="00CB07AA" w:rsidRDefault="000058DF" w:rsidP="00CB07AA">
      <w:pPr>
        <w:pStyle w:val="ListParagraph"/>
        <w:numPr>
          <w:ilvl w:val="0"/>
          <w:numId w:val="10"/>
        </w:numPr>
        <w:rPr>
          <w:rFonts w:ascii="Arial" w:hAnsi="Arial" w:cs="Arial"/>
        </w:rPr>
      </w:pPr>
      <w:r w:rsidRPr="00CB07AA">
        <w:rPr>
          <w:rFonts w:ascii="Arial" w:hAnsi="Arial" w:cs="Arial"/>
        </w:rPr>
        <w:t>Details of Expenditure</w:t>
      </w:r>
      <w:r w:rsidRPr="00CB07AA">
        <w:rPr>
          <w:rFonts w:ascii="Arial" w:hAnsi="Arial" w:cs="Arial"/>
        </w:rPr>
        <w:tab/>
      </w:r>
    </w:p>
    <w:p w:rsidR="000058DF" w:rsidRPr="00CB07AA" w:rsidRDefault="000058DF" w:rsidP="00CB07AA">
      <w:pPr>
        <w:pStyle w:val="ListParagraph"/>
        <w:numPr>
          <w:ilvl w:val="0"/>
          <w:numId w:val="10"/>
        </w:numPr>
        <w:rPr>
          <w:rFonts w:ascii="Arial" w:hAnsi="Arial" w:cs="Arial"/>
        </w:rPr>
      </w:pPr>
      <w:r w:rsidRPr="00CB07AA">
        <w:rPr>
          <w:rFonts w:ascii="Arial" w:hAnsi="Arial" w:cs="Arial"/>
        </w:rPr>
        <w:t>Date of Birth</w:t>
      </w:r>
    </w:p>
    <w:p w:rsidR="000058DF" w:rsidRPr="00CB07AA" w:rsidRDefault="000058DF" w:rsidP="00CB07AA">
      <w:pPr>
        <w:pStyle w:val="ListParagraph"/>
        <w:numPr>
          <w:ilvl w:val="0"/>
          <w:numId w:val="10"/>
        </w:numPr>
        <w:rPr>
          <w:rFonts w:ascii="Arial" w:hAnsi="Arial" w:cs="Arial"/>
        </w:rPr>
      </w:pPr>
      <w:r w:rsidRPr="00CB07AA">
        <w:rPr>
          <w:rFonts w:ascii="Arial" w:hAnsi="Arial" w:cs="Arial"/>
        </w:rPr>
        <w:t>Burial Place</w:t>
      </w:r>
    </w:p>
    <w:p w:rsidR="000058DF" w:rsidRPr="00CB07AA" w:rsidRDefault="000058DF" w:rsidP="00CB07AA">
      <w:pPr>
        <w:pStyle w:val="ListParagraph"/>
        <w:numPr>
          <w:ilvl w:val="0"/>
          <w:numId w:val="10"/>
        </w:numPr>
        <w:rPr>
          <w:rFonts w:ascii="Arial" w:hAnsi="Arial" w:cs="Arial"/>
        </w:rPr>
      </w:pPr>
      <w:r w:rsidRPr="00CB07AA">
        <w:rPr>
          <w:rFonts w:ascii="Arial" w:hAnsi="Arial" w:cs="Arial"/>
        </w:rPr>
        <w:t xml:space="preserve">Amount </w:t>
      </w:r>
    </w:p>
    <w:p w:rsidR="006043B7" w:rsidRPr="00CB07AA" w:rsidRDefault="006043B7" w:rsidP="00CB07AA">
      <w:pPr>
        <w:spacing w:after="0"/>
        <w:rPr>
          <w:rFonts w:ascii="Arial" w:hAnsi="Arial" w:cs="Arial"/>
          <w:b/>
          <w:u w:val="single"/>
          <w:lang w:val="en-GB"/>
        </w:rPr>
      </w:pPr>
    </w:p>
    <w:p w:rsidR="00EE3881" w:rsidRPr="00CB07AA" w:rsidRDefault="006043B7" w:rsidP="00CB07AA">
      <w:pPr>
        <w:spacing w:after="0"/>
        <w:jc w:val="both"/>
        <w:rPr>
          <w:rFonts w:ascii="Arial" w:hAnsi="Arial" w:cs="Arial"/>
          <w:b/>
          <w:u w:val="single"/>
          <w:lang w:val="en-GB"/>
        </w:rPr>
      </w:pPr>
      <w:r w:rsidRPr="00CB07AA">
        <w:rPr>
          <w:rFonts w:ascii="Arial" w:hAnsi="Arial" w:cs="Arial"/>
          <w:b/>
          <w:u w:val="single"/>
          <w:lang w:val="en-GB"/>
        </w:rPr>
        <w:t>To be System:</w:t>
      </w:r>
    </w:p>
    <w:p w:rsidR="00EF6606" w:rsidRPr="00CB07AA" w:rsidRDefault="00EF6606" w:rsidP="00CB07AA">
      <w:pPr>
        <w:ind w:left="360"/>
        <w:rPr>
          <w:rFonts w:ascii="Arial" w:hAnsi="Arial" w:cs="Arial"/>
        </w:rPr>
      </w:pPr>
    </w:p>
    <w:p w:rsidR="00EF6606" w:rsidRPr="00CB07AA" w:rsidRDefault="00EF6606" w:rsidP="00CB07AA">
      <w:pPr>
        <w:ind w:left="360"/>
        <w:rPr>
          <w:rFonts w:ascii="Arial" w:hAnsi="Arial" w:cs="Arial"/>
        </w:rPr>
      </w:pPr>
      <w:r w:rsidRPr="00CB07AA">
        <w:rPr>
          <w:rFonts w:ascii="Arial" w:hAnsi="Arial" w:cs="Arial"/>
        </w:rPr>
        <w:t xml:space="preserve">BASB has a </w:t>
      </w:r>
      <w:r w:rsidRPr="00CB07AA">
        <w:rPr>
          <w:rFonts w:ascii="Arial" w:hAnsi="Arial" w:cs="Arial"/>
          <w:lang w:val="en-GB"/>
        </w:rPr>
        <w:t xml:space="preserve">Funeral </w:t>
      </w:r>
      <w:r w:rsidRPr="00CB07AA">
        <w:rPr>
          <w:rFonts w:ascii="Arial" w:hAnsi="Arial" w:cs="Arial"/>
        </w:rPr>
        <w:t>management of which is needed to be done through the System, enabling them to:</w:t>
      </w:r>
    </w:p>
    <w:p w:rsidR="00EF6606" w:rsidRPr="00CB07AA" w:rsidRDefault="00EF6606" w:rsidP="00CB07AA">
      <w:pPr>
        <w:pStyle w:val="ListParagraph"/>
        <w:numPr>
          <w:ilvl w:val="0"/>
          <w:numId w:val="1"/>
        </w:numPr>
        <w:jc w:val="both"/>
        <w:rPr>
          <w:rFonts w:ascii="Arial" w:hAnsi="Arial" w:cs="Arial"/>
          <w:bCs/>
        </w:rPr>
      </w:pPr>
      <w:r w:rsidRPr="00CB07AA">
        <w:rPr>
          <w:rFonts w:ascii="Arial" w:hAnsi="Arial" w:cs="Arial"/>
          <w:bCs/>
        </w:rPr>
        <w:t>Information can be distributed through system</w:t>
      </w:r>
    </w:p>
    <w:p w:rsidR="00EF6606" w:rsidRPr="00CB07AA" w:rsidRDefault="006D78F4" w:rsidP="00CB07AA">
      <w:pPr>
        <w:pStyle w:val="ListParagraph"/>
        <w:numPr>
          <w:ilvl w:val="0"/>
          <w:numId w:val="1"/>
        </w:numPr>
        <w:jc w:val="both"/>
        <w:rPr>
          <w:rFonts w:ascii="Arial" w:hAnsi="Arial" w:cs="Arial"/>
          <w:bCs/>
        </w:rPr>
      </w:pPr>
      <w:r w:rsidRPr="00CB07AA">
        <w:rPr>
          <w:rFonts w:ascii="Arial" w:hAnsi="Arial" w:cs="Arial"/>
          <w:bCs/>
        </w:rPr>
        <w:t>After completing the task, report can be forwarded through system</w:t>
      </w:r>
    </w:p>
    <w:p w:rsidR="006D78F4" w:rsidRPr="00CB07AA" w:rsidRDefault="006D78F4" w:rsidP="00CB07AA">
      <w:pPr>
        <w:pStyle w:val="ListParagraph"/>
        <w:numPr>
          <w:ilvl w:val="0"/>
          <w:numId w:val="1"/>
        </w:numPr>
        <w:jc w:val="both"/>
        <w:rPr>
          <w:rFonts w:ascii="Arial" w:hAnsi="Arial" w:cs="Arial"/>
          <w:bCs/>
        </w:rPr>
      </w:pPr>
      <w:r w:rsidRPr="00CB07AA">
        <w:rPr>
          <w:rFonts w:ascii="Arial" w:hAnsi="Arial" w:cs="Arial"/>
          <w:bCs/>
        </w:rPr>
        <w:t xml:space="preserve">All expanses can be proceed through system </w:t>
      </w:r>
    </w:p>
    <w:p w:rsidR="00EF6606" w:rsidRPr="00CB07AA" w:rsidRDefault="006D78F4" w:rsidP="00CB07AA">
      <w:pPr>
        <w:pStyle w:val="ListParagraph"/>
        <w:numPr>
          <w:ilvl w:val="0"/>
          <w:numId w:val="1"/>
        </w:numPr>
        <w:jc w:val="both"/>
        <w:rPr>
          <w:rFonts w:ascii="Arial" w:hAnsi="Arial" w:cs="Arial"/>
          <w:bCs/>
        </w:rPr>
      </w:pPr>
      <w:r w:rsidRPr="00CB07AA">
        <w:rPr>
          <w:rFonts w:ascii="Arial" w:hAnsi="Arial" w:cs="Arial"/>
          <w:bCs/>
        </w:rPr>
        <w:t>Record can be kept in system</w:t>
      </w:r>
    </w:p>
    <w:p w:rsidR="00EF6606" w:rsidRPr="00CB07AA" w:rsidRDefault="006D78F4" w:rsidP="00CB07AA">
      <w:pPr>
        <w:pStyle w:val="ListParagraph"/>
        <w:numPr>
          <w:ilvl w:val="0"/>
          <w:numId w:val="1"/>
        </w:numPr>
        <w:jc w:val="both"/>
        <w:rPr>
          <w:rFonts w:ascii="Arial" w:hAnsi="Arial" w:cs="Arial"/>
          <w:bCs/>
        </w:rPr>
      </w:pPr>
      <w:r w:rsidRPr="00CB07AA">
        <w:rPr>
          <w:rFonts w:ascii="Arial" w:hAnsi="Arial" w:cs="Arial"/>
          <w:bCs/>
        </w:rPr>
        <w:t>All information can be viewed on demand basis in real time</w:t>
      </w:r>
    </w:p>
    <w:p w:rsidR="008365F5" w:rsidRPr="00CB07AA" w:rsidRDefault="008365F5" w:rsidP="00CB07AA">
      <w:pPr>
        <w:spacing w:after="0"/>
        <w:jc w:val="center"/>
        <w:rPr>
          <w:rFonts w:ascii="Arial" w:hAnsi="Arial" w:cs="Arial"/>
          <w:color w:val="FF0000"/>
          <w:lang w:val="en-GB"/>
        </w:rPr>
      </w:pPr>
      <w:r w:rsidRPr="00CB07AA">
        <w:rPr>
          <w:rFonts w:ascii="Arial" w:hAnsi="Arial" w:cs="Arial"/>
          <w:color w:val="FF0000"/>
          <w:lang w:val="en-GB"/>
        </w:rPr>
        <w:br w:type="page"/>
      </w:r>
    </w:p>
    <w:p w:rsidR="008365F5" w:rsidRDefault="008365F5" w:rsidP="00CB07AA">
      <w:pPr>
        <w:pStyle w:val="Heading3"/>
        <w:rPr>
          <w:rFonts w:ascii="Arial" w:hAnsi="Arial" w:cs="Arial"/>
          <w:caps/>
          <w:lang w:val="en-GB"/>
        </w:rPr>
      </w:pPr>
      <w:bookmarkStart w:id="34" w:name="_Toc444374411"/>
      <w:r w:rsidRPr="00CB07AA">
        <w:rPr>
          <w:rFonts w:ascii="Arial" w:hAnsi="Arial" w:cs="Arial"/>
          <w:caps/>
          <w:lang w:val="en-GB"/>
        </w:rPr>
        <w:lastRenderedPageBreak/>
        <w:t>Archive Management</w:t>
      </w:r>
      <w:bookmarkEnd w:id="34"/>
      <w:r w:rsidRPr="00CB07AA">
        <w:rPr>
          <w:rFonts w:ascii="Arial" w:hAnsi="Arial" w:cs="Arial"/>
          <w:caps/>
          <w:lang w:val="en-GB"/>
        </w:rPr>
        <w:t xml:space="preserve"> </w:t>
      </w:r>
    </w:p>
    <w:p w:rsidR="00B035F4" w:rsidRPr="00B035F4" w:rsidRDefault="00B035F4" w:rsidP="00B035F4">
      <w:pPr>
        <w:rPr>
          <w:lang w:val="en-GB"/>
        </w:rPr>
      </w:pPr>
    </w:p>
    <w:p w:rsidR="006043B7" w:rsidRPr="00CB07AA" w:rsidRDefault="006043B7" w:rsidP="00CB07AA">
      <w:pPr>
        <w:spacing w:after="0"/>
        <w:jc w:val="both"/>
        <w:rPr>
          <w:rFonts w:ascii="Arial" w:hAnsi="Arial" w:cs="Arial"/>
          <w:b/>
          <w:u w:val="single"/>
          <w:lang w:val="en-GB"/>
        </w:rPr>
      </w:pPr>
      <w:r w:rsidRPr="00CB07AA">
        <w:rPr>
          <w:rFonts w:ascii="Arial" w:hAnsi="Arial" w:cs="Arial"/>
          <w:b/>
          <w:u w:val="single"/>
          <w:lang w:val="en-GB"/>
        </w:rPr>
        <w:t>Existing Business Process:</w:t>
      </w:r>
    </w:p>
    <w:p w:rsidR="006043B7" w:rsidRPr="00CB07AA" w:rsidRDefault="006043B7" w:rsidP="00CB07AA">
      <w:pPr>
        <w:spacing w:after="0"/>
        <w:rPr>
          <w:rFonts w:ascii="Arial" w:hAnsi="Arial" w:cs="Arial"/>
        </w:rPr>
      </w:pPr>
    </w:p>
    <w:p w:rsidR="006043B7" w:rsidRPr="00CB07AA" w:rsidRDefault="006043B7" w:rsidP="00CB07AA">
      <w:pPr>
        <w:spacing w:after="0"/>
        <w:rPr>
          <w:rFonts w:ascii="Arial" w:hAnsi="Arial" w:cs="Arial"/>
        </w:rPr>
      </w:pPr>
      <w:r w:rsidRPr="00CB07AA">
        <w:rPr>
          <w:rFonts w:ascii="Arial" w:hAnsi="Arial" w:cs="Arial"/>
        </w:rPr>
        <w:t xml:space="preserve">Hardcopy of exiting files are </w:t>
      </w:r>
      <w:r w:rsidR="008B1A0F" w:rsidRPr="00CB07AA">
        <w:rPr>
          <w:rFonts w:ascii="Arial" w:hAnsi="Arial" w:cs="Arial"/>
        </w:rPr>
        <w:t>stored</w:t>
      </w:r>
      <w:r w:rsidRPr="00CB07AA">
        <w:rPr>
          <w:rFonts w:ascii="Arial" w:hAnsi="Arial" w:cs="Arial"/>
        </w:rPr>
        <w:t xml:space="preserve"> </w:t>
      </w:r>
      <w:r w:rsidR="008B1A0F" w:rsidRPr="00CB07AA">
        <w:rPr>
          <w:rFonts w:ascii="Arial" w:hAnsi="Arial" w:cs="Arial"/>
        </w:rPr>
        <w:t>manually</w:t>
      </w:r>
      <w:r w:rsidRPr="00CB07AA">
        <w:rPr>
          <w:rFonts w:ascii="Arial" w:hAnsi="Arial" w:cs="Arial"/>
        </w:rPr>
        <w:t>.</w:t>
      </w:r>
    </w:p>
    <w:p w:rsidR="006043B7" w:rsidRPr="00CB07AA" w:rsidRDefault="006043B7" w:rsidP="00CB07AA">
      <w:pPr>
        <w:spacing w:after="0"/>
        <w:rPr>
          <w:rFonts w:ascii="Arial" w:hAnsi="Arial" w:cs="Arial"/>
        </w:rPr>
      </w:pPr>
    </w:p>
    <w:p w:rsidR="006043B7" w:rsidRDefault="006043B7" w:rsidP="00CB07AA">
      <w:pPr>
        <w:spacing w:after="0"/>
        <w:rPr>
          <w:rFonts w:ascii="Arial" w:hAnsi="Arial" w:cs="Arial"/>
          <w:b/>
          <w:u w:val="single"/>
        </w:rPr>
      </w:pPr>
      <w:r w:rsidRPr="00CB07AA">
        <w:rPr>
          <w:rFonts w:ascii="Arial" w:hAnsi="Arial" w:cs="Arial"/>
          <w:b/>
          <w:u w:val="single"/>
        </w:rPr>
        <w:t>To be System:</w:t>
      </w:r>
    </w:p>
    <w:p w:rsidR="00B035F4" w:rsidRPr="00CB07AA" w:rsidRDefault="00B035F4" w:rsidP="00CB07AA">
      <w:pPr>
        <w:spacing w:after="0"/>
        <w:rPr>
          <w:rFonts w:ascii="Arial" w:hAnsi="Arial" w:cs="Arial"/>
          <w:b/>
          <w:u w:val="single"/>
        </w:rPr>
      </w:pPr>
    </w:p>
    <w:p w:rsidR="000636DC" w:rsidRPr="00CB07AA" w:rsidRDefault="000636DC" w:rsidP="00CB07AA">
      <w:pPr>
        <w:spacing w:after="0"/>
        <w:jc w:val="both"/>
        <w:rPr>
          <w:rFonts w:ascii="Arial" w:hAnsi="Arial" w:cs="Arial"/>
        </w:rPr>
      </w:pPr>
      <w:r w:rsidRPr="00CB07AA">
        <w:rPr>
          <w:rFonts w:ascii="Arial" w:hAnsi="Arial" w:cs="Arial"/>
        </w:rPr>
        <w:t>Information which are not mandatory for regular usage of the application will be stored in the archive management module. Above mentioned information will also be accessible on requirement basis. For example, someone has applied for getting land lease basis and after finishing all the internal process the application has been approved and finally the land is handed-over. At last all information associated with this land application will be stored in Archive.</w:t>
      </w:r>
    </w:p>
    <w:p w:rsidR="00BB546B" w:rsidRPr="00CB07AA" w:rsidRDefault="00BB546B" w:rsidP="00CB07AA">
      <w:pPr>
        <w:jc w:val="both"/>
        <w:rPr>
          <w:rFonts w:ascii="Arial" w:hAnsi="Arial" w:cs="Arial"/>
        </w:rPr>
      </w:pPr>
      <w:r w:rsidRPr="00CB07AA">
        <w:rPr>
          <w:rFonts w:ascii="Arial" w:hAnsi="Arial" w:cs="Arial"/>
        </w:rPr>
        <w:t>BASB requires a systematic document management system to accommodating office documents electronically and archiving the same.</w:t>
      </w:r>
    </w:p>
    <w:p w:rsidR="00BB546B" w:rsidRPr="00CB07AA" w:rsidRDefault="00BB546B" w:rsidP="00CB07AA">
      <w:pPr>
        <w:rPr>
          <w:rFonts w:ascii="Arial" w:hAnsi="Arial" w:cs="Arial"/>
        </w:rPr>
      </w:pPr>
      <w:r w:rsidRPr="00CB07AA">
        <w:rPr>
          <w:rFonts w:ascii="Arial" w:hAnsi="Arial" w:cs="Arial"/>
        </w:rPr>
        <w:t>Features would be:</w:t>
      </w:r>
    </w:p>
    <w:p w:rsidR="00BB546B" w:rsidRPr="00CB07AA" w:rsidRDefault="00BB546B" w:rsidP="00CB07AA">
      <w:pPr>
        <w:pStyle w:val="ListParagraph"/>
        <w:numPr>
          <w:ilvl w:val="0"/>
          <w:numId w:val="12"/>
        </w:numPr>
        <w:rPr>
          <w:rFonts w:ascii="Arial" w:hAnsi="Arial" w:cs="Arial"/>
        </w:rPr>
      </w:pPr>
      <w:r w:rsidRPr="00CB07AA">
        <w:rPr>
          <w:rFonts w:ascii="Arial" w:hAnsi="Arial" w:cs="Arial"/>
        </w:rPr>
        <w:t>Archiving documents with appropriate indexing.</w:t>
      </w:r>
    </w:p>
    <w:p w:rsidR="00BB546B" w:rsidRPr="00CB07AA" w:rsidRDefault="00BB546B" w:rsidP="00CB07AA">
      <w:pPr>
        <w:pStyle w:val="ListParagraph"/>
        <w:numPr>
          <w:ilvl w:val="0"/>
          <w:numId w:val="12"/>
        </w:numPr>
        <w:rPr>
          <w:rFonts w:ascii="Arial" w:hAnsi="Arial" w:cs="Arial"/>
        </w:rPr>
      </w:pPr>
      <w:r w:rsidRPr="00CB07AA">
        <w:rPr>
          <w:rFonts w:ascii="Arial" w:hAnsi="Arial" w:cs="Arial"/>
        </w:rPr>
        <w:t>Ability to retrieve the document through mete data search</w:t>
      </w:r>
    </w:p>
    <w:p w:rsidR="00BB546B" w:rsidRPr="00CB07AA" w:rsidRDefault="00BB546B" w:rsidP="00CB07AA">
      <w:pPr>
        <w:pStyle w:val="ListParagraph"/>
        <w:numPr>
          <w:ilvl w:val="0"/>
          <w:numId w:val="12"/>
        </w:numPr>
        <w:rPr>
          <w:rFonts w:ascii="Arial" w:hAnsi="Arial" w:cs="Arial"/>
        </w:rPr>
      </w:pPr>
      <w:r w:rsidRPr="00CB07AA">
        <w:rPr>
          <w:rFonts w:ascii="Arial" w:hAnsi="Arial" w:cs="Arial"/>
        </w:rPr>
        <w:t>Automated expiry rule based archiving</w:t>
      </w:r>
    </w:p>
    <w:p w:rsidR="00BB546B" w:rsidRPr="00CB07AA" w:rsidRDefault="00BB546B" w:rsidP="00CB07AA">
      <w:pPr>
        <w:rPr>
          <w:rFonts w:ascii="Arial" w:hAnsi="Arial" w:cs="Arial"/>
        </w:rPr>
      </w:pPr>
      <w:r w:rsidRPr="00CB07AA">
        <w:rPr>
          <w:rFonts w:ascii="Arial" w:hAnsi="Arial" w:cs="Arial"/>
        </w:rPr>
        <w:t>Outcome of the module:</w:t>
      </w:r>
    </w:p>
    <w:p w:rsidR="00BB546B" w:rsidRPr="00CB07AA" w:rsidRDefault="00BB546B" w:rsidP="00CB07AA">
      <w:pPr>
        <w:pStyle w:val="ListParagraph"/>
        <w:numPr>
          <w:ilvl w:val="0"/>
          <w:numId w:val="13"/>
        </w:numPr>
        <w:ind w:left="1440"/>
        <w:rPr>
          <w:rFonts w:ascii="Arial" w:hAnsi="Arial" w:cs="Arial"/>
        </w:rPr>
      </w:pPr>
      <w:r w:rsidRPr="00CB07AA">
        <w:rPr>
          <w:rFonts w:ascii="Arial" w:hAnsi="Arial" w:cs="Arial"/>
        </w:rPr>
        <w:t>Easily retrievable information from the system.</w:t>
      </w:r>
    </w:p>
    <w:p w:rsidR="006043B7" w:rsidRPr="00CB07AA" w:rsidRDefault="006043B7" w:rsidP="00CB07AA">
      <w:pPr>
        <w:spacing w:after="0"/>
        <w:rPr>
          <w:rFonts w:ascii="Arial" w:hAnsi="Arial" w:cs="Arial"/>
        </w:rPr>
      </w:pPr>
    </w:p>
    <w:p w:rsidR="008365F5" w:rsidRPr="00CB07AA" w:rsidRDefault="008365F5" w:rsidP="00CB07AA">
      <w:pPr>
        <w:spacing w:after="0"/>
        <w:rPr>
          <w:rFonts w:ascii="Arial" w:hAnsi="Arial" w:cs="Arial"/>
          <w:lang w:val="en-GB"/>
        </w:rPr>
      </w:pPr>
    </w:p>
    <w:p w:rsidR="006043B7" w:rsidRPr="00CB07AA" w:rsidRDefault="006043B7" w:rsidP="00CB07AA">
      <w:pPr>
        <w:spacing w:after="0"/>
        <w:rPr>
          <w:rFonts w:ascii="Arial" w:hAnsi="Arial" w:cs="Arial"/>
          <w:b/>
          <w:u w:val="single"/>
          <w:lang w:val="en-GB"/>
        </w:rPr>
      </w:pPr>
      <w:r w:rsidRPr="00CB07AA">
        <w:rPr>
          <w:rFonts w:ascii="Arial" w:hAnsi="Arial" w:cs="Arial"/>
          <w:b/>
          <w:u w:val="single"/>
          <w:lang w:val="en-GB"/>
        </w:rPr>
        <w:br w:type="page"/>
      </w:r>
    </w:p>
    <w:p w:rsidR="008365F5" w:rsidRDefault="008365F5" w:rsidP="00CB07AA">
      <w:pPr>
        <w:pStyle w:val="Heading3"/>
        <w:rPr>
          <w:rFonts w:ascii="Arial" w:hAnsi="Arial" w:cs="Arial"/>
          <w:caps/>
          <w:lang w:val="en-GB"/>
        </w:rPr>
      </w:pPr>
      <w:bookmarkStart w:id="35" w:name="_Toc444374412"/>
      <w:r w:rsidRPr="00CB07AA">
        <w:rPr>
          <w:rFonts w:ascii="Arial" w:hAnsi="Arial" w:cs="Arial"/>
          <w:caps/>
          <w:lang w:val="en-GB"/>
        </w:rPr>
        <w:lastRenderedPageBreak/>
        <w:t>Accounts Management</w:t>
      </w:r>
      <w:bookmarkEnd w:id="35"/>
      <w:r w:rsidRPr="00CB07AA">
        <w:rPr>
          <w:rFonts w:ascii="Arial" w:hAnsi="Arial" w:cs="Arial"/>
          <w:caps/>
          <w:lang w:val="en-GB"/>
        </w:rPr>
        <w:t xml:space="preserve"> </w:t>
      </w:r>
    </w:p>
    <w:p w:rsidR="00B035F4" w:rsidRPr="00B035F4" w:rsidRDefault="00B035F4" w:rsidP="00B035F4">
      <w:pPr>
        <w:rPr>
          <w:lang w:val="en-GB"/>
        </w:rPr>
      </w:pPr>
    </w:p>
    <w:p w:rsidR="00B453B4" w:rsidRPr="00CB07AA" w:rsidRDefault="00B453B4" w:rsidP="00CB07AA">
      <w:pPr>
        <w:spacing w:after="0"/>
        <w:jc w:val="both"/>
        <w:rPr>
          <w:rFonts w:ascii="Arial" w:hAnsi="Arial" w:cs="Arial"/>
          <w:b/>
          <w:u w:val="single"/>
          <w:lang w:val="en-GB"/>
        </w:rPr>
      </w:pPr>
      <w:r w:rsidRPr="00CB07AA">
        <w:rPr>
          <w:rFonts w:ascii="Arial" w:hAnsi="Arial" w:cs="Arial"/>
          <w:b/>
          <w:u w:val="single"/>
          <w:lang w:val="en-GB"/>
        </w:rPr>
        <w:t>Existing Business Process:</w:t>
      </w:r>
    </w:p>
    <w:p w:rsidR="008B1A0F" w:rsidRPr="00CB07AA" w:rsidRDefault="008B1A0F" w:rsidP="00CB07AA">
      <w:pPr>
        <w:jc w:val="both"/>
        <w:rPr>
          <w:rFonts w:ascii="Arial" w:hAnsi="Arial" w:cs="Arial"/>
          <w:b/>
          <w:bCs/>
        </w:rPr>
      </w:pPr>
    </w:p>
    <w:p w:rsidR="007E74C9" w:rsidRPr="00CB07AA" w:rsidRDefault="007E74C9" w:rsidP="00CB07AA">
      <w:pPr>
        <w:jc w:val="both"/>
        <w:rPr>
          <w:rFonts w:ascii="Arial" w:hAnsi="Arial" w:cs="Arial"/>
          <w:b/>
          <w:bCs/>
        </w:rPr>
      </w:pPr>
      <w:r w:rsidRPr="00CB07AA">
        <w:rPr>
          <w:rFonts w:ascii="Arial" w:hAnsi="Arial" w:cs="Arial"/>
          <w:b/>
          <w:bCs/>
        </w:rPr>
        <w:t>Overview:</w:t>
      </w:r>
    </w:p>
    <w:p w:rsidR="007E74C9" w:rsidRPr="00CB07AA" w:rsidRDefault="007E74C9" w:rsidP="00CB07AA">
      <w:pPr>
        <w:jc w:val="both"/>
        <w:rPr>
          <w:rFonts w:ascii="Arial" w:hAnsi="Arial" w:cs="Arial"/>
          <w:bCs/>
        </w:rPr>
      </w:pPr>
      <w:r w:rsidRPr="00CB07AA">
        <w:rPr>
          <w:rFonts w:ascii="Arial" w:hAnsi="Arial" w:cs="Arial"/>
          <w:bCs/>
        </w:rPr>
        <w:t>BASB maintains the following major funds to execute its dealings regularly:</w:t>
      </w:r>
    </w:p>
    <w:p w:rsidR="007E74C9" w:rsidRPr="00CB07AA" w:rsidRDefault="007E74C9" w:rsidP="00B035F4">
      <w:pPr>
        <w:pStyle w:val="ListParagraph"/>
        <w:numPr>
          <w:ilvl w:val="0"/>
          <w:numId w:val="11"/>
        </w:numPr>
        <w:spacing w:line="360" w:lineRule="auto"/>
        <w:ind w:left="792"/>
        <w:jc w:val="both"/>
        <w:rPr>
          <w:rFonts w:ascii="Arial" w:hAnsi="Arial" w:cs="Arial"/>
          <w:bCs/>
        </w:rPr>
      </w:pPr>
      <w:r w:rsidRPr="00CB07AA">
        <w:rPr>
          <w:rFonts w:ascii="Arial" w:hAnsi="Arial" w:cs="Arial"/>
          <w:bCs/>
        </w:rPr>
        <w:t>Public Fund</w:t>
      </w:r>
    </w:p>
    <w:p w:rsidR="007E74C9" w:rsidRPr="00CB07AA" w:rsidRDefault="007E74C9" w:rsidP="00B035F4">
      <w:pPr>
        <w:pStyle w:val="ListParagraph"/>
        <w:numPr>
          <w:ilvl w:val="0"/>
          <w:numId w:val="11"/>
        </w:numPr>
        <w:spacing w:line="360" w:lineRule="auto"/>
        <w:ind w:left="792"/>
        <w:jc w:val="both"/>
        <w:rPr>
          <w:rFonts w:ascii="Arial" w:hAnsi="Arial" w:cs="Arial"/>
          <w:bCs/>
        </w:rPr>
      </w:pPr>
      <w:proofErr w:type="spellStart"/>
      <w:r w:rsidRPr="00CB07AA">
        <w:rPr>
          <w:rFonts w:ascii="Arial" w:hAnsi="Arial" w:cs="Arial"/>
          <w:bCs/>
        </w:rPr>
        <w:t>Defence</w:t>
      </w:r>
      <w:proofErr w:type="spellEnd"/>
      <w:r w:rsidRPr="00CB07AA">
        <w:rPr>
          <w:rFonts w:ascii="Arial" w:hAnsi="Arial" w:cs="Arial"/>
          <w:bCs/>
        </w:rPr>
        <w:t xml:space="preserve"> Colony Development Fund</w:t>
      </w:r>
    </w:p>
    <w:p w:rsidR="007E74C9" w:rsidRPr="00CB07AA" w:rsidRDefault="007E74C9" w:rsidP="00B035F4">
      <w:pPr>
        <w:pStyle w:val="ListParagraph"/>
        <w:numPr>
          <w:ilvl w:val="0"/>
          <w:numId w:val="11"/>
        </w:numPr>
        <w:spacing w:line="360" w:lineRule="auto"/>
        <w:ind w:left="792"/>
        <w:jc w:val="both"/>
        <w:rPr>
          <w:rFonts w:ascii="Arial" w:hAnsi="Arial" w:cs="Arial"/>
          <w:bCs/>
        </w:rPr>
      </w:pPr>
      <w:r w:rsidRPr="00CB07AA">
        <w:rPr>
          <w:rFonts w:ascii="Arial" w:hAnsi="Arial" w:cs="Arial"/>
          <w:bCs/>
        </w:rPr>
        <w:t>RCEL Fund</w:t>
      </w:r>
    </w:p>
    <w:p w:rsidR="007E74C9" w:rsidRPr="00CB07AA" w:rsidRDefault="007E74C9" w:rsidP="00B035F4">
      <w:pPr>
        <w:pStyle w:val="ListParagraph"/>
        <w:numPr>
          <w:ilvl w:val="0"/>
          <w:numId w:val="11"/>
        </w:numPr>
        <w:spacing w:line="360" w:lineRule="auto"/>
        <w:ind w:left="792"/>
        <w:jc w:val="both"/>
        <w:rPr>
          <w:rFonts w:ascii="Arial" w:hAnsi="Arial" w:cs="Arial"/>
          <w:bCs/>
        </w:rPr>
      </w:pPr>
      <w:r w:rsidRPr="00CB07AA">
        <w:rPr>
          <w:rFonts w:ascii="Arial" w:hAnsi="Arial" w:cs="Arial"/>
          <w:bCs/>
        </w:rPr>
        <w:t>Private Fund</w:t>
      </w:r>
    </w:p>
    <w:p w:rsidR="007E74C9" w:rsidRPr="00CB07AA" w:rsidRDefault="007E74C9" w:rsidP="00CB07AA">
      <w:pPr>
        <w:jc w:val="both"/>
        <w:rPr>
          <w:rFonts w:ascii="Arial" w:hAnsi="Arial" w:cs="Arial"/>
          <w:bCs/>
        </w:rPr>
      </w:pPr>
      <w:r w:rsidRPr="00CB07AA">
        <w:rPr>
          <w:rFonts w:ascii="Arial" w:hAnsi="Arial" w:cs="Arial"/>
          <w:bCs/>
        </w:rPr>
        <w:t>BASB keeps and maintains all records of accounts for run activities smoothly. The accounts are operated as per respective policy. This section deals DASB’s regimental audits. To spend the money, registers are maintained for obtaining approval from authority and keep all records for further references. Periodical audit is accomplished as per policy. To maintain all revenues come from BASB or DASB accordingly.</w:t>
      </w:r>
    </w:p>
    <w:p w:rsidR="00B453B4" w:rsidRDefault="00B453B4" w:rsidP="00CB07AA">
      <w:pPr>
        <w:spacing w:after="0"/>
        <w:rPr>
          <w:rFonts w:ascii="Arial" w:hAnsi="Arial" w:cs="Arial"/>
          <w:b/>
          <w:u w:val="single"/>
        </w:rPr>
      </w:pPr>
      <w:r w:rsidRPr="00CB07AA">
        <w:rPr>
          <w:rFonts w:ascii="Arial" w:hAnsi="Arial" w:cs="Arial"/>
          <w:b/>
          <w:u w:val="single"/>
        </w:rPr>
        <w:t>To be System:</w:t>
      </w:r>
    </w:p>
    <w:p w:rsidR="00B035F4" w:rsidRPr="00CB07AA" w:rsidRDefault="00B035F4" w:rsidP="00CB07AA">
      <w:pPr>
        <w:spacing w:after="0"/>
        <w:rPr>
          <w:rFonts w:ascii="Arial" w:hAnsi="Arial" w:cs="Arial"/>
          <w:b/>
          <w:u w:val="single"/>
        </w:rPr>
      </w:pPr>
    </w:p>
    <w:p w:rsidR="00B453B4" w:rsidRPr="00CB07AA" w:rsidRDefault="00B453B4" w:rsidP="00CB07AA">
      <w:pPr>
        <w:rPr>
          <w:rFonts w:ascii="Arial" w:hAnsi="Arial" w:cs="Arial"/>
        </w:rPr>
      </w:pPr>
      <w:r w:rsidRPr="00CB07AA">
        <w:rPr>
          <w:rFonts w:ascii="Arial" w:hAnsi="Arial" w:cs="Arial"/>
        </w:rPr>
        <w:t xml:space="preserve">After each financial year, DASB submits the bills/ invoices supporting the allotment/ expenditure in a prescribed format to the BASB HQ.     </w:t>
      </w:r>
    </w:p>
    <w:p w:rsidR="00B453B4" w:rsidRPr="00CB07AA" w:rsidRDefault="00B453B4" w:rsidP="00CB07AA">
      <w:pPr>
        <w:rPr>
          <w:rFonts w:ascii="Arial" w:hAnsi="Arial" w:cs="Arial"/>
        </w:rPr>
      </w:pPr>
      <w:r w:rsidRPr="00CB07AA">
        <w:rPr>
          <w:rFonts w:ascii="Arial" w:hAnsi="Arial" w:cs="Arial"/>
        </w:rPr>
        <w:t>A solution needs to be designed keeping in mind the followings:</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Accounting of all activities;</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Vouchers, Trial balance, ledgers;</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User configurable account reports;</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Bank Reconciliations;</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Financial consolidation of all location on real time basis;</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Audit trails and drill down to source transaction;</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Grant Management;</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Welfare Payment Management</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Asset lifecycle Management;</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Procurement.</w:t>
      </w:r>
    </w:p>
    <w:p w:rsidR="00B453B4" w:rsidRPr="00CB07AA" w:rsidRDefault="00B453B4" w:rsidP="00CB07AA">
      <w:pPr>
        <w:rPr>
          <w:rFonts w:ascii="Arial" w:hAnsi="Arial" w:cs="Arial"/>
        </w:rPr>
      </w:pPr>
      <w:r w:rsidRPr="00CB07AA">
        <w:rPr>
          <w:rFonts w:ascii="Arial" w:hAnsi="Arial" w:cs="Arial"/>
        </w:rPr>
        <w:t>Outcome of Account Management Automation:</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Accounting for all activities, tracking the Budget utilization, Disbursement, expenses on a granular level;</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Accurate real time information covering all locations and all transactions;</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Ability to track and review of transactions of all locations</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Reports can be generated at any given time;</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lastRenderedPageBreak/>
        <w:t xml:space="preserve">User definable reports and queries from </w:t>
      </w:r>
      <w:r w:rsidR="00ED410F" w:rsidRPr="00CB07AA">
        <w:rPr>
          <w:rFonts w:ascii="Arial" w:hAnsi="Arial" w:cs="Arial"/>
        </w:rPr>
        <w:t>system</w:t>
      </w:r>
      <w:r w:rsidRPr="00CB07AA">
        <w:rPr>
          <w:rFonts w:ascii="Arial" w:hAnsi="Arial" w:cs="Arial"/>
        </w:rPr>
        <w:t xml:space="preserve"> front end (without using SQL or other IT tool)</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Same information will be shared across the organization at the same time;</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Accounting transactions can be trailed by login parameters and controlled through assigned role profiles;</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Eliminate requirement for reconciliations;</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Easy sharing of information;</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End to end Audit trail of all transactions</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br w:type="page"/>
      </w:r>
    </w:p>
    <w:p w:rsidR="008365F5" w:rsidRDefault="008365F5" w:rsidP="00CB07AA">
      <w:pPr>
        <w:pStyle w:val="Heading3"/>
        <w:rPr>
          <w:rFonts w:ascii="Arial" w:hAnsi="Arial" w:cs="Arial"/>
          <w:caps/>
          <w:lang w:val="en-GB"/>
        </w:rPr>
      </w:pPr>
      <w:bookmarkStart w:id="36" w:name="_Toc444374413"/>
      <w:r w:rsidRPr="00CB07AA">
        <w:rPr>
          <w:rFonts w:ascii="Arial" w:hAnsi="Arial" w:cs="Arial"/>
          <w:caps/>
          <w:lang w:val="en-GB"/>
        </w:rPr>
        <w:lastRenderedPageBreak/>
        <w:t>Budget Management</w:t>
      </w:r>
      <w:bookmarkEnd w:id="36"/>
      <w:r w:rsidRPr="00CB07AA">
        <w:rPr>
          <w:rFonts w:ascii="Arial" w:hAnsi="Arial" w:cs="Arial"/>
          <w:caps/>
          <w:lang w:val="en-GB"/>
        </w:rPr>
        <w:t xml:space="preserve"> </w:t>
      </w:r>
    </w:p>
    <w:p w:rsidR="00B035F4" w:rsidRPr="00B035F4" w:rsidRDefault="00B035F4" w:rsidP="00B035F4">
      <w:pPr>
        <w:rPr>
          <w:lang w:val="en-GB"/>
        </w:rPr>
      </w:pPr>
    </w:p>
    <w:p w:rsidR="00B453B4" w:rsidRPr="00CB07AA" w:rsidRDefault="00B453B4" w:rsidP="00CB07AA">
      <w:pPr>
        <w:spacing w:after="0"/>
        <w:jc w:val="both"/>
        <w:rPr>
          <w:rFonts w:ascii="Arial" w:hAnsi="Arial" w:cs="Arial"/>
          <w:b/>
          <w:u w:val="single"/>
          <w:lang w:val="en-GB"/>
        </w:rPr>
      </w:pPr>
      <w:r w:rsidRPr="00CB07AA">
        <w:rPr>
          <w:rFonts w:ascii="Arial" w:hAnsi="Arial" w:cs="Arial"/>
          <w:b/>
          <w:u w:val="single"/>
          <w:lang w:val="en-GB"/>
        </w:rPr>
        <w:t>Existing Business Process:</w:t>
      </w:r>
    </w:p>
    <w:p w:rsidR="00B453B4" w:rsidRPr="00CB07AA" w:rsidRDefault="00B453B4" w:rsidP="00CB07AA">
      <w:pPr>
        <w:jc w:val="both"/>
        <w:rPr>
          <w:rFonts w:ascii="Arial" w:hAnsi="Arial" w:cs="Arial"/>
          <w:b/>
          <w:bCs/>
        </w:rPr>
      </w:pPr>
    </w:p>
    <w:p w:rsidR="00B453B4" w:rsidRPr="00CB07AA" w:rsidRDefault="00B453B4" w:rsidP="00CB07AA">
      <w:pPr>
        <w:jc w:val="both"/>
        <w:rPr>
          <w:rFonts w:ascii="Arial" w:hAnsi="Arial" w:cs="Arial"/>
          <w:b/>
          <w:bCs/>
        </w:rPr>
      </w:pPr>
      <w:r w:rsidRPr="00CB07AA">
        <w:rPr>
          <w:rFonts w:ascii="Arial" w:hAnsi="Arial" w:cs="Arial"/>
          <w:b/>
          <w:bCs/>
        </w:rPr>
        <w:t>Overview:</w:t>
      </w:r>
    </w:p>
    <w:p w:rsidR="007E74C9" w:rsidRPr="00CB07AA" w:rsidRDefault="007E74C9" w:rsidP="00CB07AA">
      <w:pPr>
        <w:jc w:val="both"/>
        <w:rPr>
          <w:rFonts w:ascii="Arial" w:hAnsi="Arial" w:cs="Arial"/>
          <w:bCs/>
        </w:rPr>
      </w:pPr>
      <w:r w:rsidRPr="00CB07AA">
        <w:rPr>
          <w:rFonts w:ascii="Arial" w:hAnsi="Arial" w:cs="Arial"/>
          <w:bCs/>
        </w:rPr>
        <w:t xml:space="preserve">Head Quarter, BASB carries out all budget activities throughout the year. Initial Budget demand, allotment and sub allotment for BASB and DASB are ensured by the concern personnel. All bills are placed to FC (Army) in due time and coordinate for approval from concern authority. Monitoring the expenses on quarter based and ensures proper utilization of   allocated budgets in time. Coordinate with establishment branch of HQ to ensure all expenses in time.  Ensure pay and </w:t>
      </w:r>
      <w:r w:rsidR="00775672" w:rsidRPr="00CB07AA">
        <w:rPr>
          <w:rFonts w:ascii="Arial" w:hAnsi="Arial" w:cs="Arial"/>
          <w:bCs/>
        </w:rPr>
        <w:t>Allowance</w:t>
      </w:r>
      <w:r w:rsidR="00775672" w:rsidRPr="00CB07AA">
        <w:rPr>
          <w:rFonts w:ascii="Arial" w:hAnsi="Arial" w:cs="Arial"/>
          <w:b/>
          <w:bCs/>
        </w:rPr>
        <w:t xml:space="preserve"> </w:t>
      </w:r>
      <w:r w:rsidRPr="00CB07AA">
        <w:rPr>
          <w:rFonts w:ascii="Arial" w:hAnsi="Arial" w:cs="Arial"/>
          <w:bCs/>
        </w:rPr>
        <w:t xml:space="preserve">of </w:t>
      </w:r>
      <w:proofErr w:type="spellStart"/>
      <w:r w:rsidRPr="00CB07AA">
        <w:rPr>
          <w:rFonts w:ascii="Arial" w:hAnsi="Arial" w:cs="Arial"/>
          <w:bCs/>
        </w:rPr>
        <w:t>defence</w:t>
      </w:r>
      <w:proofErr w:type="spellEnd"/>
      <w:r w:rsidRPr="00CB07AA">
        <w:rPr>
          <w:rFonts w:ascii="Arial" w:hAnsi="Arial" w:cs="Arial"/>
          <w:bCs/>
        </w:rPr>
        <w:t xml:space="preserve"> and civilian personals. Process related to TA/DA bill is done by this section.</w:t>
      </w:r>
    </w:p>
    <w:p w:rsidR="00B453B4" w:rsidRPr="00CB07AA" w:rsidRDefault="00B453B4" w:rsidP="00CB07AA">
      <w:pPr>
        <w:spacing w:after="0"/>
        <w:rPr>
          <w:rFonts w:ascii="Arial" w:hAnsi="Arial" w:cs="Arial"/>
          <w:b/>
          <w:u w:val="single"/>
        </w:rPr>
      </w:pPr>
      <w:r w:rsidRPr="00CB07AA">
        <w:rPr>
          <w:rFonts w:ascii="Arial" w:hAnsi="Arial" w:cs="Arial"/>
          <w:b/>
          <w:u w:val="single"/>
        </w:rPr>
        <w:t>To be System:</w:t>
      </w:r>
    </w:p>
    <w:p w:rsidR="000636DC" w:rsidRPr="00CB07AA" w:rsidRDefault="000636DC" w:rsidP="00CB07AA">
      <w:pPr>
        <w:spacing w:after="0"/>
        <w:rPr>
          <w:rFonts w:ascii="Arial" w:hAnsi="Arial" w:cs="Arial"/>
          <w:b/>
          <w:u w:val="single"/>
        </w:rPr>
      </w:pPr>
    </w:p>
    <w:p w:rsidR="00B453B4" w:rsidRPr="00CB07AA" w:rsidRDefault="00B453B4" w:rsidP="00CB07AA">
      <w:pPr>
        <w:rPr>
          <w:rFonts w:ascii="Arial" w:hAnsi="Arial" w:cs="Arial"/>
        </w:rPr>
      </w:pPr>
      <w:r w:rsidRPr="00CB07AA">
        <w:rPr>
          <w:rFonts w:ascii="Arial" w:hAnsi="Arial" w:cs="Arial"/>
        </w:rPr>
        <w:t>BASB receives yearly budget allotment from MOD for welfare activities, BASB disburse these allotments to all DASB for onward allotment and expenditure throughout the year. Budget Management features should be as follows:</w:t>
      </w:r>
    </w:p>
    <w:p w:rsidR="00B453B4" w:rsidRPr="00CB07AA" w:rsidRDefault="00B453B4" w:rsidP="00CB07AA">
      <w:pPr>
        <w:rPr>
          <w:rFonts w:ascii="Arial" w:hAnsi="Arial" w:cs="Arial"/>
        </w:rPr>
      </w:pPr>
      <w:r w:rsidRPr="00CB07AA">
        <w:rPr>
          <w:rFonts w:ascii="Arial" w:hAnsi="Arial" w:cs="Arial"/>
        </w:rPr>
        <w:t>Features are as follows:</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Multiple parallel Budgets</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Planning and allocation of Budget;</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Disbursement of budget as per allocation;</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Budget, variance periodical reports and reconciliation;</w:t>
      </w:r>
    </w:p>
    <w:p w:rsidR="00B453B4" w:rsidRPr="00CB07AA" w:rsidRDefault="00B453B4" w:rsidP="00CB07AA">
      <w:pPr>
        <w:rPr>
          <w:rFonts w:ascii="Arial" w:hAnsi="Arial" w:cs="Arial"/>
        </w:rPr>
      </w:pPr>
      <w:r w:rsidRPr="00CB07AA">
        <w:rPr>
          <w:rFonts w:ascii="Arial" w:hAnsi="Arial" w:cs="Arial"/>
        </w:rPr>
        <w:t>Outcome of Budget Automation:</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Budgetary control for all transactions;</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Multiple budgets to be active at the same time and transaction can be validated against any budget;</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On demand report showing budget versus actual at that point of time;</w:t>
      </w:r>
    </w:p>
    <w:p w:rsidR="00B453B4" w:rsidRPr="00CB07AA" w:rsidRDefault="00B453B4" w:rsidP="00CB07AA">
      <w:pPr>
        <w:pStyle w:val="ListParagraph"/>
        <w:numPr>
          <w:ilvl w:val="2"/>
          <w:numId w:val="18"/>
        </w:numPr>
        <w:ind w:left="1267" w:hanging="547"/>
        <w:rPr>
          <w:rFonts w:ascii="Arial" w:hAnsi="Arial" w:cs="Arial"/>
        </w:rPr>
      </w:pPr>
      <w:r w:rsidRPr="00CB07AA">
        <w:rPr>
          <w:rFonts w:ascii="Arial" w:hAnsi="Arial" w:cs="Arial"/>
        </w:rPr>
        <w:t>Reliability of information across the organization;</w:t>
      </w:r>
    </w:p>
    <w:p w:rsidR="00B453B4" w:rsidRPr="00CB07AA" w:rsidRDefault="00B453B4" w:rsidP="00CB07AA">
      <w:pPr>
        <w:spacing w:after="0"/>
        <w:rPr>
          <w:rFonts w:ascii="Arial" w:hAnsi="Arial" w:cs="Arial"/>
        </w:rPr>
      </w:pPr>
      <w:r w:rsidRPr="00CB07AA">
        <w:rPr>
          <w:rFonts w:ascii="Arial" w:hAnsi="Arial" w:cs="Arial"/>
        </w:rPr>
        <w:br w:type="page"/>
      </w:r>
    </w:p>
    <w:p w:rsidR="008365F5" w:rsidRPr="00CB07AA" w:rsidRDefault="008365F5" w:rsidP="00CB07AA">
      <w:pPr>
        <w:pStyle w:val="Heading3"/>
        <w:rPr>
          <w:rFonts w:ascii="Arial" w:hAnsi="Arial" w:cs="Arial"/>
          <w:caps/>
          <w:lang w:val="en-GB"/>
        </w:rPr>
      </w:pPr>
      <w:bookmarkStart w:id="37" w:name="_Toc444374414"/>
      <w:r w:rsidRPr="00CB07AA">
        <w:rPr>
          <w:rFonts w:ascii="Arial" w:hAnsi="Arial" w:cs="Arial"/>
          <w:caps/>
          <w:lang w:val="en-GB"/>
        </w:rPr>
        <w:lastRenderedPageBreak/>
        <w:t>Leave Management</w:t>
      </w:r>
      <w:bookmarkEnd w:id="37"/>
    </w:p>
    <w:p w:rsidR="006043B7" w:rsidRPr="00CB07AA" w:rsidRDefault="006043B7" w:rsidP="00FB7056">
      <w:pPr>
        <w:spacing w:before="120"/>
        <w:rPr>
          <w:rFonts w:ascii="Arial" w:hAnsi="Arial" w:cs="Arial"/>
          <w:b/>
          <w:u w:val="single"/>
        </w:rPr>
      </w:pPr>
      <w:r w:rsidRPr="00CB07AA">
        <w:rPr>
          <w:rFonts w:ascii="Arial" w:hAnsi="Arial" w:cs="Arial"/>
          <w:b/>
          <w:u w:val="single"/>
        </w:rPr>
        <w:t>Existing Business Process:</w:t>
      </w:r>
    </w:p>
    <w:p w:rsidR="006043B7" w:rsidRPr="00CB07AA" w:rsidRDefault="006043B7" w:rsidP="00FB7056">
      <w:pPr>
        <w:spacing w:before="120"/>
        <w:rPr>
          <w:rFonts w:ascii="Arial" w:hAnsi="Arial" w:cs="Arial"/>
        </w:rPr>
      </w:pPr>
      <w:r w:rsidRPr="00CB07AA">
        <w:rPr>
          <w:rFonts w:ascii="Arial" w:hAnsi="Arial" w:cs="Arial"/>
        </w:rPr>
        <w:t xml:space="preserve">At present all leave </w:t>
      </w:r>
      <w:r w:rsidR="0032794A" w:rsidRPr="00CB07AA">
        <w:rPr>
          <w:rFonts w:ascii="Arial" w:hAnsi="Arial" w:cs="Arial"/>
        </w:rPr>
        <w:t>correspondences</w:t>
      </w:r>
      <w:r w:rsidRPr="00CB07AA">
        <w:rPr>
          <w:rFonts w:ascii="Arial" w:hAnsi="Arial" w:cs="Arial"/>
        </w:rPr>
        <w:t xml:space="preserve"> and associated information is </w:t>
      </w:r>
      <w:r w:rsidR="00597766" w:rsidRPr="00CB07AA">
        <w:rPr>
          <w:rFonts w:ascii="Arial" w:hAnsi="Arial" w:cs="Arial"/>
        </w:rPr>
        <w:t>operated manually and maintained on</w:t>
      </w:r>
      <w:r w:rsidR="0032794A" w:rsidRPr="00CB07AA">
        <w:rPr>
          <w:rFonts w:ascii="Arial" w:hAnsi="Arial" w:cs="Arial"/>
        </w:rPr>
        <w:t xml:space="preserve"> hard copy.</w:t>
      </w:r>
    </w:p>
    <w:p w:rsidR="0032794A" w:rsidRPr="00CB07AA" w:rsidRDefault="0032794A" w:rsidP="00FB7056">
      <w:pPr>
        <w:spacing w:before="120"/>
        <w:rPr>
          <w:rFonts w:ascii="Arial" w:hAnsi="Arial" w:cs="Arial"/>
          <w:b/>
          <w:u w:val="single"/>
        </w:rPr>
      </w:pPr>
      <w:r w:rsidRPr="00CB07AA">
        <w:rPr>
          <w:rFonts w:ascii="Arial" w:hAnsi="Arial" w:cs="Arial"/>
          <w:b/>
          <w:u w:val="single"/>
        </w:rPr>
        <w:t>To be System:</w:t>
      </w:r>
    </w:p>
    <w:p w:rsidR="0032794A" w:rsidRPr="00CB07AA" w:rsidRDefault="0032794A" w:rsidP="00FB7056">
      <w:pPr>
        <w:spacing w:before="120"/>
        <w:rPr>
          <w:rFonts w:ascii="Arial" w:hAnsi="Arial" w:cs="Arial"/>
        </w:rPr>
      </w:pPr>
      <w:r w:rsidRPr="00CB07AA">
        <w:rPr>
          <w:rFonts w:ascii="Arial" w:hAnsi="Arial" w:cs="Arial"/>
        </w:rPr>
        <w:t>Following sub module can be considered to develop this system:</w:t>
      </w:r>
    </w:p>
    <w:p w:rsidR="0037161B" w:rsidRPr="00CB07AA" w:rsidRDefault="0037161B" w:rsidP="00CB07AA">
      <w:pPr>
        <w:pStyle w:val="ListParagraph"/>
        <w:numPr>
          <w:ilvl w:val="1"/>
          <w:numId w:val="2"/>
        </w:numPr>
        <w:spacing w:before="120"/>
        <w:rPr>
          <w:rFonts w:ascii="Arial" w:hAnsi="Arial" w:cs="Arial"/>
        </w:rPr>
      </w:pPr>
      <w:r w:rsidRPr="00CB07AA">
        <w:rPr>
          <w:rFonts w:ascii="Arial" w:hAnsi="Arial" w:cs="Arial"/>
        </w:rPr>
        <w:t>Leave type setup</w:t>
      </w:r>
    </w:p>
    <w:p w:rsidR="008365F5" w:rsidRPr="00CB07AA" w:rsidRDefault="008365F5" w:rsidP="00CB07AA">
      <w:pPr>
        <w:pStyle w:val="ListParagraph"/>
        <w:numPr>
          <w:ilvl w:val="1"/>
          <w:numId w:val="2"/>
        </w:numPr>
        <w:spacing w:before="120"/>
        <w:rPr>
          <w:rFonts w:ascii="Arial" w:hAnsi="Arial" w:cs="Arial"/>
        </w:rPr>
      </w:pPr>
      <w:r w:rsidRPr="00CB07AA">
        <w:rPr>
          <w:rFonts w:ascii="Arial" w:hAnsi="Arial" w:cs="Arial"/>
        </w:rPr>
        <w:t>Leave Allocation</w:t>
      </w:r>
    </w:p>
    <w:p w:rsidR="008365F5" w:rsidRPr="00CB07AA" w:rsidRDefault="008365F5" w:rsidP="00CB07AA">
      <w:pPr>
        <w:pStyle w:val="ListParagraph"/>
        <w:numPr>
          <w:ilvl w:val="1"/>
          <w:numId w:val="2"/>
        </w:numPr>
        <w:spacing w:before="120"/>
        <w:rPr>
          <w:rFonts w:ascii="Arial" w:hAnsi="Arial" w:cs="Arial"/>
        </w:rPr>
      </w:pPr>
      <w:r w:rsidRPr="00CB07AA">
        <w:rPr>
          <w:rFonts w:ascii="Arial" w:hAnsi="Arial" w:cs="Arial"/>
        </w:rPr>
        <w:t>Leave Approval</w:t>
      </w:r>
    </w:p>
    <w:p w:rsidR="008365F5" w:rsidRPr="00CB07AA" w:rsidRDefault="008365F5" w:rsidP="00CB07AA">
      <w:pPr>
        <w:pStyle w:val="ListParagraph"/>
        <w:numPr>
          <w:ilvl w:val="1"/>
          <w:numId w:val="2"/>
        </w:numPr>
        <w:spacing w:before="120"/>
        <w:rPr>
          <w:rFonts w:ascii="Arial" w:hAnsi="Arial" w:cs="Arial"/>
        </w:rPr>
      </w:pPr>
      <w:r w:rsidRPr="00CB07AA">
        <w:rPr>
          <w:rFonts w:ascii="Arial" w:hAnsi="Arial" w:cs="Arial"/>
        </w:rPr>
        <w:t>Leave Limit</w:t>
      </w:r>
    </w:p>
    <w:p w:rsidR="008365F5" w:rsidRPr="00CB07AA" w:rsidRDefault="008365F5" w:rsidP="00CB07AA">
      <w:pPr>
        <w:pStyle w:val="ListParagraph"/>
        <w:numPr>
          <w:ilvl w:val="1"/>
          <w:numId w:val="2"/>
        </w:numPr>
        <w:spacing w:before="120"/>
        <w:rPr>
          <w:rFonts w:ascii="Arial" w:hAnsi="Arial" w:cs="Arial"/>
        </w:rPr>
      </w:pPr>
      <w:r w:rsidRPr="00CB07AA">
        <w:rPr>
          <w:rFonts w:ascii="Arial" w:hAnsi="Arial" w:cs="Arial"/>
        </w:rPr>
        <w:t>Leave Forward</w:t>
      </w:r>
    </w:p>
    <w:p w:rsidR="008365F5" w:rsidRPr="00CB07AA" w:rsidRDefault="008365F5" w:rsidP="00CB07AA">
      <w:pPr>
        <w:pStyle w:val="ListParagraph"/>
        <w:numPr>
          <w:ilvl w:val="1"/>
          <w:numId w:val="2"/>
        </w:numPr>
        <w:spacing w:before="120"/>
        <w:rPr>
          <w:rFonts w:ascii="Arial" w:hAnsi="Arial" w:cs="Arial"/>
        </w:rPr>
      </w:pPr>
      <w:r w:rsidRPr="00CB07AA">
        <w:rPr>
          <w:rFonts w:ascii="Arial" w:hAnsi="Arial" w:cs="Arial"/>
        </w:rPr>
        <w:t>Leave Encashment</w:t>
      </w:r>
    </w:p>
    <w:p w:rsidR="008365F5" w:rsidRPr="00CB07AA" w:rsidRDefault="008365F5" w:rsidP="00CB07AA">
      <w:pPr>
        <w:spacing w:after="0"/>
        <w:rPr>
          <w:rFonts w:ascii="Arial" w:hAnsi="Arial" w:cs="Arial"/>
        </w:rPr>
      </w:pPr>
      <w:r w:rsidRPr="00CB07AA">
        <w:rPr>
          <w:rFonts w:ascii="Arial" w:hAnsi="Arial" w:cs="Arial"/>
        </w:rPr>
        <w:br w:type="page"/>
      </w:r>
    </w:p>
    <w:p w:rsidR="00C61A35" w:rsidRPr="00CB07AA" w:rsidRDefault="008365F5" w:rsidP="00CB07AA">
      <w:pPr>
        <w:pStyle w:val="Heading3"/>
        <w:rPr>
          <w:rFonts w:ascii="Arial" w:hAnsi="Arial" w:cs="Arial"/>
          <w:caps/>
          <w:lang w:val="en-GB"/>
        </w:rPr>
      </w:pPr>
      <w:bookmarkStart w:id="38" w:name="_Toc444374415"/>
      <w:r w:rsidRPr="00CB07AA">
        <w:rPr>
          <w:rFonts w:ascii="Arial" w:hAnsi="Arial" w:cs="Arial"/>
          <w:caps/>
          <w:lang w:val="en-GB"/>
        </w:rPr>
        <w:lastRenderedPageBreak/>
        <w:t>Daily Correspondence Management</w:t>
      </w:r>
      <w:bookmarkEnd w:id="38"/>
    </w:p>
    <w:p w:rsidR="00C63C68" w:rsidRPr="00CB07AA" w:rsidRDefault="00C63C68" w:rsidP="00FB7056">
      <w:pPr>
        <w:spacing w:before="120"/>
        <w:rPr>
          <w:rFonts w:ascii="Arial" w:hAnsi="Arial" w:cs="Arial"/>
          <w:b/>
          <w:u w:val="single"/>
        </w:rPr>
      </w:pPr>
      <w:r w:rsidRPr="00CB07AA">
        <w:rPr>
          <w:rFonts w:ascii="Arial" w:hAnsi="Arial" w:cs="Arial"/>
          <w:b/>
          <w:u w:val="single"/>
        </w:rPr>
        <w:t>Existing Business Process:</w:t>
      </w:r>
    </w:p>
    <w:p w:rsidR="00C63C68" w:rsidRPr="00CB07AA" w:rsidRDefault="00C63C68" w:rsidP="00FB7056">
      <w:pPr>
        <w:spacing w:before="120"/>
        <w:rPr>
          <w:rFonts w:ascii="Arial" w:hAnsi="Arial" w:cs="Arial"/>
        </w:rPr>
      </w:pPr>
      <w:r w:rsidRPr="00CB07AA">
        <w:rPr>
          <w:rFonts w:ascii="Arial" w:hAnsi="Arial" w:cs="Arial"/>
        </w:rPr>
        <w:t>At present all correspondences and associated information is maintained on hard copy.</w:t>
      </w:r>
    </w:p>
    <w:p w:rsidR="00C63C68" w:rsidRPr="00CB07AA" w:rsidRDefault="00C63C68" w:rsidP="00FB7056">
      <w:pPr>
        <w:spacing w:before="120"/>
        <w:rPr>
          <w:rFonts w:ascii="Arial" w:hAnsi="Arial" w:cs="Arial"/>
          <w:b/>
          <w:u w:val="single"/>
        </w:rPr>
      </w:pPr>
      <w:r w:rsidRPr="00CB07AA">
        <w:rPr>
          <w:rFonts w:ascii="Arial" w:hAnsi="Arial" w:cs="Arial"/>
          <w:b/>
          <w:u w:val="single"/>
        </w:rPr>
        <w:t>To be System:</w:t>
      </w:r>
    </w:p>
    <w:p w:rsidR="00EC163F" w:rsidRPr="00CB07AA" w:rsidRDefault="00EC163F" w:rsidP="00FB7056">
      <w:pPr>
        <w:rPr>
          <w:rFonts w:ascii="Arial" w:hAnsi="Arial" w:cs="Arial"/>
        </w:rPr>
      </w:pPr>
      <w:r w:rsidRPr="00CB07AA">
        <w:rPr>
          <w:rFonts w:ascii="Arial" w:hAnsi="Arial" w:cs="Arial"/>
        </w:rPr>
        <w:t>BASB requires all routine correspondence within all branches offices and HQ to be done through integrated Mailing System.</w:t>
      </w:r>
    </w:p>
    <w:p w:rsidR="00EC163F" w:rsidRPr="00CB07AA" w:rsidRDefault="00EC163F" w:rsidP="00FB7056">
      <w:pPr>
        <w:rPr>
          <w:rFonts w:ascii="Arial" w:hAnsi="Arial" w:cs="Arial"/>
        </w:rPr>
      </w:pPr>
      <w:r w:rsidRPr="00CB07AA">
        <w:rPr>
          <w:rFonts w:ascii="Arial" w:hAnsi="Arial" w:cs="Arial"/>
        </w:rPr>
        <w:t>Features of the system would be as follows:</w:t>
      </w:r>
    </w:p>
    <w:p w:rsidR="00EC163F" w:rsidRPr="00CB07AA" w:rsidRDefault="00EC163F" w:rsidP="00CB07AA">
      <w:pPr>
        <w:pStyle w:val="ListParagraph"/>
        <w:numPr>
          <w:ilvl w:val="2"/>
          <w:numId w:val="14"/>
        </w:numPr>
        <w:ind w:left="1080"/>
        <w:rPr>
          <w:rFonts w:ascii="Arial" w:hAnsi="Arial" w:cs="Arial"/>
        </w:rPr>
      </w:pPr>
      <w:r w:rsidRPr="00CB07AA">
        <w:rPr>
          <w:rFonts w:ascii="Arial" w:hAnsi="Arial" w:cs="Arial"/>
        </w:rPr>
        <w:t>Internal Communication within BASB HQ and DASB;</w:t>
      </w:r>
    </w:p>
    <w:p w:rsidR="00EC163F" w:rsidRPr="00CB07AA" w:rsidRDefault="00EC163F" w:rsidP="00CB07AA">
      <w:pPr>
        <w:pStyle w:val="ListParagraph"/>
        <w:numPr>
          <w:ilvl w:val="2"/>
          <w:numId w:val="14"/>
        </w:numPr>
        <w:ind w:left="1080"/>
        <w:rPr>
          <w:rFonts w:ascii="Arial" w:hAnsi="Arial" w:cs="Arial"/>
        </w:rPr>
      </w:pPr>
      <w:r w:rsidRPr="00CB07AA">
        <w:rPr>
          <w:rFonts w:ascii="Arial" w:hAnsi="Arial" w:cs="Arial"/>
        </w:rPr>
        <w:t>Communication to its members based on their medical checkups/ follow ups/ reminders;</w:t>
      </w:r>
    </w:p>
    <w:p w:rsidR="00EC163F" w:rsidRPr="00CB07AA" w:rsidRDefault="00EC163F" w:rsidP="00CB07AA">
      <w:pPr>
        <w:pStyle w:val="ListParagraph"/>
        <w:numPr>
          <w:ilvl w:val="2"/>
          <w:numId w:val="14"/>
        </w:numPr>
        <w:ind w:left="1080"/>
        <w:rPr>
          <w:rFonts w:ascii="Arial" w:hAnsi="Arial" w:cs="Arial"/>
        </w:rPr>
      </w:pPr>
      <w:r w:rsidRPr="00CB07AA">
        <w:rPr>
          <w:rFonts w:ascii="Arial" w:hAnsi="Arial" w:cs="Arial"/>
        </w:rPr>
        <w:t>Events, social activities through web and email communication;</w:t>
      </w:r>
    </w:p>
    <w:p w:rsidR="00EC163F" w:rsidRPr="00CB07AA" w:rsidRDefault="00FB7056" w:rsidP="00B035F4">
      <w:pPr>
        <w:rPr>
          <w:rFonts w:ascii="Arial" w:hAnsi="Arial" w:cs="Arial"/>
        </w:rPr>
      </w:pPr>
      <w:r>
        <w:rPr>
          <w:rFonts w:ascii="Arial" w:hAnsi="Arial" w:cs="Arial"/>
        </w:rPr>
        <w:t xml:space="preserve">   </w:t>
      </w:r>
      <w:r w:rsidR="00EC163F" w:rsidRPr="00CB07AA">
        <w:rPr>
          <w:rFonts w:ascii="Arial" w:hAnsi="Arial" w:cs="Arial"/>
        </w:rPr>
        <w:t>Outcome of the application:</w:t>
      </w:r>
    </w:p>
    <w:p w:rsidR="00EC163F" w:rsidRPr="00CB07AA" w:rsidRDefault="00EC163F" w:rsidP="00CB07AA">
      <w:pPr>
        <w:pStyle w:val="ListParagraph"/>
        <w:numPr>
          <w:ilvl w:val="2"/>
          <w:numId w:val="14"/>
        </w:numPr>
        <w:ind w:left="1080"/>
        <w:rPr>
          <w:rFonts w:ascii="Arial" w:hAnsi="Arial" w:cs="Arial"/>
        </w:rPr>
      </w:pPr>
      <w:r w:rsidRPr="00CB07AA">
        <w:rPr>
          <w:rFonts w:ascii="Arial" w:hAnsi="Arial" w:cs="Arial"/>
        </w:rPr>
        <w:t xml:space="preserve">Routine correspondence automation; </w:t>
      </w:r>
    </w:p>
    <w:p w:rsidR="00EC163F" w:rsidRPr="00CB07AA" w:rsidRDefault="00EC163F" w:rsidP="00CB07AA">
      <w:pPr>
        <w:pStyle w:val="ListParagraph"/>
        <w:numPr>
          <w:ilvl w:val="2"/>
          <w:numId w:val="14"/>
        </w:numPr>
        <w:ind w:left="1080"/>
        <w:rPr>
          <w:rFonts w:ascii="Arial" w:hAnsi="Arial" w:cs="Arial"/>
        </w:rPr>
      </w:pPr>
      <w:r w:rsidRPr="00CB07AA">
        <w:rPr>
          <w:rFonts w:ascii="Arial" w:hAnsi="Arial" w:cs="Arial"/>
        </w:rPr>
        <w:t xml:space="preserve">Electronic communication will minimize paper and file management; </w:t>
      </w:r>
    </w:p>
    <w:p w:rsidR="00EC163F" w:rsidRPr="00CB07AA" w:rsidRDefault="00EC163F" w:rsidP="00CB07AA">
      <w:pPr>
        <w:pStyle w:val="ListParagraph"/>
        <w:numPr>
          <w:ilvl w:val="2"/>
          <w:numId w:val="14"/>
        </w:numPr>
        <w:ind w:left="1080"/>
        <w:rPr>
          <w:rFonts w:ascii="Arial" w:hAnsi="Arial" w:cs="Arial"/>
        </w:rPr>
      </w:pPr>
      <w:r w:rsidRPr="00CB07AA">
        <w:rPr>
          <w:rFonts w:ascii="Arial" w:hAnsi="Arial" w:cs="Arial"/>
        </w:rPr>
        <w:t>Members can be easily reached with events and social activities.</w:t>
      </w:r>
    </w:p>
    <w:p w:rsidR="00B035F4" w:rsidRDefault="00B035F4" w:rsidP="005B4BFC">
      <w:pPr>
        <w:spacing w:after="0"/>
        <w:rPr>
          <w:rFonts w:ascii="Arial" w:hAnsi="Arial" w:cs="Arial"/>
        </w:rPr>
      </w:pPr>
      <w:r>
        <w:rPr>
          <w:rFonts w:ascii="Arial" w:hAnsi="Arial" w:cs="Arial"/>
        </w:rPr>
        <w:t xml:space="preserve">   </w:t>
      </w:r>
      <w:r w:rsidR="00743A10" w:rsidRPr="00CB07AA">
        <w:rPr>
          <w:rFonts w:ascii="Arial" w:hAnsi="Arial" w:cs="Arial"/>
        </w:rPr>
        <w:t xml:space="preserve">BASB requires a Customized HR management system catering to specific BASB requirements </w:t>
      </w:r>
      <w:r>
        <w:rPr>
          <w:rFonts w:ascii="Arial" w:hAnsi="Arial" w:cs="Arial"/>
        </w:rPr>
        <w:t xml:space="preserve">   </w:t>
      </w:r>
    </w:p>
    <w:p w:rsidR="00743A10" w:rsidRDefault="00B035F4" w:rsidP="005B4BFC">
      <w:pPr>
        <w:spacing w:after="0"/>
        <w:rPr>
          <w:rFonts w:ascii="Arial" w:hAnsi="Arial" w:cs="Arial"/>
        </w:rPr>
      </w:pPr>
      <w:r>
        <w:rPr>
          <w:rFonts w:ascii="Arial" w:hAnsi="Arial" w:cs="Arial"/>
        </w:rPr>
        <w:t xml:space="preserve">   </w:t>
      </w:r>
      <w:proofErr w:type="gramStart"/>
      <w:r w:rsidR="00743A10" w:rsidRPr="00CB07AA">
        <w:rPr>
          <w:rFonts w:ascii="Arial" w:hAnsi="Arial" w:cs="Arial"/>
        </w:rPr>
        <w:t>covering</w:t>
      </w:r>
      <w:proofErr w:type="gramEnd"/>
      <w:r w:rsidR="00743A10" w:rsidRPr="00CB07AA">
        <w:rPr>
          <w:rFonts w:ascii="Arial" w:hAnsi="Arial" w:cs="Arial"/>
        </w:rPr>
        <w:t xml:space="preserve"> the following:</w:t>
      </w:r>
    </w:p>
    <w:p w:rsidR="005B4BFC" w:rsidRPr="00CB07AA" w:rsidRDefault="005B4BFC" w:rsidP="005B4BFC">
      <w:pPr>
        <w:spacing w:after="0"/>
        <w:rPr>
          <w:rFonts w:ascii="Arial" w:hAnsi="Arial" w:cs="Arial"/>
        </w:rPr>
      </w:pPr>
    </w:p>
    <w:p w:rsidR="00743A10" w:rsidRPr="00CB07AA" w:rsidRDefault="00743A10" w:rsidP="00CB07AA">
      <w:pPr>
        <w:pStyle w:val="ListParagraph"/>
        <w:numPr>
          <w:ilvl w:val="2"/>
          <w:numId w:val="14"/>
        </w:numPr>
        <w:ind w:left="1080"/>
        <w:rPr>
          <w:rFonts w:ascii="Arial" w:hAnsi="Arial" w:cs="Arial"/>
        </w:rPr>
      </w:pPr>
      <w:r w:rsidRPr="00CB07AA">
        <w:rPr>
          <w:rFonts w:ascii="Arial" w:hAnsi="Arial" w:cs="Arial"/>
        </w:rPr>
        <w:t xml:space="preserve"> HR administration;</w:t>
      </w:r>
    </w:p>
    <w:p w:rsidR="00743A10" w:rsidRPr="00CB07AA" w:rsidRDefault="00743A10" w:rsidP="00CB07AA">
      <w:pPr>
        <w:pStyle w:val="ListParagraph"/>
        <w:numPr>
          <w:ilvl w:val="2"/>
          <w:numId w:val="14"/>
        </w:numPr>
        <w:ind w:left="1080"/>
        <w:rPr>
          <w:rFonts w:ascii="Arial" w:hAnsi="Arial" w:cs="Arial"/>
        </w:rPr>
      </w:pPr>
      <w:r w:rsidRPr="00CB07AA">
        <w:rPr>
          <w:rFonts w:ascii="Arial" w:hAnsi="Arial" w:cs="Arial"/>
        </w:rPr>
        <w:t>Payroll including payment of Pension and one time benefits</w:t>
      </w:r>
    </w:p>
    <w:p w:rsidR="00743A10" w:rsidRPr="00CB07AA" w:rsidRDefault="00743A10" w:rsidP="00CB07AA">
      <w:pPr>
        <w:pStyle w:val="ListParagraph"/>
        <w:numPr>
          <w:ilvl w:val="2"/>
          <w:numId w:val="14"/>
        </w:numPr>
        <w:ind w:left="1080"/>
        <w:rPr>
          <w:rFonts w:ascii="Arial" w:hAnsi="Arial" w:cs="Arial"/>
        </w:rPr>
      </w:pPr>
      <w:r w:rsidRPr="00CB07AA">
        <w:rPr>
          <w:rFonts w:ascii="Arial" w:hAnsi="Arial" w:cs="Arial"/>
        </w:rPr>
        <w:t>Leave Management;</w:t>
      </w:r>
    </w:p>
    <w:p w:rsidR="00743A10" w:rsidRPr="00CB07AA" w:rsidRDefault="00743A10" w:rsidP="00CB07AA">
      <w:pPr>
        <w:pStyle w:val="ListParagraph"/>
        <w:numPr>
          <w:ilvl w:val="2"/>
          <w:numId w:val="14"/>
        </w:numPr>
        <w:ind w:left="1080"/>
        <w:rPr>
          <w:rFonts w:ascii="Arial" w:hAnsi="Arial" w:cs="Arial"/>
        </w:rPr>
      </w:pPr>
      <w:r w:rsidRPr="00CB07AA">
        <w:rPr>
          <w:rFonts w:ascii="Arial" w:hAnsi="Arial" w:cs="Arial"/>
        </w:rPr>
        <w:t>Personnel movement management;</w:t>
      </w:r>
    </w:p>
    <w:p w:rsidR="00743A10" w:rsidRPr="00CB07AA" w:rsidRDefault="00743A10" w:rsidP="00CB07AA">
      <w:pPr>
        <w:pStyle w:val="ListParagraph"/>
        <w:numPr>
          <w:ilvl w:val="2"/>
          <w:numId w:val="14"/>
        </w:numPr>
        <w:ind w:left="1080"/>
        <w:rPr>
          <w:rFonts w:ascii="Arial" w:hAnsi="Arial" w:cs="Arial"/>
        </w:rPr>
      </w:pPr>
      <w:r w:rsidRPr="00CB07AA">
        <w:rPr>
          <w:rFonts w:ascii="Arial" w:hAnsi="Arial" w:cs="Arial"/>
        </w:rPr>
        <w:t>TA/ DA, etc.</w:t>
      </w:r>
    </w:p>
    <w:p w:rsidR="00C63C68" w:rsidRPr="00CB07AA" w:rsidRDefault="00C63C68" w:rsidP="00FB7056">
      <w:pPr>
        <w:spacing w:before="120"/>
        <w:rPr>
          <w:rFonts w:ascii="Arial" w:hAnsi="Arial" w:cs="Arial"/>
        </w:rPr>
      </w:pPr>
      <w:r w:rsidRPr="00CB07AA">
        <w:rPr>
          <w:rFonts w:ascii="Arial" w:hAnsi="Arial" w:cs="Arial"/>
        </w:rPr>
        <w:t xml:space="preserve">Considering all module activities the following sub modules can be </w:t>
      </w:r>
      <w:r w:rsidR="00743A10" w:rsidRPr="00CB07AA">
        <w:rPr>
          <w:rFonts w:ascii="Arial" w:hAnsi="Arial" w:cs="Arial"/>
        </w:rPr>
        <w:t xml:space="preserve">also </w:t>
      </w:r>
      <w:r w:rsidRPr="00CB07AA">
        <w:rPr>
          <w:rFonts w:ascii="Arial" w:hAnsi="Arial" w:cs="Arial"/>
        </w:rPr>
        <w:t>considered for the system:</w:t>
      </w:r>
    </w:p>
    <w:p w:rsidR="006C3CA7" w:rsidRPr="00CB07AA" w:rsidRDefault="006C3CA7" w:rsidP="00FB7056">
      <w:pPr>
        <w:spacing w:after="0"/>
        <w:rPr>
          <w:rFonts w:ascii="Arial" w:hAnsi="Arial" w:cs="Arial"/>
        </w:rPr>
      </w:pPr>
      <w:r w:rsidRPr="00CB07AA">
        <w:rPr>
          <w:rFonts w:ascii="Arial" w:hAnsi="Arial" w:cs="Arial"/>
          <w:b/>
          <w:bCs/>
          <w:u w:val="single"/>
        </w:rPr>
        <w:t>Admin Matter:</w:t>
      </w:r>
    </w:p>
    <w:p w:rsidR="0069041B" w:rsidRPr="00CB07AA" w:rsidRDefault="006C3CA7" w:rsidP="00CB07AA">
      <w:pPr>
        <w:pStyle w:val="ListParagraph"/>
        <w:numPr>
          <w:ilvl w:val="2"/>
          <w:numId w:val="14"/>
        </w:numPr>
        <w:ind w:left="1080"/>
        <w:rPr>
          <w:rFonts w:ascii="Arial" w:hAnsi="Arial" w:cs="Arial"/>
        </w:rPr>
      </w:pPr>
      <w:r w:rsidRPr="00CB07AA">
        <w:rPr>
          <w:rFonts w:ascii="Arial" w:hAnsi="Arial" w:cs="Arial"/>
        </w:rPr>
        <w:t>Audits</w:t>
      </w:r>
    </w:p>
    <w:p w:rsidR="0069041B" w:rsidRPr="00CB07AA" w:rsidRDefault="006C3CA7" w:rsidP="00CB07AA">
      <w:pPr>
        <w:pStyle w:val="ListParagraph"/>
        <w:numPr>
          <w:ilvl w:val="2"/>
          <w:numId w:val="14"/>
        </w:numPr>
        <w:ind w:left="1080"/>
        <w:rPr>
          <w:rFonts w:ascii="Arial" w:hAnsi="Arial" w:cs="Arial"/>
        </w:rPr>
      </w:pPr>
      <w:r w:rsidRPr="00CB07AA">
        <w:rPr>
          <w:rFonts w:ascii="Arial" w:hAnsi="Arial" w:cs="Arial"/>
        </w:rPr>
        <w:t xml:space="preserve">Orders Management (Prep different type of orders  and forward to  Area, Division, </w:t>
      </w:r>
      <w:proofErr w:type="spellStart"/>
      <w:r w:rsidRPr="00CB07AA">
        <w:rPr>
          <w:rFonts w:ascii="Arial" w:hAnsi="Arial" w:cs="Arial"/>
        </w:rPr>
        <w:t>MoD</w:t>
      </w:r>
      <w:proofErr w:type="spellEnd"/>
      <w:r w:rsidRPr="00CB07AA">
        <w:rPr>
          <w:rFonts w:ascii="Arial" w:hAnsi="Arial" w:cs="Arial"/>
        </w:rPr>
        <w:t xml:space="preserve"> and  Station)</w:t>
      </w:r>
    </w:p>
    <w:p w:rsidR="0069041B" w:rsidRPr="00CB07AA" w:rsidRDefault="006C3CA7" w:rsidP="00CB07AA">
      <w:pPr>
        <w:pStyle w:val="ListParagraph"/>
        <w:numPr>
          <w:ilvl w:val="2"/>
          <w:numId w:val="14"/>
        </w:numPr>
        <w:ind w:left="1080"/>
        <w:rPr>
          <w:rFonts w:ascii="Arial" w:hAnsi="Arial" w:cs="Arial"/>
        </w:rPr>
      </w:pPr>
      <w:r w:rsidRPr="00CB07AA">
        <w:rPr>
          <w:rFonts w:ascii="Arial" w:hAnsi="Arial" w:cs="Arial"/>
        </w:rPr>
        <w:t>Performance Management (OPR, ACR, Part-II of all ranks)</w:t>
      </w:r>
    </w:p>
    <w:p w:rsidR="0069041B" w:rsidRPr="00CB07AA" w:rsidRDefault="006C3CA7" w:rsidP="00CB07AA">
      <w:pPr>
        <w:pStyle w:val="ListParagraph"/>
        <w:numPr>
          <w:ilvl w:val="2"/>
          <w:numId w:val="14"/>
        </w:numPr>
        <w:ind w:left="1080"/>
        <w:rPr>
          <w:rFonts w:ascii="Arial" w:hAnsi="Arial" w:cs="Arial"/>
        </w:rPr>
      </w:pPr>
      <w:r w:rsidRPr="00CB07AA">
        <w:rPr>
          <w:rFonts w:ascii="Arial" w:hAnsi="Arial" w:cs="Arial"/>
        </w:rPr>
        <w:t>TA/DA Bill- all ranks</w:t>
      </w:r>
    </w:p>
    <w:p w:rsidR="0069041B" w:rsidRPr="00CB07AA" w:rsidRDefault="006C3CA7" w:rsidP="00CB07AA">
      <w:pPr>
        <w:pStyle w:val="ListParagraph"/>
        <w:numPr>
          <w:ilvl w:val="2"/>
          <w:numId w:val="14"/>
        </w:numPr>
        <w:ind w:left="1080"/>
        <w:rPr>
          <w:rFonts w:ascii="Arial" w:hAnsi="Arial" w:cs="Arial"/>
        </w:rPr>
      </w:pPr>
      <w:r w:rsidRPr="00CB07AA">
        <w:rPr>
          <w:rFonts w:ascii="Arial" w:hAnsi="Arial" w:cs="Arial"/>
        </w:rPr>
        <w:t xml:space="preserve">Handing/Taking </w:t>
      </w:r>
    </w:p>
    <w:p w:rsidR="0069041B" w:rsidRPr="00CB07AA" w:rsidRDefault="006C3CA7" w:rsidP="00CB07AA">
      <w:pPr>
        <w:pStyle w:val="ListParagraph"/>
        <w:numPr>
          <w:ilvl w:val="2"/>
          <w:numId w:val="14"/>
        </w:numPr>
        <w:ind w:left="1080"/>
        <w:rPr>
          <w:rFonts w:ascii="Arial" w:hAnsi="Arial" w:cs="Arial"/>
        </w:rPr>
      </w:pPr>
      <w:r w:rsidRPr="00CB07AA">
        <w:rPr>
          <w:rFonts w:ascii="Arial" w:hAnsi="Arial" w:cs="Arial"/>
        </w:rPr>
        <w:t>Publishing of Part-1 &amp;  part -2</w:t>
      </w:r>
    </w:p>
    <w:p w:rsidR="0069041B" w:rsidRPr="00CB07AA" w:rsidRDefault="006C3CA7" w:rsidP="00CB07AA">
      <w:pPr>
        <w:pStyle w:val="ListParagraph"/>
        <w:numPr>
          <w:ilvl w:val="2"/>
          <w:numId w:val="14"/>
        </w:numPr>
        <w:ind w:left="1080"/>
        <w:rPr>
          <w:rFonts w:ascii="Arial" w:hAnsi="Arial" w:cs="Arial"/>
        </w:rPr>
      </w:pPr>
      <w:r w:rsidRPr="00CB07AA">
        <w:rPr>
          <w:rFonts w:ascii="Arial" w:hAnsi="Arial" w:cs="Arial"/>
        </w:rPr>
        <w:t>Discipline</w:t>
      </w:r>
    </w:p>
    <w:p w:rsidR="0069041B" w:rsidRPr="00CB07AA" w:rsidRDefault="006C3CA7" w:rsidP="00CB07AA">
      <w:pPr>
        <w:pStyle w:val="ListParagraph"/>
        <w:numPr>
          <w:ilvl w:val="2"/>
          <w:numId w:val="14"/>
        </w:numPr>
        <w:ind w:left="1080"/>
        <w:rPr>
          <w:rFonts w:ascii="Arial" w:hAnsi="Arial" w:cs="Arial"/>
        </w:rPr>
      </w:pPr>
      <w:r w:rsidRPr="00CB07AA">
        <w:rPr>
          <w:rFonts w:ascii="Arial" w:hAnsi="Arial" w:cs="Arial"/>
        </w:rPr>
        <w:t>Demand Management</w:t>
      </w:r>
    </w:p>
    <w:p w:rsidR="00B035F4" w:rsidRDefault="00B035F4">
      <w:pPr>
        <w:spacing w:after="0" w:line="240" w:lineRule="auto"/>
        <w:rPr>
          <w:rFonts w:ascii="Arial" w:hAnsi="Arial" w:cs="Arial"/>
          <w:b/>
          <w:bCs/>
          <w:u w:val="single"/>
        </w:rPr>
      </w:pPr>
      <w:r>
        <w:rPr>
          <w:rFonts w:ascii="Arial" w:hAnsi="Arial" w:cs="Arial"/>
          <w:b/>
          <w:bCs/>
          <w:u w:val="single"/>
        </w:rPr>
        <w:br w:type="page"/>
      </w:r>
    </w:p>
    <w:p w:rsidR="006C3CA7" w:rsidRPr="00CB07AA" w:rsidRDefault="006C3CA7" w:rsidP="00FB7056">
      <w:pPr>
        <w:spacing w:after="0"/>
        <w:rPr>
          <w:rFonts w:ascii="Arial" w:hAnsi="Arial" w:cs="Arial"/>
        </w:rPr>
      </w:pPr>
      <w:r w:rsidRPr="00CB07AA">
        <w:rPr>
          <w:rFonts w:ascii="Arial" w:hAnsi="Arial" w:cs="Arial"/>
          <w:b/>
          <w:bCs/>
          <w:u w:val="single"/>
        </w:rPr>
        <w:lastRenderedPageBreak/>
        <w:t>General Matter:</w:t>
      </w:r>
    </w:p>
    <w:p w:rsidR="0069041B" w:rsidRPr="00CB07AA" w:rsidRDefault="006C3CA7" w:rsidP="00CB07AA">
      <w:pPr>
        <w:pStyle w:val="ListParagraph"/>
        <w:numPr>
          <w:ilvl w:val="2"/>
          <w:numId w:val="14"/>
        </w:numPr>
        <w:ind w:left="1080"/>
        <w:rPr>
          <w:rFonts w:ascii="Arial" w:hAnsi="Arial" w:cs="Arial"/>
        </w:rPr>
      </w:pPr>
      <w:r w:rsidRPr="00CB07AA">
        <w:rPr>
          <w:rFonts w:ascii="Arial" w:hAnsi="Arial" w:cs="Arial"/>
        </w:rPr>
        <w:t>Arrangement of Visit/Conference</w:t>
      </w:r>
    </w:p>
    <w:p w:rsidR="0069041B" w:rsidRPr="00CB07AA" w:rsidRDefault="006C3CA7" w:rsidP="00CB07AA">
      <w:pPr>
        <w:pStyle w:val="ListParagraph"/>
        <w:numPr>
          <w:ilvl w:val="2"/>
          <w:numId w:val="14"/>
        </w:numPr>
        <w:ind w:left="1080"/>
        <w:rPr>
          <w:rFonts w:ascii="Arial" w:hAnsi="Arial" w:cs="Arial"/>
        </w:rPr>
      </w:pPr>
      <w:r w:rsidRPr="00CB07AA">
        <w:rPr>
          <w:rFonts w:ascii="Arial" w:hAnsi="Arial" w:cs="Arial"/>
        </w:rPr>
        <w:t xml:space="preserve">Initial correspondence for preparing Passport/ID/Visa </w:t>
      </w:r>
      <w:proofErr w:type="spellStart"/>
      <w:r w:rsidRPr="00CB07AA">
        <w:rPr>
          <w:rFonts w:ascii="Arial" w:hAnsi="Arial" w:cs="Arial"/>
        </w:rPr>
        <w:t>etc</w:t>
      </w:r>
      <w:proofErr w:type="spellEnd"/>
    </w:p>
    <w:p w:rsidR="006C3CA7" w:rsidRPr="00CB07AA" w:rsidRDefault="006C3CA7" w:rsidP="00FB7056">
      <w:pPr>
        <w:spacing w:after="0"/>
        <w:rPr>
          <w:rFonts w:ascii="Arial" w:hAnsi="Arial" w:cs="Arial"/>
        </w:rPr>
      </w:pPr>
      <w:r w:rsidRPr="00CB07AA">
        <w:rPr>
          <w:rFonts w:ascii="Arial" w:hAnsi="Arial" w:cs="Arial"/>
          <w:b/>
          <w:bCs/>
          <w:u w:val="single"/>
        </w:rPr>
        <w:t>Quartering Matter:</w:t>
      </w:r>
    </w:p>
    <w:p w:rsidR="0069041B" w:rsidRPr="00CB07AA" w:rsidRDefault="006C3CA7" w:rsidP="00CB07AA">
      <w:pPr>
        <w:pStyle w:val="ListParagraph"/>
        <w:numPr>
          <w:ilvl w:val="2"/>
          <w:numId w:val="14"/>
        </w:numPr>
        <w:ind w:left="1080"/>
        <w:rPr>
          <w:rFonts w:ascii="Arial" w:hAnsi="Arial" w:cs="Arial"/>
        </w:rPr>
      </w:pPr>
      <w:r w:rsidRPr="00CB07AA">
        <w:rPr>
          <w:rFonts w:ascii="Arial" w:hAnsi="Arial" w:cs="Arial"/>
        </w:rPr>
        <w:t xml:space="preserve">Correspondence for Arms/Ammo, official Land, Furniture, Accommodation, vehicles, Condemnation Board, MES </w:t>
      </w:r>
      <w:proofErr w:type="spellStart"/>
      <w:r w:rsidRPr="00CB07AA">
        <w:rPr>
          <w:rFonts w:ascii="Arial" w:hAnsi="Arial" w:cs="Arial"/>
        </w:rPr>
        <w:t>etc</w:t>
      </w:r>
      <w:proofErr w:type="spellEnd"/>
    </w:p>
    <w:p w:rsidR="0069041B" w:rsidRPr="00CB07AA" w:rsidRDefault="006C3CA7" w:rsidP="00CB07AA">
      <w:pPr>
        <w:pStyle w:val="ListParagraph"/>
        <w:numPr>
          <w:ilvl w:val="2"/>
          <w:numId w:val="14"/>
        </w:numPr>
        <w:ind w:left="1080"/>
        <w:rPr>
          <w:rFonts w:ascii="Arial" w:hAnsi="Arial" w:cs="Arial"/>
        </w:rPr>
      </w:pPr>
      <w:r w:rsidRPr="00CB07AA">
        <w:rPr>
          <w:rFonts w:ascii="Arial" w:hAnsi="Arial" w:cs="Arial"/>
        </w:rPr>
        <w:t xml:space="preserve">Local Purchase </w:t>
      </w:r>
    </w:p>
    <w:p w:rsidR="0069041B" w:rsidRPr="00CB07AA" w:rsidRDefault="006C3CA7" w:rsidP="00CB07AA">
      <w:pPr>
        <w:pStyle w:val="ListParagraph"/>
        <w:numPr>
          <w:ilvl w:val="2"/>
          <w:numId w:val="14"/>
        </w:numPr>
        <w:ind w:left="1080"/>
        <w:rPr>
          <w:rFonts w:ascii="Arial" w:hAnsi="Arial" w:cs="Arial"/>
        </w:rPr>
      </w:pPr>
      <w:r w:rsidRPr="00CB07AA">
        <w:rPr>
          <w:rFonts w:ascii="Arial" w:hAnsi="Arial" w:cs="Arial"/>
        </w:rPr>
        <w:t xml:space="preserve">Annual  Stock Taking/Survey, Tech </w:t>
      </w:r>
      <w:proofErr w:type="spellStart"/>
      <w:r w:rsidRPr="00CB07AA">
        <w:rPr>
          <w:rFonts w:ascii="Arial" w:hAnsi="Arial" w:cs="Arial"/>
        </w:rPr>
        <w:t>Insp</w:t>
      </w:r>
      <w:proofErr w:type="spellEnd"/>
    </w:p>
    <w:p w:rsidR="0069041B" w:rsidRPr="00CB07AA" w:rsidRDefault="006C3CA7" w:rsidP="00CB07AA">
      <w:pPr>
        <w:pStyle w:val="ListParagraph"/>
        <w:numPr>
          <w:ilvl w:val="2"/>
          <w:numId w:val="14"/>
        </w:numPr>
        <w:ind w:left="1080"/>
        <w:rPr>
          <w:rFonts w:ascii="Arial" w:hAnsi="Arial" w:cs="Arial"/>
        </w:rPr>
      </w:pPr>
      <w:r w:rsidRPr="00CB07AA">
        <w:rPr>
          <w:rFonts w:ascii="Arial" w:hAnsi="Arial" w:cs="Arial"/>
        </w:rPr>
        <w:t xml:space="preserve">Process </w:t>
      </w:r>
      <w:r w:rsidR="00763ADE" w:rsidRPr="00CB07AA">
        <w:rPr>
          <w:rFonts w:ascii="Arial" w:hAnsi="Arial" w:cs="Arial"/>
        </w:rPr>
        <w:t xml:space="preserve">for </w:t>
      </w:r>
      <w:r w:rsidRPr="00CB07AA">
        <w:rPr>
          <w:rFonts w:ascii="Arial" w:hAnsi="Arial" w:cs="Arial"/>
        </w:rPr>
        <w:t xml:space="preserve">Ration </w:t>
      </w:r>
    </w:p>
    <w:p w:rsidR="0069041B" w:rsidRPr="00CB07AA" w:rsidRDefault="006C3CA7" w:rsidP="00CB07AA">
      <w:pPr>
        <w:pStyle w:val="ListParagraph"/>
        <w:numPr>
          <w:ilvl w:val="2"/>
          <w:numId w:val="14"/>
        </w:numPr>
        <w:ind w:left="1080"/>
        <w:rPr>
          <w:rFonts w:ascii="Arial" w:hAnsi="Arial" w:cs="Arial"/>
        </w:rPr>
      </w:pPr>
      <w:r w:rsidRPr="00CB07AA">
        <w:rPr>
          <w:rFonts w:ascii="Arial" w:hAnsi="Arial" w:cs="Arial"/>
        </w:rPr>
        <w:t>Gen (</w:t>
      </w:r>
      <w:proofErr w:type="spellStart"/>
      <w:r w:rsidRPr="00CB07AA">
        <w:rPr>
          <w:rFonts w:ascii="Arial" w:hAnsi="Arial" w:cs="Arial"/>
        </w:rPr>
        <w:t>Misc</w:t>
      </w:r>
      <w:proofErr w:type="spellEnd"/>
      <w:r w:rsidRPr="00CB07AA">
        <w:rPr>
          <w:rFonts w:ascii="Arial" w:hAnsi="Arial" w:cs="Arial"/>
        </w:rPr>
        <w:t xml:space="preserve">) </w:t>
      </w:r>
      <w:proofErr w:type="spellStart"/>
      <w:r w:rsidRPr="00CB07AA">
        <w:rPr>
          <w:rFonts w:ascii="Arial" w:hAnsi="Arial" w:cs="Arial"/>
        </w:rPr>
        <w:t>Corres</w:t>
      </w:r>
      <w:proofErr w:type="spellEnd"/>
    </w:p>
    <w:p w:rsidR="0069041B" w:rsidRPr="00CB07AA" w:rsidRDefault="0069041B" w:rsidP="00CB07AA">
      <w:pPr>
        <w:spacing w:after="0"/>
        <w:ind w:left="720"/>
        <w:rPr>
          <w:rFonts w:ascii="Arial" w:hAnsi="Arial" w:cs="Arial"/>
        </w:rPr>
      </w:pPr>
    </w:p>
    <w:p w:rsidR="00EB2009" w:rsidRPr="00CB07AA" w:rsidRDefault="00EB2009" w:rsidP="00CB07AA">
      <w:pPr>
        <w:rPr>
          <w:rFonts w:ascii="Arial" w:hAnsi="Arial" w:cs="Arial"/>
        </w:rPr>
      </w:pPr>
      <w:r w:rsidRPr="00CB07AA">
        <w:rPr>
          <w:rFonts w:ascii="Arial" w:hAnsi="Arial" w:cs="Arial"/>
        </w:rPr>
        <w:t>BASB will do all routine correspondence within all branch offices and HQ through this integrated mailing system. Following plan can be implemented:</w:t>
      </w:r>
    </w:p>
    <w:p w:rsidR="00EB2009" w:rsidRPr="00CB07AA" w:rsidRDefault="00EB2009" w:rsidP="00CB07AA">
      <w:pPr>
        <w:pStyle w:val="ListParagraph"/>
        <w:numPr>
          <w:ilvl w:val="0"/>
          <w:numId w:val="17"/>
        </w:numPr>
        <w:spacing w:after="0"/>
        <w:contextualSpacing w:val="0"/>
        <w:rPr>
          <w:rFonts w:ascii="Arial" w:hAnsi="Arial" w:cs="Arial"/>
        </w:rPr>
      </w:pPr>
      <w:r w:rsidRPr="00CB07AA">
        <w:rPr>
          <w:rFonts w:ascii="Arial" w:hAnsi="Arial" w:cs="Arial"/>
        </w:rPr>
        <w:t>Communication to its members based on their medical checkups/ follow ups/ reminders.</w:t>
      </w:r>
    </w:p>
    <w:p w:rsidR="00EB2009" w:rsidRPr="00CB07AA" w:rsidRDefault="00EB2009" w:rsidP="00CB07AA">
      <w:pPr>
        <w:pStyle w:val="ListParagraph"/>
        <w:numPr>
          <w:ilvl w:val="0"/>
          <w:numId w:val="17"/>
        </w:numPr>
        <w:spacing w:after="0"/>
        <w:contextualSpacing w:val="0"/>
        <w:rPr>
          <w:rFonts w:ascii="Arial" w:hAnsi="Arial" w:cs="Arial"/>
        </w:rPr>
      </w:pPr>
      <w:r w:rsidRPr="00CB07AA">
        <w:rPr>
          <w:rFonts w:ascii="Arial" w:hAnsi="Arial" w:cs="Arial"/>
        </w:rPr>
        <w:t>Events, social activities through web and email communication.</w:t>
      </w:r>
    </w:p>
    <w:p w:rsidR="00C61A35" w:rsidRPr="00B035F4" w:rsidRDefault="00C61A35" w:rsidP="00CB07AA">
      <w:pPr>
        <w:pStyle w:val="Heading3"/>
        <w:rPr>
          <w:rFonts w:ascii="Arial" w:hAnsi="Arial" w:cs="Arial"/>
          <w:caps/>
          <w:lang w:val="en-GB"/>
        </w:rPr>
      </w:pPr>
      <w:r w:rsidRPr="00CB07AA">
        <w:rPr>
          <w:rFonts w:ascii="Arial" w:hAnsi="Arial" w:cs="Arial"/>
          <w:lang w:val="en-GB"/>
        </w:rPr>
        <w:br w:type="page"/>
      </w:r>
      <w:bookmarkStart w:id="39" w:name="_Toc444374416"/>
      <w:r w:rsidR="008365F5" w:rsidRPr="00B035F4">
        <w:rPr>
          <w:rFonts w:ascii="Arial" w:hAnsi="Arial" w:cs="Arial"/>
          <w:caps/>
          <w:lang w:val="en-GB"/>
        </w:rPr>
        <w:lastRenderedPageBreak/>
        <w:t>Movement Management</w:t>
      </w:r>
      <w:bookmarkEnd w:id="39"/>
    </w:p>
    <w:p w:rsidR="006F0B0B" w:rsidRPr="00CB07AA" w:rsidRDefault="006F0B0B" w:rsidP="00FB7056">
      <w:pPr>
        <w:spacing w:before="120"/>
        <w:rPr>
          <w:rFonts w:ascii="Arial" w:hAnsi="Arial" w:cs="Arial"/>
          <w:b/>
          <w:u w:val="single"/>
        </w:rPr>
      </w:pPr>
      <w:r w:rsidRPr="00CB07AA">
        <w:rPr>
          <w:rFonts w:ascii="Arial" w:hAnsi="Arial" w:cs="Arial"/>
          <w:b/>
          <w:u w:val="single"/>
        </w:rPr>
        <w:t>Existing Business Process:</w:t>
      </w:r>
    </w:p>
    <w:p w:rsidR="006F0B0B" w:rsidRPr="00CB07AA" w:rsidRDefault="006F0B0B" w:rsidP="00FB7056">
      <w:pPr>
        <w:spacing w:before="120"/>
        <w:rPr>
          <w:rFonts w:ascii="Arial" w:hAnsi="Arial" w:cs="Arial"/>
        </w:rPr>
      </w:pPr>
      <w:r w:rsidRPr="00CB07AA">
        <w:rPr>
          <w:rFonts w:ascii="Arial" w:hAnsi="Arial" w:cs="Arial"/>
        </w:rPr>
        <w:t>At present all correspondences and associated information is maintained on hard copy.</w:t>
      </w:r>
    </w:p>
    <w:p w:rsidR="006F0B0B" w:rsidRPr="00CB07AA" w:rsidRDefault="006F0B0B" w:rsidP="00FB7056">
      <w:pPr>
        <w:spacing w:before="120"/>
        <w:rPr>
          <w:rFonts w:ascii="Arial" w:hAnsi="Arial" w:cs="Arial"/>
          <w:b/>
          <w:u w:val="single"/>
        </w:rPr>
      </w:pPr>
      <w:r w:rsidRPr="00CB07AA">
        <w:rPr>
          <w:rFonts w:ascii="Arial" w:hAnsi="Arial" w:cs="Arial"/>
          <w:b/>
          <w:u w:val="single"/>
        </w:rPr>
        <w:t>To be System:</w:t>
      </w:r>
    </w:p>
    <w:p w:rsidR="006F0B0B" w:rsidRDefault="006F0B0B" w:rsidP="00FB7056">
      <w:pPr>
        <w:spacing w:after="0"/>
        <w:rPr>
          <w:rFonts w:ascii="Arial" w:hAnsi="Arial" w:cs="Arial"/>
        </w:rPr>
      </w:pPr>
      <w:r w:rsidRPr="00CB07AA">
        <w:rPr>
          <w:rFonts w:ascii="Arial" w:hAnsi="Arial" w:cs="Arial"/>
        </w:rPr>
        <w:t>This module will help to manage and record on the internal –external movement process and status of existing employees of BASB. Some of the features are:</w:t>
      </w:r>
    </w:p>
    <w:p w:rsidR="00B035F4" w:rsidRPr="00CB07AA" w:rsidRDefault="00B035F4" w:rsidP="00CB07AA">
      <w:pPr>
        <w:spacing w:after="0"/>
        <w:ind w:left="360"/>
        <w:rPr>
          <w:rFonts w:ascii="Arial" w:hAnsi="Arial" w:cs="Arial"/>
        </w:rPr>
      </w:pPr>
    </w:p>
    <w:p w:rsidR="006F0B0B" w:rsidRPr="00CB07AA" w:rsidRDefault="006F0B0B" w:rsidP="00B035F4">
      <w:pPr>
        <w:pStyle w:val="ListParagraph"/>
        <w:numPr>
          <w:ilvl w:val="0"/>
          <w:numId w:val="6"/>
        </w:numPr>
        <w:spacing w:after="0" w:line="360" w:lineRule="auto"/>
        <w:rPr>
          <w:rFonts w:ascii="Arial" w:hAnsi="Arial" w:cs="Arial"/>
        </w:rPr>
      </w:pPr>
      <w:r w:rsidRPr="00CB07AA">
        <w:rPr>
          <w:rFonts w:ascii="Arial" w:hAnsi="Arial" w:cs="Arial"/>
        </w:rPr>
        <w:t xml:space="preserve">Create official visit order </w:t>
      </w:r>
    </w:p>
    <w:p w:rsidR="006F0B0B" w:rsidRPr="00CB07AA" w:rsidRDefault="006F0B0B" w:rsidP="00B035F4">
      <w:pPr>
        <w:pStyle w:val="ListParagraph"/>
        <w:numPr>
          <w:ilvl w:val="0"/>
          <w:numId w:val="6"/>
        </w:numPr>
        <w:spacing w:after="0" w:line="360" w:lineRule="auto"/>
        <w:rPr>
          <w:rFonts w:ascii="Arial" w:hAnsi="Arial" w:cs="Arial"/>
        </w:rPr>
      </w:pPr>
      <w:r w:rsidRPr="00CB07AA">
        <w:rPr>
          <w:rFonts w:ascii="Arial" w:hAnsi="Arial" w:cs="Arial"/>
        </w:rPr>
        <w:t xml:space="preserve">Keeping record of visit information </w:t>
      </w:r>
    </w:p>
    <w:p w:rsidR="00C61A35" w:rsidRPr="00CB07AA" w:rsidRDefault="006F0B0B" w:rsidP="00B035F4">
      <w:pPr>
        <w:pStyle w:val="ListParagraph"/>
        <w:numPr>
          <w:ilvl w:val="0"/>
          <w:numId w:val="6"/>
        </w:numPr>
        <w:spacing w:after="0" w:line="360" w:lineRule="auto"/>
        <w:rPr>
          <w:rFonts w:ascii="Arial" w:hAnsi="Arial" w:cs="Arial"/>
          <w:b/>
          <w:u w:val="single"/>
          <w:lang w:val="en-GB"/>
        </w:rPr>
      </w:pPr>
      <w:r w:rsidRPr="00CB07AA">
        <w:rPr>
          <w:rFonts w:ascii="Arial" w:hAnsi="Arial" w:cs="Arial"/>
        </w:rPr>
        <w:t>Manage Approval process of all official visit orders</w:t>
      </w:r>
      <w:r w:rsidR="00C61A35" w:rsidRPr="00CB07AA">
        <w:rPr>
          <w:rFonts w:ascii="Arial" w:hAnsi="Arial" w:cs="Arial"/>
          <w:b/>
          <w:u w:val="single"/>
          <w:lang w:val="en-GB"/>
        </w:rPr>
        <w:br w:type="page"/>
      </w:r>
    </w:p>
    <w:p w:rsidR="00C61A35" w:rsidRPr="00B035F4" w:rsidRDefault="008365F5" w:rsidP="00CB07AA">
      <w:pPr>
        <w:pStyle w:val="Heading3"/>
        <w:rPr>
          <w:rFonts w:ascii="Arial" w:hAnsi="Arial" w:cs="Arial"/>
          <w:caps/>
          <w:lang w:val="en-GB"/>
        </w:rPr>
      </w:pPr>
      <w:bookmarkStart w:id="40" w:name="_Toc444374417"/>
      <w:r w:rsidRPr="00B035F4">
        <w:rPr>
          <w:rFonts w:ascii="Arial" w:hAnsi="Arial" w:cs="Arial"/>
          <w:caps/>
          <w:lang w:val="en-GB"/>
        </w:rPr>
        <w:lastRenderedPageBreak/>
        <w:t>Policy Letters Management</w:t>
      </w:r>
      <w:bookmarkEnd w:id="40"/>
      <w:r w:rsidRPr="00B035F4">
        <w:rPr>
          <w:rFonts w:ascii="Arial" w:hAnsi="Arial" w:cs="Arial"/>
          <w:caps/>
          <w:lang w:val="en-GB"/>
        </w:rPr>
        <w:t xml:space="preserve"> </w:t>
      </w:r>
    </w:p>
    <w:p w:rsidR="00E909FD" w:rsidRPr="00CB07AA" w:rsidRDefault="00E909FD" w:rsidP="00FB7056">
      <w:pPr>
        <w:spacing w:before="120"/>
        <w:rPr>
          <w:rFonts w:ascii="Arial" w:hAnsi="Arial" w:cs="Arial"/>
          <w:b/>
          <w:u w:val="single"/>
        </w:rPr>
      </w:pPr>
      <w:r w:rsidRPr="00CB07AA">
        <w:rPr>
          <w:rFonts w:ascii="Arial" w:hAnsi="Arial" w:cs="Arial"/>
          <w:b/>
          <w:u w:val="single"/>
        </w:rPr>
        <w:t>Existing Business Process:</w:t>
      </w:r>
    </w:p>
    <w:p w:rsidR="00E909FD" w:rsidRPr="00CB07AA" w:rsidRDefault="00E909FD" w:rsidP="00FB7056">
      <w:pPr>
        <w:spacing w:before="120"/>
        <w:rPr>
          <w:rFonts w:ascii="Arial" w:hAnsi="Arial" w:cs="Arial"/>
        </w:rPr>
      </w:pPr>
      <w:r w:rsidRPr="00CB07AA">
        <w:rPr>
          <w:rFonts w:ascii="Arial" w:hAnsi="Arial" w:cs="Arial"/>
        </w:rPr>
        <w:t>At present all correspondences and associated information is maintained on hard copy.</w:t>
      </w:r>
    </w:p>
    <w:p w:rsidR="00E909FD" w:rsidRPr="00CB07AA" w:rsidRDefault="00E909FD" w:rsidP="00FB7056">
      <w:pPr>
        <w:spacing w:before="120"/>
        <w:rPr>
          <w:rFonts w:ascii="Arial" w:hAnsi="Arial" w:cs="Arial"/>
          <w:b/>
          <w:u w:val="single"/>
        </w:rPr>
      </w:pPr>
      <w:r w:rsidRPr="00CB07AA">
        <w:rPr>
          <w:rFonts w:ascii="Arial" w:hAnsi="Arial" w:cs="Arial"/>
          <w:b/>
          <w:u w:val="single"/>
        </w:rPr>
        <w:t>To be System:</w:t>
      </w:r>
    </w:p>
    <w:p w:rsidR="00E909FD" w:rsidRPr="00CB07AA" w:rsidRDefault="00E909FD" w:rsidP="00FB7056">
      <w:pPr>
        <w:spacing w:before="120"/>
        <w:rPr>
          <w:rFonts w:ascii="Arial" w:hAnsi="Arial" w:cs="Arial"/>
        </w:rPr>
      </w:pPr>
      <w:r w:rsidRPr="00CB07AA">
        <w:rPr>
          <w:rFonts w:ascii="Arial" w:hAnsi="Arial" w:cs="Arial"/>
        </w:rPr>
        <w:t>This module will help to manage all sorts of policies dynamically of the overall application. Some of the features are following:</w:t>
      </w:r>
    </w:p>
    <w:p w:rsidR="00E909FD" w:rsidRPr="00CB07AA" w:rsidRDefault="00E909FD" w:rsidP="00B035F4">
      <w:pPr>
        <w:pStyle w:val="ListParagraph"/>
        <w:numPr>
          <w:ilvl w:val="0"/>
          <w:numId w:val="7"/>
        </w:numPr>
        <w:spacing w:before="120" w:line="360" w:lineRule="auto"/>
        <w:rPr>
          <w:rFonts w:ascii="Arial" w:hAnsi="Arial" w:cs="Arial"/>
        </w:rPr>
      </w:pPr>
      <w:r w:rsidRPr="00CB07AA">
        <w:rPr>
          <w:rFonts w:ascii="Arial" w:hAnsi="Arial" w:cs="Arial"/>
        </w:rPr>
        <w:t>Create policy</w:t>
      </w:r>
    </w:p>
    <w:p w:rsidR="00E909FD" w:rsidRPr="00CB07AA" w:rsidRDefault="00E909FD" w:rsidP="00B035F4">
      <w:pPr>
        <w:pStyle w:val="ListParagraph"/>
        <w:numPr>
          <w:ilvl w:val="0"/>
          <w:numId w:val="7"/>
        </w:numPr>
        <w:spacing w:before="120" w:line="360" w:lineRule="auto"/>
        <w:rPr>
          <w:rFonts w:ascii="Arial" w:hAnsi="Arial" w:cs="Arial"/>
        </w:rPr>
      </w:pPr>
      <w:r w:rsidRPr="00CB07AA">
        <w:rPr>
          <w:rFonts w:ascii="Arial" w:hAnsi="Arial" w:cs="Arial"/>
        </w:rPr>
        <w:t>Modify policy</w:t>
      </w:r>
    </w:p>
    <w:p w:rsidR="00E909FD" w:rsidRPr="00CB07AA" w:rsidRDefault="00E909FD" w:rsidP="00B035F4">
      <w:pPr>
        <w:pStyle w:val="ListParagraph"/>
        <w:numPr>
          <w:ilvl w:val="0"/>
          <w:numId w:val="7"/>
        </w:numPr>
        <w:spacing w:before="120" w:line="360" w:lineRule="auto"/>
        <w:rPr>
          <w:rFonts w:ascii="Arial" w:hAnsi="Arial" w:cs="Arial"/>
        </w:rPr>
      </w:pPr>
      <w:r w:rsidRPr="00CB07AA">
        <w:rPr>
          <w:rFonts w:ascii="Arial" w:hAnsi="Arial" w:cs="Arial"/>
        </w:rPr>
        <w:t>Make policy active or inactive</w:t>
      </w:r>
    </w:p>
    <w:p w:rsidR="00E909FD" w:rsidRPr="00CB07AA" w:rsidRDefault="00E909FD" w:rsidP="00B035F4">
      <w:pPr>
        <w:pStyle w:val="ListParagraph"/>
        <w:numPr>
          <w:ilvl w:val="0"/>
          <w:numId w:val="7"/>
        </w:numPr>
        <w:spacing w:before="120" w:line="360" w:lineRule="auto"/>
        <w:rPr>
          <w:rFonts w:ascii="Arial" w:hAnsi="Arial" w:cs="Arial"/>
        </w:rPr>
      </w:pPr>
      <w:r w:rsidRPr="00CB07AA">
        <w:rPr>
          <w:rFonts w:ascii="Arial" w:hAnsi="Arial" w:cs="Arial"/>
        </w:rPr>
        <w:t>Map policy against certain modules</w:t>
      </w:r>
    </w:p>
    <w:p w:rsidR="00E909FD" w:rsidRPr="00CB07AA" w:rsidRDefault="00E909FD" w:rsidP="00B035F4">
      <w:pPr>
        <w:pStyle w:val="ListParagraph"/>
        <w:numPr>
          <w:ilvl w:val="0"/>
          <w:numId w:val="7"/>
        </w:numPr>
        <w:spacing w:before="120" w:line="360" w:lineRule="auto"/>
        <w:rPr>
          <w:rFonts w:ascii="Arial" w:hAnsi="Arial" w:cs="Arial"/>
        </w:rPr>
      </w:pPr>
      <w:r w:rsidRPr="00CB07AA">
        <w:rPr>
          <w:rFonts w:ascii="Arial" w:hAnsi="Arial" w:cs="Arial"/>
        </w:rPr>
        <w:t>Define rules for policy</w:t>
      </w:r>
    </w:p>
    <w:p w:rsidR="00E909FD" w:rsidRPr="00CB07AA" w:rsidRDefault="00E909FD" w:rsidP="00B035F4">
      <w:pPr>
        <w:spacing w:after="0" w:line="360" w:lineRule="auto"/>
        <w:rPr>
          <w:rFonts w:ascii="Arial" w:hAnsi="Arial" w:cs="Arial"/>
          <w:b/>
          <w:u w:val="single"/>
          <w:lang w:val="en-GB"/>
        </w:rPr>
      </w:pPr>
      <w:r w:rsidRPr="00CB07AA">
        <w:rPr>
          <w:rFonts w:ascii="Arial" w:hAnsi="Arial" w:cs="Arial"/>
          <w:b/>
          <w:u w:val="single"/>
          <w:lang w:val="en-GB"/>
        </w:rPr>
        <w:br w:type="page"/>
      </w:r>
    </w:p>
    <w:p w:rsidR="00C61A35" w:rsidRPr="00CB07AA" w:rsidRDefault="00C61A35" w:rsidP="00CB07AA">
      <w:pPr>
        <w:spacing w:after="0"/>
        <w:rPr>
          <w:rFonts w:ascii="Arial" w:hAnsi="Arial" w:cs="Arial"/>
          <w:b/>
          <w:u w:val="single"/>
          <w:lang w:val="en-GB"/>
        </w:rPr>
      </w:pPr>
    </w:p>
    <w:p w:rsidR="00C61A35" w:rsidRDefault="008365F5" w:rsidP="00CB07AA">
      <w:pPr>
        <w:pStyle w:val="Heading3"/>
        <w:rPr>
          <w:rFonts w:ascii="Arial" w:hAnsi="Arial" w:cs="Arial"/>
          <w:caps/>
          <w:lang w:val="en-GB"/>
        </w:rPr>
      </w:pPr>
      <w:bookmarkStart w:id="41" w:name="_Toc444374418"/>
      <w:r w:rsidRPr="00B035F4">
        <w:rPr>
          <w:rFonts w:ascii="Arial" w:hAnsi="Arial" w:cs="Arial"/>
          <w:caps/>
          <w:lang w:val="en-GB"/>
        </w:rPr>
        <w:t>Monthly Activities Management</w:t>
      </w:r>
      <w:bookmarkEnd w:id="41"/>
    </w:p>
    <w:p w:rsidR="00B035F4" w:rsidRPr="0071068D" w:rsidRDefault="00B035F4" w:rsidP="00B035F4">
      <w:pPr>
        <w:rPr>
          <w:sz w:val="8"/>
          <w:lang w:val="en-GB"/>
        </w:rPr>
      </w:pPr>
    </w:p>
    <w:p w:rsidR="00BE6A09" w:rsidRPr="00CB07AA" w:rsidRDefault="00BE6A09" w:rsidP="00BE6A09">
      <w:pPr>
        <w:spacing w:before="120"/>
        <w:rPr>
          <w:rFonts w:ascii="Arial" w:hAnsi="Arial" w:cs="Arial"/>
          <w:b/>
          <w:u w:val="single"/>
        </w:rPr>
      </w:pPr>
      <w:r w:rsidRPr="00CB07AA">
        <w:rPr>
          <w:rFonts w:ascii="Arial" w:hAnsi="Arial" w:cs="Arial"/>
          <w:b/>
          <w:u w:val="single"/>
        </w:rPr>
        <w:t>To be System:</w:t>
      </w:r>
    </w:p>
    <w:p w:rsidR="00BE6A09" w:rsidRDefault="00BE6A09" w:rsidP="00CB07AA">
      <w:pPr>
        <w:spacing w:after="0"/>
        <w:rPr>
          <w:rFonts w:ascii="Arial" w:hAnsi="Arial" w:cs="Arial"/>
          <w:lang w:val="en-GB"/>
        </w:rPr>
      </w:pPr>
      <w:r w:rsidRPr="00BE6A09">
        <w:rPr>
          <w:rFonts w:ascii="Arial" w:hAnsi="Arial" w:cs="Arial"/>
          <w:color w:val="444444"/>
          <w:shd w:val="clear" w:color="auto" w:fill="FFFFFF"/>
        </w:rPr>
        <w:t>The proposed system will be an integrated in-house developed software solution to automate</w:t>
      </w:r>
      <w:r w:rsidRPr="00BE6A09">
        <w:rPr>
          <w:rFonts w:ascii="Arial" w:hAnsi="Arial" w:cs="Arial"/>
          <w:lang w:val="en-GB"/>
        </w:rPr>
        <w:t xml:space="preserve"> all BASB’s activities</w:t>
      </w:r>
      <w:r>
        <w:rPr>
          <w:rFonts w:ascii="Arial" w:hAnsi="Arial" w:cs="Arial"/>
          <w:lang w:val="en-GB"/>
        </w:rPr>
        <w:t xml:space="preserve">. </w:t>
      </w:r>
      <w:r w:rsidR="00082ADD">
        <w:rPr>
          <w:rFonts w:ascii="Arial" w:hAnsi="Arial" w:cs="Arial"/>
          <w:lang w:val="en-GB"/>
        </w:rPr>
        <w:t>Using this module authority can avail to monitor all activities on text and graphical mode.</w:t>
      </w:r>
    </w:p>
    <w:p w:rsidR="00223589" w:rsidRDefault="00223589" w:rsidP="00CB07AA">
      <w:pPr>
        <w:spacing w:after="0"/>
        <w:rPr>
          <w:rFonts w:ascii="Arial" w:hAnsi="Arial" w:cs="Arial"/>
          <w:lang w:val="en-GB"/>
        </w:rPr>
      </w:pPr>
    </w:p>
    <w:p w:rsidR="00223589" w:rsidRPr="00223589" w:rsidRDefault="00223589" w:rsidP="00223589">
      <w:pPr>
        <w:spacing w:after="0"/>
        <w:rPr>
          <w:rFonts w:ascii="Arial" w:hAnsi="Arial" w:cs="Arial"/>
          <w:color w:val="444444"/>
          <w:shd w:val="clear" w:color="auto" w:fill="FFFFFF"/>
        </w:rPr>
      </w:pPr>
      <w:r w:rsidRPr="00223589">
        <w:rPr>
          <w:rFonts w:ascii="Arial" w:hAnsi="Arial" w:cs="Arial"/>
          <w:color w:val="444444"/>
          <w:shd w:val="clear" w:color="auto" w:fill="FFFFFF"/>
        </w:rPr>
        <w:t>List of monthly activities assigned to district levels which needs to be automated for follow-ups and measure progress of the same.</w:t>
      </w:r>
    </w:p>
    <w:p w:rsidR="00223589" w:rsidRDefault="00223589" w:rsidP="00CB07AA">
      <w:pPr>
        <w:spacing w:after="0"/>
        <w:rPr>
          <w:rFonts w:ascii="Arial" w:hAnsi="Arial" w:cs="Arial"/>
          <w:lang w:val="en-GB"/>
        </w:rPr>
      </w:pPr>
    </w:p>
    <w:p w:rsidR="00BE6A09" w:rsidRPr="00074844" w:rsidRDefault="00BE6A09" w:rsidP="00074844">
      <w:pPr>
        <w:spacing w:after="0"/>
        <w:rPr>
          <w:rFonts w:ascii="Arial" w:hAnsi="Arial" w:cs="Arial"/>
          <w:lang w:val="en-GB"/>
        </w:rPr>
      </w:pPr>
      <w:r w:rsidRPr="00074844">
        <w:rPr>
          <w:rFonts w:ascii="Arial" w:hAnsi="Arial" w:cs="Arial"/>
          <w:lang w:val="en-GB"/>
        </w:rPr>
        <w:t xml:space="preserve">Followings are major features of </w:t>
      </w:r>
      <w:r w:rsidR="00082ADD" w:rsidRPr="00074844">
        <w:rPr>
          <w:rFonts w:ascii="Arial" w:hAnsi="Arial" w:cs="Arial"/>
          <w:lang w:val="en-GB"/>
        </w:rPr>
        <w:t>this module:</w:t>
      </w:r>
    </w:p>
    <w:p w:rsidR="00BE6A09" w:rsidRPr="00074844" w:rsidRDefault="00BE6A09" w:rsidP="00074844">
      <w:pPr>
        <w:pStyle w:val="ListParagraph"/>
        <w:numPr>
          <w:ilvl w:val="0"/>
          <w:numId w:val="7"/>
        </w:numPr>
        <w:spacing w:before="120" w:line="360" w:lineRule="auto"/>
        <w:rPr>
          <w:rFonts w:ascii="Arial" w:hAnsi="Arial" w:cs="Arial"/>
        </w:rPr>
      </w:pPr>
      <w:r w:rsidRPr="00074844">
        <w:rPr>
          <w:rFonts w:ascii="Arial" w:hAnsi="Arial" w:cs="Arial"/>
        </w:rPr>
        <w:t>It records day to day financial activities in electronic format and then produces management monitoring reports at required frequencies</w:t>
      </w:r>
    </w:p>
    <w:p w:rsidR="00BE6A09" w:rsidRDefault="00BE6A09" w:rsidP="00074844">
      <w:pPr>
        <w:pStyle w:val="ListParagraph"/>
        <w:numPr>
          <w:ilvl w:val="0"/>
          <w:numId w:val="7"/>
        </w:numPr>
        <w:spacing w:before="120" w:line="360" w:lineRule="auto"/>
        <w:rPr>
          <w:rFonts w:ascii="Arial" w:hAnsi="Arial" w:cs="Arial"/>
        </w:rPr>
      </w:pPr>
      <w:r w:rsidRPr="00074844">
        <w:rPr>
          <w:rFonts w:ascii="Arial" w:hAnsi="Arial" w:cs="Arial"/>
        </w:rPr>
        <w:t xml:space="preserve">It </w:t>
      </w:r>
      <w:r w:rsidR="00074844">
        <w:rPr>
          <w:rFonts w:ascii="Arial" w:hAnsi="Arial" w:cs="Arial"/>
        </w:rPr>
        <w:t>will be</w:t>
      </w:r>
      <w:r w:rsidRPr="00074844">
        <w:rPr>
          <w:rFonts w:ascii="Arial" w:hAnsi="Arial" w:cs="Arial"/>
        </w:rPr>
        <w:t xml:space="preserve"> flexible enough to cater the needs of </w:t>
      </w:r>
      <w:r w:rsidR="00074844" w:rsidRPr="00074844">
        <w:rPr>
          <w:rFonts w:ascii="Arial" w:hAnsi="Arial" w:cs="Arial"/>
        </w:rPr>
        <w:t>BASB’s operations</w:t>
      </w:r>
      <w:r w:rsidRPr="00074844">
        <w:rPr>
          <w:rFonts w:ascii="Arial" w:hAnsi="Arial" w:cs="Arial"/>
        </w:rPr>
        <w:t xml:space="preserve"> standardized MIS reports for each level of users</w:t>
      </w:r>
      <w:r w:rsidR="00074844" w:rsidRPr="00074844">
        <w:rPr>
          <w:rFonts w:ascii="Arial" w:hAnsi="Arial" w:cs="Arial"/>
        </w:rPr>
        <w:t>.</w:t>
      </w:r>
    </w:p>
    <w:p w:rsidR="00074844" w:rsidRPr="00074844" w:rsidRDefault="00074844" w:rsidP="00074844">
      <w:pPr>
        <w:pStyle w:val="ListParagraph"/>
        <w:numPr>
          <w:ilvl w:val="0"/>
          <w:numId w:val="7"/>
        </w:numPr>
        <w:spacing w:before="120" w:line="360" w:lineRule="auto"/>
        <w:rPr>
          <w:rFonts w:ascii="Arial" w:hAnsi="Arial" w:cs="Arial"/>
        </w:rPr>
      </w:pPr>
      <w:r w:rsidRPr="00074844">
        <w:rPr>
          <w:rFonts w:ascii="Arial" w:hAnsi="Arial" w:cs="Arial"/>
        </w:rPr>
        <w:t>Monthly activities of all modules and sub modules will be visualize</w:t>
      </w:r>
      <w:r>
        <w:rPr>
          <w:rFonts w:ascii="Arial" w:hAnsi="Arial" w:cs="Arial"/>
        </w:rPr>
        <w:t>d</w:t>
      </w:r>
      <w:r w:rsidRPr="00074844">
        <w:rPr>
          <w:rFonts w:ascii="Arial" w:hAnsi="Arial" w:cs="Arial"/>
        </w:rPr>
        <w:t xml:space="preserve"> through the system.</w:t>
      </w:r>
    </w:p>
    <w:p w:rsidR="00EE3881" w:rsidRPr="00CB07AA" w:rsidRDefault="00EE3881" w:rsidP="00BE6A09">
      <w:pPr>
        <w:spacing w:after="0"/>
        <w:rPr>
          <w:rFonts w:ascii="Arial" w:hAnsi="Arial" w:cs="Arial"/>
          <w:b/>
          <w:u w:val="single"/>
          <w:lang w:val="en-GB"/>
        </w:rPr>
      </w:pPr>
      <w:r w:rsidRPr="00CB07AA">
        <w:rPr>
          <w:rFonts w:ascii="Arial" w:hAnsi="Arial" w:cs="Arial"/>
          <w:b/>
          <w:u w:val="single"/>
          <w:lang w:val="en-GB"/>
        </w:rPr>
        <w:br w:type="page"/>
      </w:r>
    </w:p>
    <w:p w:rsidR="00C61A35" w:rsidRPr="00B035F4" w:rsidRDefault="008365F5" w:rsidP="00CB07AA">
      <w:pPr>
        <w:pStyle w:val="Heading3"/>
        <w:rPr>
          <w:rFonts w:ascii="Arial" w:hAnsi="Arial" w:cs="Arial"/>
          <w:caps/>
          <w:lang w:val="en-GB"/>
        </w:rPr>
      </w:pPr>
      <w:bookmarkStart w:id="42" w:name="_Toc444374419"/>
      <w:r w:rsidRPr="00B035F4">
        <w:rPr>
          <w:rFonts w:ascii="Arial" w:hAnsi="Arial" w:cs="Arial"/>
          <w:caps/>
          <w:lang w:val="en-GB"/>
        </w:rPr>
        <w:lastRenderedPageBreak/>
        <w:t>Daily Vehicle &amp; POL Management</w:t>
      </w:r>
      <w:bookmarkEnd w:id="42"/>
      <w:r w:rsidRPr="00B035F4">
        <w:rPr>
          <w:rFonts w:ascii="Arial" w:hAnsi="Arial" w:cs="Arial"/>
          <w:caps/>
          <w:lang w:val="en-GB"/>
        </w:rPr>
        <w:t xml:space="preserve"> </w:t>
      </w:r>
    </w:p>
    <w:p w:rsidR="00E909FD" w:rsidRPr="00CB07AA" w:rsidRDefault="00E909FD" w:rsidP="0071068D">
      <w:pPr>
        <w:spacing w:before="120"/>
        <w:rPr>
          <w:rFonts w:ascii="Arial" w:hAnsi="Arial" w:cs="Arial"/>
          <w:b/>
          <w:u w:val="single"/>
        </w:rPr>
      </w:pPr>
      <w:r w:rsidRPr="00CB07AA">
        <w:rPr>
          <w:rFonts w:ascii="Arial" w:hAnsi="Arial" w:cs="Arial"/>
          <w:b/>
          <w:u w:val="single"/>
        </w:rPr>
        <w:t>Existing Business Process:</w:t>
      </w:r>
    </w:p>
    <w:p w:rsidR="00E909FD" w:rsidRPr="00CB07AA" w:rsidRDefault="00E909FD" w:rsidP="0071068D">
      <w:pPr>
        <w:spacing w:before="120"/>
        <w:rPr>
          <w:rFonts w:ascii="Arial" w:hAnsi="Arial" w:cs="Arial"/>
        </w:rPr>
      </w:pPr>
      <w:r w:rsidRPr="00CB07AA">
        <w:rPr>
          <w:rFonts w:ascii="Arial" w:hAnsi="Arial" w:cs="Arial"/>
        </w:rPr>
        <w:t>At present all correspondences and associated information is maintained on hard copy.</w:t>
      </w:r>
    </w:p>
    <w:p w:rsidR="00E909FD" w:rsidRPr="00CB07AA" w:rsidRDefault="00E909FD" w:rsidP="0071068D">
      <w:pPr>
        <w:spacing w:before="120"/>
        <w:rPr>
          <w:rFonts w:ascii="Arial" w:hAnsi="Arial" w:cs="Arial"/>
          <w:b/>
          <w:u w:val="single"/>
        </w:rPr>
      </w:pPr>
      <w:r w:rsidRPr="00CB07AA">
        <w:rPr>
          <w:rFonts w:ascii="Arial" w:hAnsi="Arial" w:cs="Arial"/>
          <w:b/>
          <w:u w:val="single"/>
        </w:rPr>
        <w:t>To be System:</w:t>
      </w:r>
    </w:p>
    <w:p w:rsidR="00E909FD" w:rsidRPr="00CB07AA" w:rsidRDefault="00E909FD" w:rsidP="0071068D">
      <w:pPr>
        <w:spacing w:before="120"/>
        <w:rPr>
          <w:rFonts w:ascii="Arial" w:hAnsi="Arial" w:cs="Arial"/>
          <w:b/>
          <w:u w:val="single"/>
        </w:rPr>
      </w:pPr>
      <w:r w:rsidRPr="00CB07AA">
        <w:rPr>
          <w:rFonts w:ascii="Arial" w:hAnsi="Arial" w:cs="Arial"/>
          <w:b/>
          <w:u w:val="single"/>
          <w:lang w:val="en-GB"/>
        </w:rPr>
        <w:t>Daily Vehicle</w:t>
      </w:r>
    </w:p>
    <w:p w:rsidR="0095657A" w:rsidRPr="00CB07AA" w:rsidRDefault="0095657A" w:rsidP="0071068D">
      <w:pPr>
        <w:rPr>
          <w:rFonts w:ascii="Arial" w:hAnsi="Arial" w:cs="Arial"/>
        </w:rPr>
      </w:pPr>
      <w:r w:rsidRPr="00CB07AA">
        <w:rPr>
          <w:rFonts w:ascii="Arial" w:hAnsi="Arial" w:cs="Arial"/>
        </w:rPr>
        <w:t>BASB requires a Vehicle management system to ensure smooth operation of the same managing the followings:</w:t>
      </w:r>
    </w:p>
    <w:p w:rsidR="0095657A" w:rsidRPr="00CB07AA" w:rsidRDefault="0095657A" w:rsidP="00B035F4">
      <w:pPr>
        <w:pStyle w:val="ListParagraph"/>
        <w:numPr>
          <w:ilvl w:val="0"/>
          <w:numId w:val="8"/>
        </w:numPr>
        <w:spacing w:after="0" w:line="360" w:lineRule="auto"/>
        <w:ind w:left="1440"/>
        <w:rPr>
          <w:rFonts w:ascii="Arial" w:hAnsi="Arial" w:cs="Arial"/>
        </w:rPr>
      </w:pPr>
      <w:r w:rsidRPr="00CB07AA">
        <w:rPr>
          <w:rFonts w:ascii="Arial" w:hAnsi="Arial" w:cs="Arial"/>
        </w:rPr>
        <w:t>Fuel Consumption;</w:t>
      </w:r>
    </w:p>
    <w:p w:rsidR="0095657A" w:rsidRPr="00CB07AA" w:rsidRDefault="0095657A" w:rsidP="00B035F4">
      <w:pPr>
        <w:pStyle w:val="ListParagraph"/>
        <w:numPr>
          <w:ilvl w:val="0"/>
          <w:numId w:val="8"/>
        </w:numPr>
        <w:spacing w:after="0" w:line="360" w:lineRule="auto"/>
        <w:ind w:left="1440"/>
        <w:rPr>
          <w:rFonts w:ascii="Arial" w:hAnsi="Arial" w:cs="Arial"/>
        </w:rPr>
      </w:pPr>
      <w:r w:rsidRPr="00CB07AA">
        <w:rPr>
          <w:rFonts w:ascii="Arial" w:hAnsi="Arial" w:cs="Arial"/>
        </w:rPr>
        <w:t>Maintenance and servicing, etc.</w:t>
      </w:r>
    </w:p>
    <w:p w:rsidR="0095657A" w:rsidRPr="00CB07AA" w:rsidRDefault="0095657A" w:rsidP="00CB07AA">
      <w:pPr>
        <w:ind w:left="360"/>
        <w:rPr>
          <w:rFonts w:ascii="Arial" w:hAnsi="Arial" w:cs="Arial"/>
        </w:rPr>
      </w:pPr>
    </w:p>
    <w:p w:rsidR="00074844" w:rsidRDefault="00E909FD" w:rsidP="0071068D">
      <w:pPr>
        <w:jc w:val="both"/>
        <w:rPr>
          <w:rFonts w:ascii="Arial" w:hAnsi="Arial" w:cs="Arial"/>
        </w:rPr>
      </w:pPr>
      <w:r w:rsidRPr="00CB07AA">
        <w:rPr>
          <w:rFonts w:ascii="Arial" w:hAnsi="Arial" w:cs="Arial"/>
        </w:rPr>
        <w:t>This module helps to manage all your vehicles, the contracts associated to those vehicle as well as services, fuel log entries, costs and many other features necessary to the</w:t>
      </w:r>
      <w:r w:rsidR="00074844">
        <w:rPr>
          <w:rFonts w:ascii="Arial" w:hAnsi="Arial" w:cs="Arial"/>
        </w:rPr>
        <w:t xml:space="preserve"> </w:t>
      </w:r>
      <w:r w:rsidRPr="00CB07AA">
        <w:rPr>
          <w:rFonts w:ascii="Arial" w:hAnsi="Arial" w:cs="Arial"/>
        </w:rPr>
        <w:t>management of your fleet of vehicle(s).</w:t>
      </w:r>
    </w:p>
    <w:p w:rsidR="00E909FD" w:rsidRPr="00CB07AA" w:rsidRDefault="00E909FD" w:rsidP="00FB7056">
      <w:pPr>
        <w:rPr>
          <w:rFonts w:ascii="Arial" w:hAnsi="Arial" w:cs="Arial"/>
        </w:rPr>
      </w:pPr>
      <w:r w:rsidRPr="00CB07AA">
        <w:rPr>
          <w:rFonts w:ascii="Arial" w:hAnsi="Arial" w:cs="Arial"/>
        </w:rPr>
        <w:t xml:space="preserve"> Some of the features are:</w:t>
      </w:r>
    </w:p>
    <w:p w:rsidR="00E909FD" w:rsidRPr="00CB07AA" w:rsidRDefault="00E909FD" w:rsidP="00B035F4">
      <w:pPr>
        <w:pStyle w:val="ListParagraph"/>
        <w:numPr>
          <w:ilvl w:val="0"/>
          <w:numId w:val="8"/>
        </w:numPr>
        <w:spacing w:after="0" w:line="360" w:lineRule="auto"/>
        <w:ind w:left="1440"/>
        <w:rPr>
          <w:rFonts w:ascii="Arial" w:hAnsi="Arial" w:cs="Arial"/>
        </w:rPr>
      </w:pPr>
      <w:r w:rsidRPr="00CB07AA">
        <w:rPr>
          <w:rFonts w:ascii="Arial" w:hAnsi="Arial" w:cs="Arial"/>
        </w:rPr>
        <w:t>Add vehicles to your fleet</w:t>
      </w:r>
    </w:p>
    <w:p w:rsidR="00E909FD" w:rsidRPr="00CB07AA" w:rsidRDefault="00E909FD" w:rsidP="00B035F4">
      <w:pPr>
        <w:pStyle w:val="ListParagraph"/>
        <w:numPr>
          <w:ilvl w:val="0"/>
          <w:numId w:val="8"/>
        </w:numPr>
        <w:spacing w:after="0" w:line="360" w:lineRule="auto"/>
        <w:ind w:left="1440"/>
        <w:rPr>
          <w:rFonts w:ascii="Arial" w:hAnsi="Arial" w:cs="Arial"/>
        </w:rPr>
      </w:pPr>
      <w:r w:rsidRPr="00CB07AA">
        <w:rPr>
          <w:rFonts w:ascii="Arial" w:hAnsi="Arial" w:cs="Arial"/>
        </w:rPr>
        <w:t>Manage contracts for vehicles</w:t>
      </w:r>
    </w:p>
    <w:p w:rsidR="00E909FD" w:rsidRPr="00CB07AA" w:rsidRDefault="00E909FD" w:rsidP="00B035F4">
      <w:pPr>
        <w:pStyle w:val="ListParagraph"/>
        <w:numPr>
          <w:ilvl w:val="0"/>
          <w:numId w:val="8"/>
        </w:numPr>
        <w:spacing w:after="0" w:line="360" w:lineRule="auto"/>
        <w:ind w:left="1440"/>
        <w:rPr>
          <w:rFonts w:ascii="Arial" w:hAnsi="Arial" w:cs="Arial"/>
        </w:rPr>
      </w:pPr>
      <w:r w:rsidRPr="00CB07AA">
        <w:rPr>
          <w:rFonts w:ascii="Arial" w:hAnsi="Arial" w:cs="Arial"/>
        </w:rPr>
        <w:t>Reminder when a contract reach its expiration date</w:t>
      </w:r>
    </w:p>
    <w:p w:rsidR="00E909FD" w:rsidRPr="00CB07AA" w:rsidRDefault="00E909FD" w:rsidP="00B035F4">
      <w:pPr>
        <w:pStyle w:val="ListParagraph"/>
        <w:numPr>
          <w:ilvl w:val="0"/>
          <w:numId w:val="8"/>
        </w:numPr>
        <w:spacing w:after="0" w:line="360" w:lineRule="auto"/>
        <w:ind w:left="1440"/>
        <w:rPr>
          <w:rFonts w:ascii="Arial" w:hAnsi="Arial" w:cs="Arial"/>
        </w:rPr>
      </w:pPr>
      <w:r w:rsidRPr="00CB07AA">
        <w:rPr>
          <w:rFonts w:ascii="Arial" w:hAnsi="Arial" w:cs="Arial"/>
        </w:rPr>
        <w:t>Add services, fuel log entry, odometer values for all vehicles</w:t>
      </w:r>
    </w:p>
    <w:p w:rsidR="00E909FD" w:rsidRPr="00CB07AA" w:rsidRDefault="00E909FD" w:rsidP="00B035F4">
      <w:pPr>
        <w:pStyle w:val="ListParagraph"/>
        <w:numPr>
          <w:ilvl w:val="0"/>
          <w:numId w:val="8"/>
        </w:numPr>
        <w:spacing w:after="0" w:line="360" w:lineRule="auto"/>
        <w:ind w:left="1440"/>
        <w:rPr>
          <w:rFonts w:ascii="Arial" w:hAnsi="Arial" w:cs="Arial"/>
        </w:rPr>
      </w:pPr>
      <w:r w:rsidRPr="00CB07AA">
        <w:rPr>
          <w:rFonts w:ascii="Arial" w:hAnsi="Arial" w:cs="Arial"/>
        </w:rPr>
        <w:t>Show all costs associated to a vehicle or to a type of service</w:t>
      </w:r>
    </w:p>
    <w:p w:rsidR="00E909FD" w:rsidRPr="00CB07AA" w:rsidRDefault="00E909FD" w:rsidP="00B035F4">
      <w:pPr>
        <w:pStyle w:val="ListParagraph"/>
        <w:numPr>
          <w:ilvl w:val="0"/>
          <w:numId w:val="8"/>
        </w:numPr>
        <w:spacing w:after="0" w:line="360" w:lineRule="auto"/>
        <w:ind w:left="1440"/>
        <w:rPr>
          <w:rFonts w:ascii="Arial" w:hAnsi="Arial" w:cs="Arial"/>
        </w:rPr>
      </w:pPr>
      <w:r w:rsidRPr="00CB07AA">
        <w:rPr>
          <w:rFonts w:ascii="Arial" w:hAnsi="Arial" w:cs="Arial"/>
        </w:rPr>
        <w:t>Analysis graph for costs</w:t>
      </w:r>
    </w:p>
    <w:p w:rsidR="00E909FD" w:rsidRDefault="00E909FD" w:rsidP="00B035F4">
      <w:pPr>
        <w:pStyle w:val="ListParagraph"/>
        <w:numPr>
          <w:ilvl w:val="0"/>
          <w:numId w:val="8"/>
        </w:numPr>
        <w:spacing w:after="0" w:line="360" w:lineRule="auto"/>
        <w:ind w:left="1440"/>
        <w:rPr>
          <w:rFonts w:ascii="Arial" w:hAnsi="Arial" w:cs="Arial"/>
        </w:rPr>
      </w:pPr>
      <w:r w:rsidRPr="00CB07AA">
        <w:rPr>
          <w:rFonts w:ascii="Arial" w:hAnsi="Arial" w:cs="Arial"/>
        </w:rPr>
        <w:t>Request and approval process for vehicle booking</w:t>
      </w:r>
    </w:p>
    <w:p w:rsidR="00B035F4" w:rsidRPr="00CB07AA" w:rsidRDefault="00B035F4" w:rsidP="00B035F4">
      <w:pPr>
        <w:pStyle w:val="ListParagraph"/>
        <w:spacing w:after="0"/>
        <w:rPr>
          <w:rFonts w:ascii="Arial" w:hAnsi="Arial" w:cs="Arial"/>
        </w:rPr>
      </w:pPr>
    </w:p>
    <w:p w:rsidR="00E909FD" w:rsidRPr="00CB07AA" w:rsidRDefault="00E909FD" w:rsidP="0071068D">
      <w:pPr>
        <w:spacing w:after="0"/>
        <w:rPr>
          <w:rFonts w:ascii="Arial" w:hAnsi="Arial" w:cs="Arial"/>
          <w:b/>
          <w:u w:val="single"/>
          <w:lang w:val="en-GB"/>
        </w:rPr>
      </w:pPr>
      <w:r w:rsidRPr="00CB07AA">
        <w:rPr>
          <w:rFonts w:ascii="Arial" w:hAnsi="Arial" w:cs="Arial"/>
          <w:b/>
          <w:u w:val="single"/>
          <w:lang w:val="en-GB"/>
        </w:rPr>
        <w:t xml:space="preserve">POL Management </w:t>
      </w:r>
    </w:p>
    <w:p w:rsidR="00E909FD" w:rsidRPr="00CB07AA" w:rsidRDefault="00E909FD" w:rsidP="00CB07AA">
      <w:pPr>
        <w:spacing w:after="0"/>
        <w:rPr>
          <w:rFonts w:ascii="Arial" w:hAnsi="Arial" w:cs="Arial"/>
          <w:b/>
          <w:u w:val="single"/>
          <w:lang w:val="en-GB"/>
        </w:rPr>
      </w:pPr>
    </w:p>
    <w:p w:rsidR="00BA0E7A" w:rsidRPr="00CB07AA" w:rsidRDefault="00BA0E7A" w:rsidP="0071068D">
      <w:pPr>
        <w:rPr>
          <w:rFonts w:ascii="Arial" w:hAnsi="Arial" w:cs="Arial"/>
        </w:rPr>
      </w:pPr>
      <w:r w:rsidRPr="00CB07AA">
        <w:rPr>
          <w:rFonts w:ascii="Arial" w:hAnsi="Arial" w:cs="Arial"/>
        </w:rPr>
        <w:t>Store and inventory management should be captured in the system in the following manner:</w:t>
      </w:r>
    </w:p>
    <w:p w:rsidR="00BA0E7A" w:rsidRPr="00CB07AA" w:rsidRDefault="00BA0E7A" w:rsidP="00BD4B8D">
      <w:pPr>
        <w:pStyle w:val="ListParagraph"/>
        <w:numPr>
          <w:ilvl w:val="2"/>
          <w:numId w:val="47"/>
        </w:numPr>
        <w:ind w:left="1440"/>
        <w:rPr>
          <w:rFonts w:ascii="Arial" w:hAnsi="Arial" w:cs="Arial"/>
        </w:rPr>
      </w:pPr>
      <w:r w:rsidRPr="00CB07AA">
        <w:rPr>
          <w:rFonts w:ascii="Arial" w:hAnsi="Arial" w:cs="Arial"/>
        </w:rPr>
        <w:t xml:space="preserve">Issuance/ distribution of </w:t>
      </w:r>
      <w:r>
        <w:rPr>
          <w:rFonts w:ascii="Arial" w:hAnsi="Arial" w:cs="Arial"/>
        </w:rPr>
        <w:t>POL</w:t>
      </w:r>
      <w:r w:rsidRPr="00CB07AA">
        <w:rPr>
          <w:rFonts w:ascii="Arial" w:hAnsi="Arial" w:cs="Arial"/>
        </w:rPr>
        <w:t>;</w:t>
      </w:r>
    </w:p>
    <w:p w:rsidR="00BA0E7A" w:rsidRPr="00CB07AA" w:rsidRDefault="00BA0E7A" w:rsidP="00BD4B8D">
      <w:pPr>
        <w:pStyle w:val="ListParagraph"/>
        <w:numPr>
          <w:ilvl w:val="2"/>
          <w:numId w:val="47"/>
        </w:numPr>
        <w:ind w:left="1440"/>
        <w:rPr>
          <w:rFonts w:ascii="Arial" w:hAnsi="Arial" w:cs="Arial"/>
        </w:rPr>
      </w:pPr>
      <w:r w:rsidRPr="00CB07AA">
        <w:rPr>
          <w:rFonts w:ascii="Arial" w:hAnsi="Arial" w:cs="Arial"/>
        </w:rPr>
        <w:t>Balance inventory in a given time/ period;</w:t>
      </w:r>
    </w:p>
    <w:p w:rsidR="00BA0E7A" w:rsidRPr="00CB07AA" w:rsidRDefault="00BA0E7A" w:rsidP="00BD4B8D">
      <w:pPr>
        <w:pStyle w:val="ListParagraph"/>
        <w:numPr>
          <w:ilvl w:val="2"/>
          <w:numId w:val="47"/>
        </w:numPr>
        <w:ind w:left="1440"/>
        <w:rPr>
          <w:rFonts w:ascii="Arial" w:hAnsi="Arial" w:cs="Arial"/>
        </w:rPr>
      </w:pPr>
      <w:r w:rsidRPr="00CB07AA">
        <w:rPr>
          <w:rFonts w:ascii="Arial" w:hAnsi="Arial" w:cs="Arial"/>
        </w:rPr>
        <w:t>Reconciliation;</w:t>
      </w:r>
    </w:p>
    <w:p w:rsidR="00BA0E7A" w:rsidRPr="00CB07AA" w:rsidRDefault="00BA0E7A" w:rsidP="0071068D">
      <w:pPr>
        <w:rPr>
          <w:rFonts w:ascii="Arial" w:hAnsi="Arial" w:cs="Arial"/>
        </w:rPr>
      </w:pPr>
      <w:r w:rsidRPr="00CB07AA">
        <w:rPr>
          <w:rFonts w:ascii="Arial" w:hAnsi="Arial" w:cs="Arial"/>
        </w:rPr>
        <w:t>Outcome of Store Inventory Management:</w:t>
      </w:r>
    </w:p>
    <w:p w:rsidR="00BA0E7A" w:rsidRPr="00CB07AA" w:rsidRDefault="00BA0E7A" w:rsidP="00BD4B8D">
      <w:pPr>
        <w:pStyle w:val="ListParagraph"/>
        <w:numPr>
          <w:ilvl w:val="2"/>
          <w:numId w:val="47"/>
        </w:numPr>
        <w:ind w:left="1440"/>
        <w:rPr>
          <w:rFonts w:ascii="Arial" w:hAnsi="Arial" w:cs="Arial"/>
        </w:rPr>
      </w:pPr>
      <w:r w:rsidRPr="00CB07AA">
        <w:rPr>
          <w:rFonts w:ascii="Arial" w:hAnsi="Arial" w:cs="Arial"/>
        </w:rPr>
        <w:t xml:space="preserve"> </w:t>
      </w:r>
      <w:r>
        <w:rPr>
          <w:rFonts w:ascii="Arial" w:hAnsi="Arial" w:cs="Arial"/>
        </w:rPr>
        <w:t>S</w:t>
      </w:r>
      <w:r w:rsidRPr="00CB07AA">
        <w:rPr>
          <w:rFonts w:ascii="Arial" w:hAnsi="Arial" w:cs="Arial"/>
        </w:rPr>
        <w:t>tock position at any given time;</w:t>
      </w:r>
    </w:p>
    <w:p w:rsidR="00BA0E7A" w:rsidRDefault="00BA0E7A">
      <w:pPr>
        <w:spacing w:after="0" w:line="240" w:lineRule="auto"/>
        <w:rPr>
          <w:rFonts w:ascii="Arial" w:hAnsi="Arial" w:cs="Arial"/>
          <w:lang w:val="en-GB"/>
        </w:rPr>
      </w:pPr>
      <w:r>
        <w:rPr>
          <w:rFonts w:ascii="Arial" w:hAnsi="Arial" w:cs="Arial"/>
          <w:lang w:val="en-GB"/>
        </w:rPr>
        <w:br w:type="page"/>
      </w:r>
    </w:p>
    <w:p w:rsidR="00C61A35" w:rsidRPr="00CB07AA" w:rsidRDefault="00C61A35" w:rsidP="00CB07AA">
      <w:pPr>
        <w:spacing w:after="0"/>
        <w:rPr>
          <w:rFonts w:ascii="Arial" w:hAnsi="Arial" w:cs="Arial"/>
          <w:lang w:val="en-GB"/>
        </w:rPr>
      </w:pPr>
    </w:p>
    <w:p w:rsidR="00C61A35" w:rsidRDefault="008365F5" w:rsidP="00CB07AA">
      <w:pPr>
        <w:pStyle w:val="Heading3"/>
        <w:rPr>
          <w:rFonts w:ascii="Arial" w:hAnsi="Arial" w:cs="Arial"/>
          <w:caps/>
          <w:lang w:val="en-GB"/>
        </w:rPr>
      </w:pPr>
      <w:bookmarkStart w:id="43" w:name="_Toc444374420"/>
      <w:r w:rsidRPr="00B035F4">
        <w:rPr>
          <w:rFonts w:ascii="Arial" w:hAnsi="Arial" w:cs="Arial"/>
          <w:caps/>
          <w:lang w:val="en-GB"/>
        </w:rPr>
        <w:t>Daily Programme Management</w:t>
      </w:r>
      <w:bookmarkEnd w:id="43"/>
    </w:p>
    <w:p w:rsidR="005B4BFC" w:rsidRPr="005B4BFC" w:rsidRDefault="005B4BFC" w:rsidP="005B4BFC">
      <w:pPr>
        <w:rPr>
          <w:lang w:val="en-GB"/>
        </w:rPr>
      </w:pPr>
    </w:p>
    <w:p w:rsidR="00E909FD" w:rsidRPr="00CB07AA" w:rsidRDefault="00E909FD" w:rsidP="0071068D">
      <w:pPr>
        <w:spacing w:before="120"/>
        <w:rPr>
          <w:rFonts w:ascii="Arial" w:hAnsi="Arial" w:cs="Arial"/>
          <w:b/>
          <w:u w:val="single"/>
        </w:rPr>
      </w:pPr>
      <w:r w:rsidRPr="00CB07AA">
        <w:rPr>
          <w:rFonts w:ascii="Arial" w:hAnsi="Arial" w:cs="Arial"/>
          <w:b/>
          <w:u w:val="single"/>
        </w:rPr>
        <w:t>Existing Business Process:</w:t>
      </w:r>
    </w:p>
    <w:p w:rsidR="00E909FD" w:rsidRPr="00CB07AA" w:rsidRDefault="00E909FD" w:rsidP="0071068D">
      <w:pPr>
        <w:spacing w:before="120"/>
        <w:rPr>
          <w:rFonts w:ascii="Arial" w:hAnsi="Arial" w:cs="Arial"/>
        </w:rPr>
      </w:pPr>
      <w:r w:rsidRPr="00CB07AA">
        <w:rPr>
          <w:rFonts w:ascii="Arial" w:hAnsi="Arial" w:cs="Arial"/>
        </w:rPr>
        <w:t>At present all correspondences and associated information is maintained on hard copy.</w:t>
      </w:r>
    </w:p>
    <w:p w:rsidR="00E909FD" w:rsidRPr="00CB07AA" w:rsidRDefault="00E909FD" w:rsidP="0071068D">
      <w:pPr>
        <w:spacing w:before="120"/>
        <w:rPr>
          <w:rFonts w:ascii="Arial" w:hAnsi="Arial" w:cs="Arial"/>
          <w:b/>
          <w:u w:val="single"/>
        </w:rPr>
      </w:pPr>
      <w:r w:rsidRPr="00CB07AA">
        <w:rPr>
          <w:rFonts w:ascii="Arial" w:hAnsi="Arial" w:cs="Arial"/>
          <w:b/>
          <w:u w:val="single"/>
        </w:rPr>
        <w:t>To be System:</w:t>
      </w:r>
    </w:p>
    <w:p w:rsidR="005A7911" w:rsidRPr="00CB07AA" w:rsidRDefault="005A7911" w:rsidP="0071068D">
      <w:pPr>
        <w:rPr>
          <w:rFonts w:ascii="Arial" w:hAnsi="Arial" w:cs="Arial"/>
        </w:rPr>
      </w:pPr>
      <w:r w:rsidRPr="00CB07AA">
        <w:rPr>
          <w:rFonts w:ascii="Arial" w:hAnsi="Arial" w:cs="Arial"/>
        </w:rPr>
        <w:t>All programs will be defined through the system. Following features to be considered during development of the proposed system.</w:t>
      </w:r>
    </w:p>
    <w:p w:rsidR="005A7911" w:rsidRPr="00CB07AA" w:rsidRDefault="005A7911" w:rsidP="00B035F4">
      <w:pPr>
        <w:pStyle w:val="ListParagraph"/>
        <w:numPr>
          <w:ilvl w:val="0"/>
          <w:numId w:val="8"/>
        </w:numPr>
        <w:spacing w:after="0" w:line="360" w:lineRule="auto"/>
        <w:ind w:left="1440"/>
        <w:rPr>
          <w:rFonts w:ascii="Arial" w:hAnsi="Arial" w:cs="Arial"/>
        </w:rPr>
      </w:pPr>
      <w:r w:rsidRPr="00CB07AA">
        <w:rPr>
          <w:rFonts w:ascii="Arial" w:hAnsi="Arial" w:cs="Arial"/>
        </w:rPr>
        <w:t xml:space="preserve">Define Holiday Class     </w:t>
      </w:r>
    </w:p>
    <w:p w:rsidR="005A7911" w:rsidRPr="00CB07AA" w:rsidRDefault="005A7911" w:rsidP="00B035F4">
      <w:pPr>
        <w:pStyle w:val="ListParagraph"/>
        <w:numPr>
          <w:ilvl w:val="0"/>
          <w:numId w:val="8"/>
        </w:numPr>
        <w:spacing w:after="0" w:line="360" w:lineRule="auto"/>
        <w:ind w:left="1440"/>
        <w:rPr>
          <w:rFonts w:ascii="Arial" w:hAnsi="Arial" w:cs="Arial"/>
        </w:rPr>
      </w:pPr>
      <w:r w:rsidRPr="00CB07AA">
        <w:rPr>
          <w:rFonts w:ascii="Arial" w:hAnsi="Arial" w:cs="Arial"/>
        </w:rPr>
        <w:t xml:space="preserve">Personnel Sub area </w:t>
      </w:r>
    </w:p>
    <w:p w:rsidR="005A7911" w:rsidRPr="00CB07AA" w:rsidRDefault="005A7911" w:rsidP="00B035F4">
      <w:pPr>
        <w:pStyle w:val="ListParagraph"/>
        <w:numPr>
          <w:ilvl w:val="0"/>
          <w:numId w:val="8"/>
        </w:numPr>
        <w:spacing w:after="0" w:line="360" w:lineRule="auto"/>
        <w:ind w:left="1440"/>
        <w:rPr>
          <w:rFonts w:ascii="Arial" w:hAnsi="Arial" w:cs="Arial"/>
        </w:rPr>
      </w:pPr>
      <w:r w:rsidRPr="00CB07AA">
        <w:rPr>
          <w:rFonts w:ascii="Arial" w:hAnsi="Arial" w:cs="Arial"/>
        </w:rPr>
        <w:t xml:space="preserve">Define Break Schedule     </w:t>
      </w:r>
    </w:p>
    <w:p w:rsidR="005A7911" w:rsidRPr="00CB07AA" w:rsidRDefault="005A7911" w:rsidP="00B035F4">
      <w:pPr>
        <w:pStyle w:val="ListParagraph"/>
        <w:numPr>
          <w:ilvl w:val="0"/>
          <w:numId w:val="8"/>
        </w:numPr>
        <w:spacing w:after="0" w:line="360" w:lineRule="auto"/>
        <w:ind w:left="1440"/>
        <w:rPr>
          <w:rFonts w:ascii="Arial" w:hAnsi="Arial" w:cs="Arial"/>
        </w:rPr>
      </w:pPr>
      <w:r w:rsidRPr="00CB07AA">
        <w:rPr>
          <w:rFonts w:ascii="Arial" w:hAnsi="Arial" w:cs="Arial"/>
        </w:rPr>
        <w:t xml:space="preserve">Define Daily Work </w:t>
      </w:r>
    </w:p>
    <w:p w:rsidR="005A7911" w:rsidRPr="00CB07AA" w:rsidRDefault="005A7911" w:rsidP="00B035F4">
      <w:pPr>
        <w:pStyle w:val="ListParagraph"/>
        <w:numPr>
          <w:ilvl w:val="0"/>
          <w:numId w:val="8"/>
        </w:numPr>
        <w:spacing w:after="0" w:line="360" w:lineRule="auto"/>
        <w:ind w:left="1440"/>
        <w:rPr>
          <w:rFonts w:ascii="Arial" w:hAnsi="Arial" w:cs="Arial"/>
        </w:rPr>
      </w:pPr>
      <w:r w:rsidRPr="00CB07AA">
        <w:rPr>
          <w:rFonts w:ascii="Arial" w:hAnsi="Arial" w:cs="Arial"/>
        </w:rPr>
        <w:t xml:space="preserve">Define Period Work Schedule    </w:t>
      </w:r>
    </w:p>
    <w:p w:rsidR="005A7911" w:rsidRPr="00CB07AA" w:rsidRDefault="005A7911" w:rsidP="00B035F4">
      <w:pPr>
        <w:pStyle w:val="ListParagraph"/>
        <w:numPr>
          <w:ilvl w:val="0"/>
          <w:numId w:val="8"/>
        </w:numPr>
        <w:spacing w:after="0" w:line="360" w:lineRule="auto"/>
        <w:ind w:left="1440"/>
        <w:rPr>
          <w:rFonts w:ascii="Arial" w:hAnsi="Arial" w:cs="Arial"/>
        </w:rPr>
      </w:pPr>
      <w:r w:rsidRPr="00CB07AA">
        <w:rPr>
          <w:rFonts w:ascii="Arial" w:hAnsi="Arial" w:cs="Arial"/>
        </w:rPr>
        <w:t xml:space="preserve">Define Day types     </w:t>
      </w:r>
    </w:p>
    <w:p w:rsidR="005A7911" w:rsidRPr="00CB07AA" w:rsidRDefault="005A7911" w:rsidP="00B035F4">
      <w:pPr>
        <w:pStyle w:val="ListParagraph"/>
        <w:numPr>
          <w:ilvl w:val="0"/>
          <w:numId w:val="8"/>
        </w:numPr>
        <w:spacing w:after="0" w:line="360" w:lineRule="auto"/>
        <w:ind w:left="1440"/>
        <w:rPr>
          <w:rFonts w:ascii="Arial" w:hAnsi="Arial" w:cs="Arial"/>
        </w:rPr>
      </w:pPr>
      <w:r w:rsidRPr="00CB07AA">
        <w:rPr>
          <w:rFonts w:ascii="Arial" w:hAnsi="Arial" w:cs="Arial"/>
        </w:rPr>
        <w:t xml:space="preserve">Define Employee Sub group groupings     </w:t>
      </w:r>
    </w:p>
    <w:p w:rsidR="005A7911" w:rsidRPr="00CB07AA" w:rsidRDefault="005A7911" w:rsidP="00B035F4">
      <w:pPr>
        <w:pStyle w:val="ListParagraph"/>
        <w:numPr>
          <w:ilvl w:val="0"/>
          <w:numId w:val="8"/>
        </w:numPr>
        <w:spacing w:after="0" w:line="360" w:lineRule="auto"/>
        <w:ind w:left="1440"/>
        <w:rPr>
          <w:rFonts w:ascii="Arial" w:hAnsi="Arial" w:cs="Arial"/>
        </w:rPr>
      </w:pPr>
      <w:r w:rsidRPr="00CB07AA">
        <w:rPr>
          <w:rFonts w:ascii="Arial" w:hAnsi="Arial" w:cs="Arial"/>
        </w:rPr>
        <w:t xml:space="preserve">Define Grouping for the Public Holiday Calendar </w:t>
      </w:r>
    </w:p>
    <w:p w:rsidR="005A7911" w:rsidRPr="00CB07AA" w:rsidRDefault="005A7911" w:rsidP="00B035F4">
      <w:pPr>
        <w:pStyle w:val="ListParagraph"/>
        <w:numPr>
          <w:ilvl w:val="0"/>
          <w:numId w:val="8"/>
        </w:numPr>
        <w:spacing w:after="0" w:line="360" w:lineRule="auto"/>
        <w:ind w:left="1440"/>
        <w:rPr>
          <w:rFonts w:ascii="Arial" w:hAnsi="Arial" w:cs="Arial"/>
        </w:rPr>
      </w:pPr>
      <w:r w:rsidRPr="00CB07AA">
        <w:rPr>
          <w:rFonts w:ascii="Arial" w:hAnsi="Arial" w:cs="Arial"/>
        </w:rPr>
        <w:t xml:space="preserve">Set Work Schedule Rules &amp; Work </w:t>
      </w:r>
    </w:p>
    <w:p w:rsidR="005A7911" w:rsidRPr="00CB07AA" w:rsidRDefault="005A7911" w:rsidP="00B035F4">
      <w:pPr>
        <w:pStyle w:val="ListParagraph"/>
        <w:numPr>
          <w:ilvl w:val="0"/>
          <w:numId w:val="8"/>
        </w:numPr>
        <w:spacing w:after="0" w:line="360" w:lineRule="auto"/>
        <w:ind w:left="1440"/>
        <w:rPr>
          <w:rFonts w:ascii="Arial" w:hAnsi="Arial" w:cs="Arial"/>
        </w:rPr>
      </w:pPr>
      <w:r w:rsidRPr="00CB07AA">
        <w:rPr>
          <w:rFonts w:ascii="Arial" w:hAnsi="Arial" w:cs="Arial"/>
        </w:rPr>
        <w:t xml:space="preserve">Generate work Schedules Manually.     </w:t>
      </w:r>
    </w:p>
    <w:p w:rsidR="00C61A35" w:rsidRPr="00CB07AA" w:rsidRDefault="005A7911" w:rsidP="00B035F4">
      <w:pPr>
        <w:pStyle w:val="ListParagraph"/>
        <w:numPr>
          <w:ilvl w:val="0"/>
          <w:numId w:val="8"/>
        </w:numPr>
        <w:spacing w:after="0" w:line="360" w:lineRule="auto"/>
        <w:ind w:left="1440"/>
        <w:rPr>
          <w:rFonts w:ascii="Arial" w:hAnsi="Arial" w:cs="Arial"/>
          <w:b/>
          <w:u w:val="single"/>
          <w:lang w:val="en-GB"/>
        </w:rPr>
      </w:pPr>
      <w:r w:rsidRPr="00CB07AA">
        <w:rPr>
          <w:rFonts w:ascii="Arial" w:hAnsi="Arial" w:cs="Arial"/>
        </w:rPr>
        <w:t>Set Default Value for the Work Schedule</w:t>
      </w:r>
      <w:r w:rsidRPr="00CB07AA">
        <w:rPr>
          <w:rFonts w:ascii="Arial" w:hAnsi="Arial" w:cs="Arial"/>
          <w:b/>
          <w:u w:val="single"/>
          <w:lang w:val="en-GB"/>
        </w:rPr>
        <w:t xml:space="preserve">     </w:t>
      </w:r>
      <w:r w:rsidR="00C61A35" w:rsidRPr="00CB07AA">
        <w:rPr>
          <w:rFonts w:ascii="Arial" w:hAnsi="Arial" w:cs="Arial"/>
          <w:b/>
          <w:u w:val="single"/>
          <w:lang w:val="en-GB"/>
        </w:rPr>
        <w:br w:type="page"/>
      </w:r>
    </w:p>
    <w:p w:rsidR="003E4FC3" w:rsidRDefault="008365F5" w:rsidP="00CB07AA">
      <w:pPr>
        <w:pStyle w:val="Heading3"/>
        <w:rPr>
          <w:rFonts w:ascii="Arial" w:hAnsi="Arial" w:cs="Arial"/>
          <w:caps/>
        </w:rPr>
      </w:pPr>
      <w:bookmarkStart w:id="44" w:name="_Toc444374421"/>
      <w:r w:rsidRPr="00B035F4">
        <w:rPr>
          <w:rFonts w:ascii="Arial" w:hAnsi="Arial" w:cs="Arial"/>
          <w:caps/>
        </w:rPr>
        <w:lastRenderedPageBreak/>
        <w:t xml:space="preserve">Monthly </w:t>
      </w:r>
      <w:r w:rsidR="00117A25" w:rsidRPr="00B035F4">
        <w:rPr>
          <w:rFonts w:ascii="Arial" w:hAnsi="Arial" w:cs="Arial"/>
          <w:caps/>
        </w:rPr>
        <w:t>/Quarterly/ Half Yearly /</w:t>
      </w:r>
      <w:r w:rsidR="00117A25" w:rsidRPr="00B035F4">
        <w:rPr>
          <w:rFonts w:ascii="Arial" w:hAnsi="Arial" w:cs="Arial"/>
          <w:caps/>
          <w:lang w:val="en-GB"/>
        </w:rPr>
        <w:t xml:space="preserve"> Yearly</w:t>
      </w:r>
      <w:r w:rsidR="00117A25" w:rsidRPr="00B035F4">
        <w:rPr>
          <w:rFonts w:ascii="Arial" w:hAnsi="Arial" w:cs="Arial"/>
          <w:caps/>
        </w:rPr>
        <w:t xml:space="preserve"> </w:t>
      </w:r>
      <w:r w:rsidRPr="00B035F4">
        <w:rPr>
          <w:rFonts w:ascii="Arial" w:hAnsi="Arial" w:cs="Arial"/>
          <w:caps/>
        </w:rPr>
        <w:t>Reports Return</w:t>
      </w:r>
      <w:bookmarkEnd w:id="44"/>
      <w:r w:rsidRPr="00B035F4">
        <w:rPr>
          <w:rFonts w:ascii="Arial" w:hAnsi="Arial" w:cs="Arial"/>
          <w:caps/>
        </w:rPr>
        <w:t xml:space="preserve"> </w:t>
      </w:r>
    </w:p>
    <w:p w:rsidR="008365F5" w:rsidRPr="00B035F4" w:rsidRDefault="008365F5" w:rsidP="003E4FC3">
      <w:pPr>
        <w:pStyle w:val="Heading3"/>
        <w:numPr>
          <w:ilvl w:val="0"/>
          <w:numId w:val="0"/>
        </w:numPr>
        <w:rPr>
          <w:rFonts w:ascii="Arial" w:hAnsi="Arial" w:cs="Arial"/>
          <w:caps/>
        </w:rPr>
      </w:pPr>
      <w:bookmarkStart w:id="45" w:name="_Toc444374422"/>
      <w:r w:rsidRPr="00B035F4">
        <w:rPr>
          <w:rFonts w:ascii="Arial" w:hAnsi="Arial" w:cs="Arial"/>
          <w:caps/>
        </w:rPr>
        <w:t>Management</w:t>
      </w:r>
      <w:bookmarkEnd w:id="45"/>
    </w:p>
    <w:p w:rsidR="00B035F4" w:rsidRPr="00B035F4" w:rsidRDefault="00B035F4" w:rsidP="00B035F4"/>
    <w:p w:rsidR="001A4B7A" w:rsidRPr="00CB07AA" w:rsidRDefault="001A4B7A" w:rsidP="00CB07AA">
      <w:pPr>
        <w:rPr>
          <w:rFonts w:ascii="Arial" w:hAnsi="Arial" w:cs="Arial"/>
        </w:rPr>
      </w:pPr>
      <w:r w:rsidRPr="00CB07AA">
        <w:rPr>
          <w:rFonts w:ascii="Arial" w:hAnsi="Arial" w:cs="Arial"/>
        </w:rPr>
        <w:t>MIS as per present requirement of the MOD/ BASB HQ in the following heads:</w:t>
      </w:r>
    </w:p>
    <w:p w:rsidR="001A4B7A" w:rsidRPr="00CB07AA" w:rsidRDefault="001A4B7A" w:rsidP="00B035F4">
      <w:pPr>
        <w:pStyle w:val="ListParagraph"/>
        <w:numPr>
          <w:ilvl w:val="0"/>
          <w:numId w:val="8"/>
        </w:numPr>
        <w:spacing w:after="0" w:line="360" w:lineRule="auto"/>
        <w:rPr>
          <w:rFonts w:ascii="Arial" w:hAnsi="Arial" w:cs="Arial"/>
        </w:rPr>
      </w:pPr>
      <w:r w:rsidRPr="00CB07AA">
        <w:rPr>
          <w:rFonts w:ascii="Arial" w:hAnsi="Arial" w:cs="Arial"/>
        </w:rPr>
        <w:t>Monthly activities;</w:t>
      </w:r>
    </w:p>
    <w:p w:rsidR="001A4B7A" w:rsidRPr="00CB07AA" w:rsidRDefault="001A4B7A" w:rsidP="00B035F4">
      <w:pPr>
        <w:pStyle w:val="ListParagraph"/>
        <w:numPr>
          <w:ilvl w:val="0"/>
          <w:numId w:val="8"/>
        </w:numPr>
        <w:spacing w:after="0" w:line="360" w:lineRule="auto"/>
        <w:rPr>
          <w:rFonts w:ascii="Arial" w:hAnsi="Arial" w:cs="Arial"/>
        </w:rPr>
      </w:pPr>
      <w:r w:rsidRPr="00CB07AA">
        <w:rPr>
          <w:rFonts w:ascii="Arial" w:hAnsi="Arial" w:cs="Arial"/>
        </w:rPr>
        <w:t>Daily Program;</w:t>
      </w:r>
    </w:p>
    <w:p w:rsidR="001A4B7A" w:rsidRPr="00CB07AA" w:rsidRDefault="001A4B7A" w:rsidP="00B035F4">
      <w:pPr>
        <w:pStyle w:val="ListParagraph"/>
        <w:numPr>
          <w:ilvl w:val="0"/>
          <w:numId w:val="8"/>
        </w:numPr>
        <w:spacing w:after="0" w:line="360" w:lineRule="auto"/>
        <w:rPr>
          <w:rFonts w:ascii="Arial" w:hAnsi="Arial" w:cs="Arial"/>
        </w:rPr>
      </w:pPr>
      <w:r w:rsidRPr="00CB07AA">
        <w:rPr>
          <w:rFonts w:ascii="Arial" w:hAnsi="Arial" w:cs="Arial"/>
        </w:rPr>
        <w:t>Monthly, Quarterly, Half yearly and Yearly reports and returns thereof;</w:t>
      </w:r>
    </w:p>
    <w:p w:rsidR="001A4B7A" w:rsidRDefault="001A4B7A" w:rsidP="00B035F4">
      <w:pPr>
        <w:pStyle w:val="ListParagraph"/>
        <w:numPr>
          <w:ilvl w:val="0"/>
          <w:numId w:val="8"/>
        </w:numPr>
        <w:spacing w:after="0" w:line="360" w:lineRule="auto"/>
        <w:rPr>
          <w:rFonts w:ascii="Arial" w:hAnsi="Arial" w:cs="Arial"/>
        </w:rPr>
      </w:pPr>
      <w:r w:rsidRPr="00CB07AA">
        <w:rPr>
          <w:rFonts w:ascii="Arial" w:hAnsi="Arial" w:cs="Arial"/>
        </w:rPr>
        <w:t>Monitoring of welfare activities.</w:t>
      </w:r>
    </w:p>
    <w:p w:rsidR="00B035F4" w:rsidRPr="00CB07AA" w:rsidRDefault="00B035F4" w:rsidP="00B035F4">
      <w:pPr>
        <w:pStyle w:val="ListParagraph"/>
        <w:spacing w:after="0"/>
        <w:rPr>
          <w:rFonts w:ascii="Arial" w:hAnsi="Arial" w:cs="Arial"/>
        </w:rPr>
      </w:pPr>
    </w:p>
    <w:p w:rsidR="001A4B7A" w:rsidRPr="00CB07AA" w:rsidRDefault="001A4B7A" w:rsidP="00CB07AA">
      <w:pPr>
        <w:rPr>
          <w:rFonts w:ascii="Arial" w:hAnsi="Arial" w:cs="Arial"/>
          <w:b/>
        </w:rPr>
      </w:pPr>
      <w:r w:rsidRPr="00CB07AA">
        <w:rPr>
          <w:rFonts w:ascii="Arial" w:hAnsi="Arial" w:cs="Arial"/>
          <w:b/>
        </w:rPr>
        <w:t>Outcome of Query and Reporting:</w:t>
      </w:r>
    </w:p>
    <w:p w:rsidR="001A4B7A" w:rsidRPr="00CB07AA" w:rsidRDefault="001A4B7A" w:rsidP="00B035F4">
      <w:pPr>
        <w:pStyle w:val="ListParagraph"/>
        <w:numPr>
          <w:ilvl w:val="0"/>
          <w:numId w:val="8"/>
        </w:numPr>
        <w:spacing w:after="0" w:line="360" w:lineRule="auto"/>
        <w:rPr>
          <w:rFonts w:ascii="Arial" w:hAnsi="Arial" w:cs="Arial"/>
        </w:rPr>
      </w:pPr>
      <w:r w:rsidRPr="00CB07AA">
        <w:rPr>
          <w:rFonts w:ascii="Arial" w:hAnsi="Arial" w:cs="Arial"/>
        </w:rPr>
        <w:t>Single point of Trust and accuracy of reporting across the organization;</w:t>
      </w:r>
    </w:p>
    <w:p w:rsidR="001A4B7A" w:rsidRPr="00CB07AA" w:rsidRDefault="001A4B7A" w:rsidP="00B035F4">
      <w:pPr>
        <w:pStyle w:val="ListParagraph"/>
        <w:numPr>
          <w:ilvl w:val="0"/>
          <w:numId w:val="8"/>
        </w:numPr>
        <w:spacing w:after="0" w:line="360" w:lineRule="auto"/>
        <w:rPr>
          <w:rFonts w:ascii="Arial" w:hAnsi="Arial" w:cs="Arial"/>
        </w:rPr>
      </w:pPr>
      <w:r w:rsidRPr="00CB07AA">
        <w:rPr>
          <w:rFonts w:ascii="Arial" w:hAnsi="Arial" w:cs="Arial"/>
        </w:rPr>
        <w:t>Presentation of information as required by HQ/ Donors;</w:t>
      </w:r>
    </w:p>
    <w:p w:rsidR="00FA6F3B" w:rsidRPr="00B035F4" w:rsidRDefault="00FA6F3B" w:rsidP="00FA6F3B">
      <w:pPr>
        <w:pStyle w:val="Heading3"/>
        <w:rPr>
          <w:rFonts w:ascii="Arial" w:hAnsi="Arial" w:cs="Arial"/>
          <w:caps/>
        </w:rPr>
      </w:pPr>
      <w:bookmarkStart w:id="46" w:name="_Toc444374423"/>
      <w:r>
        <w:rPr>
          <w:rFonts w:ascii="Arial" w:hAnsi="Arial" w:cs="Arial"/>
          <w:caps/>
        </w:rPr>
        <w:t>All Application forms USED IN BASB for welfare Activities are attached here</w:t>
      </w:r>
      <w:bookmarkEnd w:id="46"/>
    </w:p>
    <w:p w:rsidR="005829EF" w:rsidRDefault="005829EF" w:rsidP="00B035F4">
      <w:pPr>
        <w:spacing w:line="360" w:lineRule="auto"/>
        <w:rPr>
          <w:rFonts w:ascii="Arial" w:hAnsi="Arial" w:cs="Arial"/>
          <w:highlight w:val="cyan"/>
        </w:rPr>
      </w:pPr>
    </w:p>
    <w:p w:rsidR="005829EF" w:rsidRPr="005829EF" w:rsidRDefault="005829EF" w:rsidP="00B035F4">
      <w:pPr>
        <w:spacing w:line="360" w:lineRule="auto"/>
        <w:rPr>
          <w:rFonts w:ascii="Arial" w:hAnsi="Arial" w:cs="Arial"/>
        </w:rPr>
      </w:pPr>
      <w:r w:rsidRPr="005829EF">
        <w:rPr>
          <w:rFonts w:ascii="Arial" w:hAnsi="Arial" w:cs="Arial"/>
        </w:rPr>
        <w:t>To be attached</w:t>
      </w:r>
    </w:p>
    <w:p w:rsidR="00364FB2" w:rsidRDefault="00364FB2" w:rsidP="00B035F4">
      <w:pPr>
        <w:spacing w:line="360" w:lineRule="auto"/>
        <w:rPr>
          <w:rFonts w:ascii="Arial" w:hAnsi="Arial" w:cs="Arial"/>
        </w:rPr>
      </w:pPr>
    </w:p>
    <w:p w:rsidR="00DB330E" w:rsidRDefault="00DB330E" w:rsidP="00CB07AA">
      <w:pPr>
        <w:pStyle w:val="Heading2"/>
        <w:spacing w:line="276" w:lineRule="auto"/>
        <w:rPr>
          <w:rFonts w:ascii="Arial" w:hAnsi="Arial" w:cs="Arial"/>
          <w:sz w:val="22"/>
          <w:szCs w:val="22"/>
        </w:rPr>
      </w:pPr>
      <w:bookmarkStart w:id="47" w:name="_Toc444374424"/>
      <w:r w:rsidRPr="00CB07AA">
        <w:rPr>
          <w:rFonts w:ascii="Arial" w:hAnsi="Arial" w:cs="Arial"/>
          <w:sz w:val="22"/>
          <w:szCs w:val="22"/>
        </w:rPr>
        <w:t>Hardware &amp; Networking</w:t>
      </w:r>
      <w:bookmarkEnd w:id="47"/>
    </w:p>
    <w:p w:rsidR="00C42F25" w:rsidRDefault="00C42F25">
      <w:pPr>
        <w:spacing w:after="0" w:line="240" w:lineRule="auto"/>
      </w:pPr>
      <w:r>
        <w:br w:type="page"/>
      </w:r>
    </w:p>
    <w:p w:rsidR="00DB330E" w:rsidRDefault="00C42F25" w:rsidP="00CB07AA">
      <w:pPr>
        <w:pStyle w:val="Heading3"/>
        <w:rPr>
          <w:rFonts w:ascii="Arial" w:hAnsi="Arial" w:cs="Arial"/>
        </w:rPr>
      </w:pPr>
      <w:bookmarkStart w:id="48" w:name="_Toc444374425"/>
      <w:r>
        <w:rPr>
          <w:rFonts w:ascii="Arial" w:hAnsi="Arial" w:cs="Arial"/>
        </w:rPr>
        <w:lastRenderedPageBreak/>
        <w:t xml:space="preserve">List of </w:t>
      </w:r>
      <w:r w:rsidR="00DB330E" w:rsidRPr="00CB07AA">
        <w:rPr>
          <w:rFonts w:ascii="Arial" w:hAnsi="Arial" w:cs="Arial"/>
        </w:rPr>
        <w:t>Hardware</w:t>
      </w:r>
      <w:bookmarkEnd w:id="48"/>
      <w:r w:rsidR="00DB330E" w:rsidRPr="00CB07AA">
        <w:rPr>
          <w:rFonts w:ascii="Arial" w:hAnsi="Arial" w:cs="Arial"/>
        </w:rPr>
        <w:t xml:space="preserve"> </w:t>
      </w:r>
    </w:p>
    <w:p w:rsidR="005B4BFC" w:rsidRDefault="005B4BFC" w:rsidP="005B4BFC"/>
    <w:tbl>
      <w:tblPr>
        <w:tblW w:w="9481"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5950"/>
        <w:gridCol w:w="990"/>
        <w:gridCol w:w="1549"/>
      </w:tblGrid>
      <w:tr w:rsidR="00C42F25" w:rsidRPr="00C42F25" w:rsidTr="00C42F25">
        <w:trPr>
          <w:trHeight w:val="291"/>
        </w:trPr>
        <w:tc>
          <w:tcPr>
            <w:tcW w:w="992" w:type="dxa"/>
            <w:shd w:val="clear" w:color="auto" w:fill="auto"/>
            <w:vAlign w:val="center"/>
            <w:hideMark/>
          </w:tcPr>
          <w:p w:rsidR="00C42F25" w:rsidRPr="00C42F25" w:rsidRDefault="00C42F25" w:rsidP="00D01D1F">
            <w:pPr>
              <w:jc w:val="center"/>
              <w:rPr>
                <w:rFonts w:ascii="Arial" w:hAnsi="Arial" w:cs="Arial"/>
                <w:b/>
                <w:caps/>
                <w:sz w:val="20"/>
                <w:szCs w:val="20"/>
              </w:rPr>
            </w:pPr>
            <w:r w:rsidRPr="00C42F25">
              <w:rPr>
                <w:rFonts w:ascii="Arial" w:hAnsi="Arial" w:cs="Arial"/>
                <w:b/>
                <w:caps/>
                <w:sz w:val="20"/>
                <w:szCs w:val="20"/>
              </w:rPr>
              <w:t>Ser</w:t>
            </w:r>
          </w:p>
        </w:tc>
        <w:tc>
          <w:tcPr>
            <w:tcW w:w="5950" w:type="dxa"/>
            <w:vAlign w:val="center"/>
          </w:tcPr>
          <w:p w:rsidR="00C42F25" w:rsidRPr="00C42F25" w:rsidRDefault="00C42F25" w:rsidP="00D01D1F">
            <w:pPr>
              <w:jc w:val="center"/>
              <w:rPr>
                <w:rFonts w:ascii="Arial" w:hAnsi="Arial" w:cs="Arial"/>
                <w:b/>
                <w:bCs/>
                <w:caps/>
                <w:color w:val="000000"/>
                <w:sz w:val="20"/>
                <w:szCs w:val="20"/>
              </w:rPr>
            </w:pPr>
            <w:r w:rsidRPr="00C42F25">
              <w:rPr>
                <w:rFonts w:ascii="Arial" w:hAnsi="Arial" w:cs="Arial"/>
                <w:b/>
                <w:bCs/>
                <w:caps/>
                <w:color w:val="000000"/>
                <w:sz w:val="20"/>
                <w:szCs w:val="20"/>
              </w:rPr>
              <w:t>particulars</w:t>
            </w:r>
          </w:p>
        </w:tc>
        <w:tc>
          <w:tcPr>
            <w:tcW w:w="990" w:type="dxa"/>
            <w:shd w:val="clear" w:color="auto" w:fill="auto"/>
            <w:noWrap/>
            <w:vAlign w:val="bottom"/>
            <w:hideMark/>
          </w:tcPr>
          <w:p w:rsidR="00C42F25" w:rsidRPr="00C42F25" w:rsidRDefault="00C42F25" w:rsidP="00D01D1F">
            <w:pPr>
              <w:jc w:val="center"/>
              <w:rPr>
                <w:rFonts w:ascii="Arial" w:hAnsi="Arial" w:cs="Arial"/>
                <w:b/>
                <w:caps/>
                <w:color w:val="000000"/>
                <w:sz w:val="20"/>
                <w:szCs w:val="20"/>
              </w:rPr>
            </w:pPr>
            <w:r w:rsidRPr="00C42F25">
              <w:rPr>
                <w:rFonts w:ascii="Arial" w:hAnsi="Arial" w:cs="Arial"/>
                <w:b/>
                <w:caps/>
                <w:color w:val="000000"/>
                <w:sz w:val="20"/>
                <w:szCs w:val="20"/>
              </w:rPr>
              <w:t>Qty</w:t>
            </w:r>
          </w:p>
        </w:tc>
        <w:tc>
          <w:tcPr>
            <w:tcW w:w="1549" w:type="dxa"/>
            <w:shd w:val="clear" w:color="auto" w:fill="auto"/>
            <w:noWrap/>
            <w:vAlign w:val="bottom"/>
            <w:hideMark/>
          </w:tcPr>
          <w:p w:rsidR="00C42F25" w:rsidRPr="00C42F25" w:rsidRDefault="00C42F25" w:rsidP="00D01D1F">
            <w:pPr>
              <w:jc w:val="center"/>
              <w:rPr>
                <w:rFonts w:ascii="Arial" w:hAnsi="Arial" w:cs="Arial"/>
                <w:b/>
                <w:caps/>
                <w:color w:val="000000"/>
                <w:sz w:val="20"/>
                <w:szCs w:val="20"/>
              </w:rPr>
            </w:pPr>
            <w:r w:rsidRPr="00C42F25">
              <w:rPr>
                <w:rFonts w:ascii="Arial" w:hAnsi="Arial" w:cs="Arial"/>
                <w:b/>
                <w:caps/>
                <w:color w:val="000000"/>
                <w:sz w:val="20"/>
                <w:szCs w:val="20"/>
              </w:rPr>
              <w:t>Unit</w:t>
            </w:r>
          </w:p>
        </w:tc>
      </w:tr>
      <w:tr w:rsidR="00C42F25" w:rsidRPr="00C42F25" w:rsidTr="00C42F25">
        <w:trPr>
          <w:trHeight w:val="291"/>
        </w:trPr>
        <w:tc>
          <w:tcPr>
            <w:tcW w:w="992" w:type="dxa"/>
            <w:shd w:val="clear" w:color="auto" w:fill="auto"/>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jc w:val="both"/>
              <w:rPr>
                <w:rFonts w:ascii="Arial" w:hAnsi="Arial" w:cs="Arial"/>
                <w:bCs/>
                <w:caps/>
                <w:color w:val="000000"/>
                <w:sz w:val="20"/>
                <w:szCs w:val="20"/>
              </w:rPr>
            </w:pPr>
            <w:r w:rsidRPr="00C42F25">
              <w:rPr>
                <w:rFonts w:ascii="Arial" w:hAnsi="Arial" w:cs="Arial"/>
                <w:bCs/>
                <w:caps/>
                <w:color w:val="000000"/>
                <w:sz w:val="20"/>
                <w:szCs w:val="20"/>
              </w:rPr>
              <w:t>Blade Server Chassis Specification</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2</w:t>
            </w:r>
          </w:p>
        </w:tc>
        <w:tc>
          <w:tcPr>
            <w:tcW w:w="1549"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Nos</w:t>
            </w:r>
          </w:p>
        </w:tc>
      </w:tr>
      <w:tr w:rsidR="00C42F25" w:rsidRPr="00C42F25" w:rsidTr="00C42F25">
        <w:trPr>
          <w:trHeight w:val="291"/>
        </w:trPr>
        <w:tc>
          <w:tcPr>
            <w:tcW w:w="992" w:type="dxa"/>
            <w:shd w:val="clear" w:color="auto" w:fill="auto"/>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jc w:val="both"/>
              <w:rPr>
                <w:rFonts w:ascii="Arial" w:hAnsi="Arial" w:cs="Arial"/>
                <w:bCs/>
                <w:caps/>
                <w:color w:val="000000"/>
                <w:sz w:val="20"/>
                <w:szCs w:val="20"/>
              </w:rPr>
            </w:pPr>
            <w:r w:rsidRPr="00C42F25">
              <w:rPr>
                <w:rFonts w:ascii="Arial" w:hAnsi="Arial" w:cs="Arial"/>
                <w:bCs/>
                <w:caps/>
                <w:color w:val="000000"/>
                <w:sz w:val="20"/>
                <w:szCs w:val="20"/>
              </w:rPr>
              <w:t xml:space="preserve">Application Server Specification </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6</w:t>
            </w:r>
          </w:p>
        </w:tc>
        <w:tc>
          <w:tcPr>
            <w:tcW w:w="1549"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Nos</w:t>
            </w:r>
          </w:p>
        </w:tc>
      </w:tr>
      <w:tr w:rsidR="00C42F25" w:rsidRPr="00C42F25" w:rsidTr="00C42F25">
        <w:trPr>
          <w:trHeight w:val="291"/>
        </w:trPr>
        <w:tc>
          <w:tcPr>
            <w:tcW w:w="992" w:type="dxa"/>
            <w:shd w:val="clear" w:color="auto" w:fill="auto"/>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jc w:val="both"/>
              <w:rPr>
                <w:rFonts w:ascii="Arial" w:hAnsi="Arial" w:cs="Arial"/>
                <w:bCs/>
                <w:caps/>
                <w:color w:val="000000"/>
                <w:sz w:val="20"/>
                <w:szCs w:val="20"/>
              </w:rPr>
            </w:pPr>
            <w:r w:rsidRPr="00C42F25">
              <w:rPr>
                <w:rFonts w:ascii="Arial" w:hAnsi="Arial" w:cs="Arial"/>
                <w:bCs/>
                <w:caps/>
                <w:color w:val="000000"/>
                <w:sz w:val="20"/>
                <w:szCs w:val="20"/>
              </w:rPr>
              <w:t xml:space="preserve">Web &amp; Mail Server Specification </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4</w:t>
            </w:r>
          </w:p>
        </w:tc>
        <w:tc>
          <w:tcPr>
            <w:tcW w:w="1549"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Nos</w:t>
            </w:r>
          </w:p>
        </w:tc>
      </w:tr>
      <w:tr w:rsidR="00C42F25" w:rsidRPr="00C42F25" w:rsidTr="00C42F25">
        <w:trPr>
          <w:trHeight w:val="291"/>
        </w:trPr>
        <w:tc>
          <w:tcPr>
            <w:tcW w:w="992" w:type="dxa"/>
            <w:shd w:val="clear" w:color="auto" w:fill="auto"/>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jc w:val="both"/>
              <w:rPr>
                <w:rFonts w:ascii="Arial" w:hAnsi="Arial" w:cs="Arial"/>
                <w:bCs/>
                <w:caps/>
                <w:color w:val="000000"/>
                <w:sz w:val="20"/>
                <w:szCs w:val="20"/>
              </w:rPr>
            </w:pPr>
            <w:r w:rsidRPr="00C42F25">
              <w:rPr>
                <w:rFonts w:ascii="Arial" w:hAnsi="Arial" w:cs="Arial"/>
                <w:bCs/>
                <w:caps/>
                <w:color w:val="000000"/>
                <w:sz w:val="20"/>
                <w:szCs w:val="20"/>
              </w:rPr>
              <w:t xml:space="preserve">Multi Purpose Server Specification </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2</w:t>
            </w:r>
          </w:p>
        </w:tc>
        <w:tc>
          <w:tcPr>
            <w:tcW w:w="1549"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Nos</w:t>
            </w:r>
          </w:p>
        </w:tc>
      </w:tr>
      <w:tr w:rsidR="00C42F25" w:rsidRPr="00C42F25" w:rsidTr="00C42F25">
        <w:trPr>
          <w:trHeight w:val="291"/>
        </w:trPr>
        <w:tc>
          <w:tcPr>
            <w:tcW w:w="992" w:type="dxa"/>
            <w:shd w:val="clear" w:color="auto" w:fill="auto"/>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jc w:val="both"/>
              <w:rPr>
                <w:rFonts w:ascii="Arial" w:hAnsi="Arial" w:cs="Arial"/>
                <w:bCs/>
                <w:caps/>
                <w:color w:val="000000"/>
                <w:sz w:val="20"/>
                <w:szCs w:val="20"/>
              </w:rPr>
            </w:pPr>
            <w:r w:rsidRPr="00C42F25">
              <w:rPr>
                <w:rFonts w:ascii="Arial" w:hAnsi="Arial" w:cs="Arial"/>
                <w:bCs/>
                <w:caps/>
                <w:color w:val="000000"/>
                <w:sz w:val="20"/>
                <w:szCs w:val="20"/>
              </w:rPr>
              <w:t xml:space="preserve">Active Directory, Backup Active Directory, Anti Virus, Backup Management Server Specification </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4</w:t>
            </w:r>
          </w:p>
        </w:tc>
        <w:tc>
          <w:tcPr>
            <w:tcW w:w="1549"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Nos</w:t>
            </w:r>
          </w:p>
        </w:tc>
      </w:tr>
      <w:tr w:rsidR="00C42F25" w:rsidRPr="00C42F25" w:rsidTr="00C42F25">
        <w:trPr>
          <w:trHeight w:val="291"/>
        </w:trPr>
        <w:tc>
          <w:tcPr>
            <w:tcW w:w="992" w:type="dxa"/>
            <w:shd w:val="clear" w:color="auto" w:fill="auto"/>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jc w:val="both"/>
              <w:rPr>
                <w:rFonts w:ascii="Arial" w:hAnsi="Arial" w:cs="Arial"/>
                <w:bCs/>
                <w:caps/>
                <w:color w:val="000000"/>
                <w:sz w:val="20"/>
                <w:szCs w:val="20"/>
              </w:rPr>
            </w:pPr>
            <w:r w:rsidRPr="00C42F25">
              <w:rPr>
                <w:rFonts w:ascii="Arial" w:hAnsi="Arial" w:cs="Arial"/>
                <w:bCs/>
                <w:caps/>
                <w:color w:val="000000"/>
                <w:sz w:val="20"/>
                <w:szCs w:val="20"/>
              </w:rPr>
              <w:t>SAN Storage System Specification</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1</w:t>
            </w:r>
          </w:p>
        </w:tc>
        <w:tc>
          <w:tcPr>
            <w:tcW w:w="1549"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Package</w:t>
            </w:r>
          </w:p>
        </w:tc>
      </w:tr>
      <w:tr w:rsidR="00C42F25" w:rsidRPr="00C42F25" w:rsidTr="00C42F25">
        <w:trPr>
          <w:trHeight w:val="291"/>
        </w:trPr>
        <w:tc>
          <w:tcPr>
            <w:tcW w:w="992" w:type="dxa"/>
            <w:shd w:val="clear" w:color="auto" w:fill="auto"/>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jc w:val="both"/>
              <w:rPr>
                <w:rFonts w:ascii="Arial" w:hAnsi="Arial" w:cs="Arial"/>
                <w:bCs/>
                <w:caps/>
                <w:color w:val="000000"/>
                <w:sz w:val="20"/>
                <w:szCs w:val="20"/>
              </w:rPr>
            </w:pPr>
            <w:r w:rsidRPr="00C42F25">
              <w:rPr>
                <w:rFonts w:ascii="Arial" w:hAnsi="Arial" w:cs="Arial"/>
                <w:bCs/>
                <w:caps/>
                <w:color w:val="000000"/>
                <w:sz w:val="20"/>
                <w:szCs w:val="20"/>
              </w:rPr>
              <w:t>Backup Solution Specification</w:t>
            </w:r>
          </w:p>
        </w:tc>
        <w:tc>
          <w:tcPr>
            <w:tcW w:w="990" w:type="dxa"/>
            <w:shd w:val="clear" w:color="auto" w:fill="auto"/>
            <w:noWrap/>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1</w:t>
            </w:r>
          </w:p>
        </w:tc>
        <w:tc>
          <w:tcPr>
            <w:tcW w:w="1549" w:type="dxa"/>
            <w:shd w:val="clear" w:color="auto" w:fill="auto"/>
            <w:noWrap/>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Package</w:t>
            </w:r>
          </w:p>
        </w:tc>
      </w:tr>
      <w:tr w:rsidR="00C42F25" w:rsidRPr="00C42F25" w:rsidTr="00C42F25">
        <w:trPr>
          <w:trHeight w:val="291"/>
        </w:trPr>
        <w:tc>
          <w:tcPr>
            <w:tcW w:w="992" w:type="dxa"/>
            <w:shd w:val="clear" w:color="auto" w:fill="auto"/>
            <w:noWrap/>
            <w:vAlign w:val="bottom"/>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bottom"/>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Core Router</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2</w:t>
            </w:r>
          </w:p>
        </w:tc>
        <w:tc>
          <w:tcPr>
            <w:tcW w:w="1549"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Nos</w:t>
            </w:r>
          </w:p>
        </w:tc>
      </w:tr>
      <w:tr w:rsidR="00C42F25" w:rsidRPr="00C42F25" w:rsidTr="00C42F25">
        <w:trPr>
          <w:trHeight w:val="291"/>
        </w:trPr>
        <w:tc>
          <w:tcPr>
            <w:tcW w:w="992" w:type="dxa"/>
            <w:shd w:val="clear" w:color="auto" w:fill="auto"/>
            <w:noWrap/>
            <w:vAlign w:val="bottom"/>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bottom"/>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Core Switch</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2</w:t>
            </w:r>
          </w:p>
        </w:tc>
        <w:tc>
          <w:tcPr>
            <w:tcW w:w="1549"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Pcs</w:t>
            </w:r>
          </w:p>
        </w:tc>
      </w:tr>
      <w:tr w:rsidR="00C42F25" w:rsidRPr="00C42F25" w:rsidTr="00C42F25">
        <w:trPr>
          <w:trHeight w:val="291"/>
        </w:trPr>
        <w:tc>
          <w:tcPr>
            <w:tcW w:w="992" w:type="dxa"/>
            <w:shd w:val="clear" w:color="auto" w:fill="auto"/>
            <w:noWrap/>
            <w:vAlign w:val="bottom"/>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bottom"/>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Core Firewall</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2</w:t>
            </w:r>
          </w:p>
        </w:tc>
        <w:tc>
          <w:tcPr>
            <w:tcW w:w="1549"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Pcs</w:t>
            </w:r>
          </w:p>
        </w:tc>
      </w:tr>
      <w:tr w:rsidR="00C42F25" w:rsidRPr="00C42F25" w:rsidTr="00C42F25">
        <w:trPr>
          <w:trHeight w:val="291"/>
        </w:trPr>
        <w:tc>
          <w:tcPr>
            <w:tcW w:w="992" w:type="dxa"/>
            <w:shd w:val="clear" w:color="auto" w:fill="auto"/>
            <w:noWrap/>
            <w:vAlign w:val="bottom"/>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bottom"/>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Floor Access Switch</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2</w:t>
            </w:r>
          </w:p>
        </w:tc>
        <w:tc>
          <w:tcPr>
            <w:tcW w:w="1549"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Pcs</w:t>
            </w:r>
          </w:p>
        </w:tc>
      </w:tr>
      <w:tr w:rsidR="00C42F25" w:rsidRPr="00C42F25" w:rsidTr="00C42F25">
        <w:trPr>
          <w:trHeight w:val="360"/>
        </w:trPr>
        <w:tc>
          <w:tcPr>
            <w:tcW w:w="992" w:type="dxa"/>
            <w:shd w:val="clear" w:color="auto" w:fill="auto"/>
            <w:noWrap/>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RAISED FLOORING SYSTEM</w:t>
            </w:r>
          </w:p>
        </w:tc>
        <w:tc>
          <w:tcPr>
            <w:tcW w:w="990" w:type="dxa"/>
            <w:shd w:val="clear" w:color="auto" w:fill="auto"/>
            <w:noWrap/>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1</w:t>
            </w:r>
          </w:p>
        </w:tc>
        <w:tc>
          <w:tcPr>
            <w:tcW w:w="1549" w:type="dxa"/>
            <w:shd w:val="clear" w:color="auto" w:fill="auto"/>
            <w:noWrap/>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Package</w:t>
            </w:r>
          </w:p>
        </w:tc>
      </w:tr>
      <w:tr w:rsidR="00C42F25" w:rsidRPr="00C42F25" w:rsidTr="00C42F25">
        <w:trPr>
          <w:trHeight w:val="360"/>
        </w:trPr>
        <w:tc>
          <w:tcPr>
            <w:tcW w:w="992" w:type="dxa"/>
            <w:shd w:val="clear" w:color="auto" w:fill="auto"/>
            <w:noWrap/>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ELECTRICAL WORKS (AIRCON, UPS, LIGHT, Etc.)</w:t>
            </w:r>
          </w:p>
        </w:tc>
        <w:tc>
          <w:tcPr>
            <w:tcW w:w="990" w:type="dxa"/>
            <w:shd w:val="clear" w:color="auto" w:fill="auto"/>
            <w:vAlign w:val="center"/>
            <w:hideMark/>
          </w:tcPr>
          <w:p w:rsidR="00C42F25" w:rsidRPr="00C42F25" w:rsidRDefault="00C42F25" w:rsidP="00D01D1F">
            <w:pPr>
              <w:jc w:val="center"/>
              <w:rPr>
                <w:rFonts w:ascii="Arial" w:hAnsi="Arial" w:cs="Arial"/>
                <w:caps/>
                <w:color w:val="FF0000"/>
                <w:sz w:val="20"/>
                <w:szCs w:val="20"/>
              </w:rPr>
            </w:pPr>
            <w:r w:rsidRPr="00C42F25">
              <w:rPr>
                <w:rFonts w:ascii="Arial" w:hAnsi="Arial" w:cs="Arial"/>
                <w:caps/>
                <w:color w:val="FF0000"/>
                <w:sz w:val="20"/>
                <w:szCs w:val="20"/>
              </w:rPr>
              <w:t>1</w:t>
            </w:r>
          </w:p>
        </w:tc>
        <w:tc>
          <w:tcPr>
            <w:tcW w:w="1549" w:type="dxa"/>
            <w:shd w:val="clear" w:color="auto" w:fill="auto"/>
            <w:noWrap/>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Package</w:t>
            </w:r>
          </w:p>
        </w:tc>
      </w:tr>
      <w:tr w:rsidR="00C42F25" w:rsidRPr="00C42F25" w:rsidTr="00C42F25">
        <w:trPr>
          <w:trHeight w:val="360"/>
        </w:trPr>
        <w:tc>
          <w:tcPr>
            <w:tcW w:w="992" w:type="dxa"/>
            <w:shd w:val="clear" w:color="auto" w:fill="auto"/>
            <w:noWrap/>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FIRE RATED DOOR</w:t>
            </w:r>
          </w:p>
        </w:tc>
        <w:tc>
          <w:tcPr>
            <w:tcW w:w="990" w:type="dxa"/>
            <w:shd w:val="clear" w:color="auto" w:fill="auto"/>
            <w:noWrap/>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1</w:t>
            </w:r>
          </w:p>
        </w:tc>
        <w:tc>
          <w:tcPr>
            <w:tcW w:w="1549" w:type="dxa"/>
            <w:shd w:val="clear" w:color="auto" w:fill="auto"/>
            <w:noWrap/>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Nos</w:t>
            </w:r>
          </w:p>
        </w:tc>
      </w:tr>
      <w:tr w:rsidR="00C42F25" w:rsidRPr="00C42F25" w:rsidTr="00C42F25">
        <w:trPr>
          <w:trHeight w:val="360"/>
        </w:trPr>
        <w:tc>
          <w:tcPr>
            <w:tcW w:w="992" w:type="dxa"/>
            <w:shd w:val="clear" w:color="auto" w:fill="auto"/>
            <w:noWrap/>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DEHUMIDIFIER</w:t>
            </w:r>
          </w:p>
        </w:tc>
        <w:tc>
          <w:tcPr>
            <w:tcW w:w="990" w:type="dxa"/>
            <w:shd w:val="clear" w:color="auto" w:fill="auto"/>
            <w:noWrap/>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2</w:t>
            </w:r>
          </w:p>
        </w:tc>
        <w:tc>
          <w:tcPr>
            <w:tcW w:w="1549" w:type="dxa"/>
            <w:shd w:val="clear" w:color="auto" w:fill="auto"/>
            <w:noWrap/>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Nos</w:t>
            </w:r>
          </w:p>
        </w:tc>
      </w:tr>
      <w:tr w:rsidR="00C42F25" w:rsidRPr="00C42F25" w:rsidTr="00C42F25">
        <w:trPr>
          <w:trHeight w:val="360"/>
        </w:trPr>
        <w:tc>
          <w:tcPr>
            <w:tcW w:w="992" w:type="dxa"/>
            <w:shd w:val="clear" w:color="auto" w:fill="auto"/>
            <w:noWrap/>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AUTOMATIC FIRE SUPPRESSION SYSTEM</w:t>
            </w:r>
          </w:p>
        </w:tc>
        <w:tc>
          <w:tcPr>
            <w:tcW w:w="990" w:type="dxa"/>
            <w:shd w:val="clear" w:color="000000" w:fill="FFFFFF"/>
            <w:noWrap/>
            <w:vAlign w:val="center"/>
            <w:hideMark/>
          </w:tcPr>
          <w:p w:rsidR="00C42F25" w:rsidRPr="00C42F25" w:rsidRDefault="00C42F25" w:rsidP="00D01D1F">
            <w:pPr>
              <w:jc w:val="center"/>
              <w:rPr>
                <w:rFonts w:ascii="Arial" w:hAnsi="Arial" w:cs="Arial"/>
                <w:bCs/>
                <w:caps/>
                <w:color w:val="000000"/>
                <w:sz w:val="20"/>
                <w:szCs w:val="20"/>
              </w:rPr>
            </w:pPr>
            <w:r w:rsidRPr="00C42F25">
              <w:rPr>
                <w:rFonts w:ascii="Arial" w:hAnsi="Arial" w:cs="Arial"/>
                <w:bCs/>
                <w:caps/>
                <w:color w:val="000000"/>
                <w:sz w:val="20"/>
                <w:szCs w:val="20"/>
              </w:rPr>
              <w:t>1</w:t>
            </w:r>
          </w:p>
        </w:tc>
        <w:tc>
          <w:tcPr>
            <w:tcW w:w="1549" w:type="dxa"/>
            <w:shd w:val="clear" w:color="000000" w:fill="FFFFFF"/>
            <w:noWrap/>
            <w:vAlign w:val="center"/>
            <w:hideMark/>
          </w:tcPr>
          <w:p w:rsidR="00C42F25" w:rsidRPr="00C42F25" w:rsidRDefault="00C42F25" w:rsidP="00D01D1F">
            <w:pPr>
              <w:jc w:val="center"/>
              <w:rPr>
                <w:rFonts w:ascii="Arial" w:hAnsi="Arial" w:cs="Arial"/>
                <w:bCs/>
                <w:caps/>
                <w:color w:val="000000"/>
                <w:sz w:val="20"/>
                <w:szCs w:val="20"/>
              </w:rPr>
            </w:pPr>
            <w:r w:rsidRPr="00C42F25">
              <w:rPr>
                <w:rFonts w:ascii="Arial" w:hAnsi="Arial" w:cs="Arial"/>
                <w:bCs/>
                <w:caps/>
                <w:color w:val="000000"/>
                <w:sz w:val="20"/>
                <w:szCs w:val="20"/>
              </w:rPr>
              <w:t>Package</w:t>
            </w:r>
          </w:p>
        </w:tc>
      </w:tr>
      <w:tr w:rsidR="00C42F25" w:rsidRPr="00C42F25" w:rsidTr="00C42F25">
        <w:trPr>
          <w:trHeight w:val="360"/>
        </w:trPr>
        <w:tc>
          <w:tcPr>
            <w:tcW w:w="992" w:type="dxa"/>
            <w:shd w:val="clear" w:color="auto" w:fill="auto"/>
            <w:noWrap/>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SURGE PROTECTION DEVICE</w:t>
            </w:r>
          </w:p>
        </w:tc>
        <w:tc>
          <w:tcPr>
            <w:tcW w:w="990" w:type="dxa"/>
            <w:shd w:val="clear" w:color="000000" w:fill="FFFFFF"/>
            <w:noWrap/>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2</w:t>
            </w:r>
          </w:p>
        </w:tc>
        <w:tc>
          <w:tcPr>
            <w:tcW w:w="1549" w:type="dxa"/>
            <w:shd w:val="clear" w:color="000000" w:fill="FFFFFF"/>
            <w:noWrap/>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Set</w:t>
            </w:r>
          </w:p>
        </w:tc>
      </w:tr>
      <w:tr w:rsidR="00C42F25" w:rsidRPr="00C42F25" w:rsidTr="00C42F25">
        <w:trPr>
          <w:trHeight w:val="360"/>
        </w:trPr>
        <w:tc>
          <w:tcPr>
            <w:tcW w:w="992" w:type="dxa"/>
            <w:shd w:val="clear" w:color="auto" w:fill="auto"/>
            <w:noWrap/>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RODENT REPELLENT SYSTEM</w:t>
            </w:r>
          </w:p>
        </w:tc>
        <w:tc>
          <w:tcPr>
            <w:tcW w:w="990" w:type="dxa"/>
            <w:shd w:val="clear" w:color="auto" w:fill="auto"/>
            <w:noWrap/>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1</w:t>
            </w:r>
          </w:p>
        </w:tc>
        <w:tc>
          <w:tcPr>
            <w:tcW w:w="1549" w:type="dxa"/>
            <w:shd w:val="clear" w:color="auto" w:fill="auto"/>
            <w:noWrap/>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Set</w:t>
            </w:r>
          </w:p>
        </w:tc>
      </w:tr>
      <w:tr w:rsidR="00C42F25" w:rsidRPr="00C42F25" w:rsidTr="00C42F25">
        <w:trPr>
          <w:trHeight w:val="360"/>
        </w:trPr>
        <w:tc>
          <w:tcPr>
            <w:tcW w:w="992" w:type="dxa"/>
            <w:shd w:val="clear" w:color="auto" w:fill="auto"/>
            <w:noWrap/>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ACCESS CONTROL SYSTEM, BIOMETRIC TYPE</w:t>
            </w:r>
          </w:p>
        </w:tc>
        <w:tc>
          <w:tcPr>
            <w:tcW w:w="990" w:type="dxa"/>
            <w:shd w:val="clear" w:color="auto" w:fill="auto"/>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2</w:t>
            </w:r>
          </w:p>
        </w:tc>
        <w:tc>
          <w:tcPr>
            <w:tcW w:w="1549" w:type="dxa"/>
            <w:shd w:val="clear" w:color="000000" w:fill="FFFFFF"/>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Nos</w:t>
            </w:r>
          </w:p>
        </w:tc>
      </w:tr>
      <w:tr w:rsidR="00C42F25" w:rsidRPr="00C42F25" w:rsidTr="00C42F25">
        <w:trPr>
          <w:trHeight w:val="360"/>
        </w:trPr>
        <w:tc>
          <w:tcPr>
            <w:tcW w:w="992" w:type="dxa"/>
            <w:shd w:val="clear" w:color="auto" w:fill="auto"/>
            <w:noWrap/>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IP SURVEILLANCE SYSTEM</w:t>
            </w:r>
          </w:p>
        </w:tc>
        <w:tc>
          <w:tcPr>
            <w:tcW w:w="990" w:type="dxa"/>
            <w:shd w:val="clear" w:color="auto" w:fill="auto"/>
            <w:noWrap/>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8</w:t>
            </w:r>
          </w:p>
        </w:tc>
        <w:tc>
          <w:tcPr>
            <w:tcW w:w="1549" w:type="dxa"/>
            <w:shd w:val="clear" w:color="auto" w:fill="auto"/>
            <w:noWrap/>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Nos</w:t>
            </w:r>
          </w:p>
        </w:tc>
      </w:tr>
      <w:tr w:rsidR="00C42F25" w:rsidRPr="00C42F25" w:rsidTr="00C42F25">
        <w:trPr>
          <w:trHeight w:val="360"/>
        </w:trPr>
        <w:tc>
          <w:tcPr>
            <w:tcW w:w="992" w:type="dxa"/>
            <w:shd w:val="clear" w:color="auto" w:fill="auto"/>
            <w:noWrap/>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UPS System (Online)</w:t>
            </w:r>
          </w:p>
        </w:tc>
        <w:tc>
          <w:tcPr>
            <w:tcW w:w="990" w:type="dxa"/>
            <w:shd w:val="clear" w:color="auto" w:fill="auto"/>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2</w:t>
            </w:r>
          </w:p>
        </w:tc>
        <w:tc>
          <w:tcPr>
            <w:tcW w:w="1549" w:type="dxa"/>
            <w:shd w:val="clear" w:color="000000" w:fill="FFFFFF"/>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Pcs</w:t>
            </w:r>
          </w:p>
        </w:tc>
      </w:tr>
      <w:tr w:rsidR="00C42F25" w:rsidRPr="00C42F25" w:rsidTr="00C42F25">
        <w:trPr>
          <w:trHeight w:val="360"/>
        </w:trPr>
        <w:tc>
          <w:tcPr>
            <w:tcW w:w="992" w:type="dxa"/>
            <w:shd w:val="clear" w:color="auto" w:fill="auto"/>
            <w:noWrap/>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Air Conditioner</w:t>
            </w:r>
          </w:p>
        </w:tc>
        <w:tc>
          <w:tcPr>
            <w:tcW w:w="990" w:type="dxa"/>
            <w:shd w:val="clear" w:color="auto" w:fill="auto"/>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2</w:t>
            </w:r>
          </w:p>
        </w:tc>
        <w:tc>
          <w:tcPr>
            <w:tcW w:w="1549" w:type="dxa"/>
            <w:shd w:val="clear" w:color="000000" w:fill="FFFFFF"/>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Pcs</w:t>
            </w:r>
          </w:p>
        </w:tc>
      </w:tr>
      <w:tr w:rsidR="00C42F25" w:rsidRPr="00C42F25" w:rsidTr="00C42F25">
        <w:trPr>
          <w:trHeight w:val="360"/>
        </w:trPr>
        <w:tc>
          <w:tcPr>
            <w:tcW w:w="992" w:type="dxa"/>
            <w:shd w:val="clear" w:color="auto" w:fill="auto"/>
            <w:noWrap/>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Server &amp; Network Rack</w:t>
            </w:r>
          </w:p>
        </w:tc>
        <w:tc>
          <w:tcPr>
            <w:tcW w:w="990" w:type="dxa"/>
            <w:shd w:val="clear" w:color="auto" w:fill="auto"/>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3</w:t>
            </w:r>
          </w:p>
        </w:tc>
        <w:tc>
          <w:tcPr>
            <w:tcW w:w="1549" w:type="dxa"/>
            <w:shd w:val="clear" w:color="000000" w:fill="FFFFFF"/>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Pakage</w:t>
            </w:r>
          </w:p>
        </w:tc>
      </w:tr>
      <w:tr w:rsidR="00C42F25" w:rsidRPr="00C42F25" w:rsidTr="00C42F25">
        <w:trPr>
          <w:trHeight w:val="360"/>
        </w:trPr>
        <w:tc>
          <w:tcPr>
            <w:tcW w:w="992" w:type="dxa"/>
            <w:shd w:val="clear" w:color="auto" w:fill="auto"/>
            <w:noWrap/>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Structured Cabling</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1</w:t>
            </w:r>
          </w:p>
        </w:tc>
        <w:tc>
          <w:tcPr>
            <w:tcW w:w="1549" w:type="dxa"/>
            <w:shd w:val="clear" w:color="000000" w:fill="FFFFFF"/>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Package</w:t>
            </w:r>
          </w:p>
        </w:tc>
      </w:tr>
      <w:tr w:rsidR="00C42F25" w:rsidRPr="00C42F25" w:rsidTr="00C42F25">
        <w:trPr>
          <w:trHeight w:val="360"/>
        </w:trPr>
        <w:tc>
          <w:tcPr>
            <w:tcW w:w="992" w:type="dxa"/>
            <w:shd w:val="clear" w:color="auto" w:fill="auto"/>
            <w:noWrap/>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INTELLIGENT / STATIC TRANSFER SWITCH</w:t>
            </w:r>
          </w:p>
        </w:tc>
        <w:tc>
          <w:tcPr>
            <w:tcW w:w="990" w:type="dxa"/>
            <w:shd w:val="clear" w:color="auto" w:fill="auto"/>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1</w:t>
            </w:r>
          </w:p>
        </w:tc>
        <w:tc>
          <w:tcPr>
            <w:tcW w:w="1549" w:type="dxa"/>
            <w:shd w:val="clear" w:color="000000" w:fill="FFFFFF"/>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Pcs</w:t>
            </w:r>
          </w:p>
        </w:tc>
      </w:tr>
      <w:tr w:rsidR="00C42F25" w:rsidRPr="00C42F25" w:rsidTr="00C42F25">
        <w:trPr>
          <w:trHeight w:val="360"/>
        </w:trPr>
        <w:tc>
          <w:tcPr>
            <w:tcW w:w="992" w:type="dxa"/>
            <w:shd w:val="clear" w:color="auto" w:fill="auto"/>
            <w:noWrap/>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ENVIRONMENT MONITORING SYSTEM</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1</w:t>
            </w:r>
          </w:p>
        </w:tc>
        <w:tc>
          <w:tcPr>
            <w:tcW w:w="1549" w:type="dxa"/>
            <w:shd w:val="clear" w:color="000000" w:fill="FFFFFF"/>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Package</w:t>
            </w:r>
          </w:p>
        </w:tc>
      </w:tr>
      <w:tr w:rsidR="00C42F25" w:rsidRPr="00C42F25" w:rsidTr="00C42F25">
        <w:trPr>
          <w:trHeight w:val="360"/>
        </w:trPr>
        <w:tc>
          <w:tcPr>
            <w:tcW w:w="992" w:type="dxa"/>
            <w:shd w:val="clear" w:color="auto" w:fill="auto"/>
            <w:noWrap/>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Workstation Computer</w:t>
            </w:r>
          </w:p>
        </w:tc>
        <w:tc>
          <w:tcPr>
            <w:tcW w:w="990" w:type="dxa"/>
            <w:shd w:val="clear" w:color="auto" w:fill="auto"/>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50</w:t>
            </w:r>
          </w:p>
        </w:tc>
        <w:tc>
          <w:tcPr>
            <w:tcW w:w="1549" w:type="dxa"/>
            <w:shd w:val="clear" w:color="000000" w:fill="FFFFFF"/>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Pcs</w:t>
            </w:r>
          </w:p>
        </w:tc>
      </w:tr>
      <w:tr w:rsidR="00C42F25" w:rsidRPr="00C42F25" w:rsidTr="00C42F25">
        <w:trPr>
          <w:trHeight w:val="360"/>
        </w:trPr>
        <w:tc>
          <w:tcPr>
            <w:tcW w:w="992" w:type="dxa"/>
            <w:shd w:val="clear" w:color="auto" w:fill="auto"/>
            <w:noWrap/>
            <w:vAlign w:val="center"/>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center"/>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Laptop Computer</w:t>
            </w:r>
          </w:p>
        </w:tc>
        <w:tc>
          <w:tcPr>
            <w:tcW w:w="990" w:type="dxa"/>
            <w:shd w:val="clear" w:color="auto" w:fill="auto"/>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4</w:t>
            </w:r>
          </w:p>
        </w:tc>
        <w:tc>
          <w:tcPr>
            <w:tcW w:w="1549" w:type="dxa"/>
            <w:shd w:val="clear" w:color="000000" w:fill="FFFFFF"/>
            <w:vAlign w:val="center"/>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Pcs</w:t>
            </w:r>
          </w:p>
        </w:tc>
      </w:tr>
      <w:tr w:rsidR="00C42F25" w:rsidRPr="00C42F25" w:rsidTr="00C42F25">
        <w:trPr>
          <w:trHeight w:val="291"/>
        </w:trPr>
        <w:tc>
          <w:tcPr>
            <w:tcW w:w="992" w:type="dxa"/>
            <w:shd w:val="clear" w:color="auto" w:fill="auto"/>
            <w:noWrap/>
            <w:vAlign w:val="bottom"/>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bottom"/>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Branch Router</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45</w:t>
            </w:r>
          </w:p>
        </w:tc>
        <w:tc>
          <w:tcPr>
            <w:tcW w:w="1549"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Nos</w:t>
            </w:r>
          </w:p>
        </w:tc>
      </w:tr>
      <w:tr w:rsidR="00C42F25" w:rsidRPr="00C42F25" w:rsidTr="00C42F25">
        <w:trPr>
          <w:trHeight w:val="291"/>
        </w:trPr>
        <w:tc>
          <w:tcPr>
            <w:tcW w:w="992" w:type="dxa"/>
            <w:shd w:val="clear" w:color="auto" w:fill="auto"/>
            <w:noWrap/>
            <w:vAlign w:val="bottom"/>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bottom"/>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Line Interactive UPS</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50</w:t>
            </w:r>
          </w:p>
        </w:tc>
        <w:tc>
          <w:tcPr>
            <w:tcW w:w="1549"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Nos</w:t>
            </w:r>
          </w:p>
        </w:tc>
      </w:tr>
      <w:tr w:rsidR="00C42F25" w:rsidRPr="00C42F25" w:rsidTr="00C42F25">
        <w:trPr>
          <w:trHeight w:val="291"/>
        </w:trPr>
        <w:tc>
          <w:tcPr>
            <w:tcW w:w="992" w:type="dxa"/>
            <w:shd w:val="clear" w:color="auto" w:fill="auto"/>
            <w:noWrap/>
            <w:vAlign w:val="bottom"/>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bottom"/>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Printer</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47</w:t>
            </w:r>
          </w:p>
        </w:tc>
        <w:tc>
          <w:tcPr>
            <w:tcW w:w="1549"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Nos</w:t>
            </w:r>
          </w:p>
        </w:tc>
      </w:tr>
      <w:tr w:rsidR="00C42F25" w:rsidRPr="00C42F25" w:rsidTr="00C42F25">
        <w:trPr>
          <w:trHeight w:val="291"/>
        </w:trPr>
        <w:tc>
          <w:tcPr>
            <w:tcW w:w="992" w:type="dxa"/>
            <w:shd w:val="clear" w:color="auto" w:fill="auto"/>
            <w:noWrap/>
            <w:vAlign w:val="bottom"/>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bottom"/>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Scanner</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47</w:t>
            </w:r>
          </w:p>
        </w:tc>
        <w:tc>
          <w:tcPr>
            <w:tcW w:w="1549"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Nos</w:t>
            </w:r>
          </w:p>
        </w:tc>
      </w:tr>
      <w:tr w:rsidR="00C42F25" w:rsidRPr="00C42F25" w:rsidTr="00C42F25">
        <w:trPr>
          <w:trHeight w:val="291"/>
        </w:trPr>
        <w:tc>
          <w:tcPr>
            <w:tcW w:w="992" w:type="dxa"/>
            <w:shd w:val="clear" w:color="auto" w:fill="auto"/>
            <w:noWrap/>
            <w:vAlign w:val="bottom"/>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bottom"/>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Computer Table &amp; Chair</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50</w:t>
            </w:r>
          </w:p>
        </w:tc>
        <w:tc>
          <w:tcPr>
            <w:tcW w:w="1549"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Nos</w:t>
            </w:r>
          </w:p>
        </w:tc>
      </w:tr>
      <w:tr w:rsidR="00C42F25" w:rsidRPr="00C42F25" w:rsidTr="00C42F25">
        <w:trPr>
          <w:trHeight w:val="291"/>
        </w:trPr>
        <w:tc>
          <w:tcPr>
            <w:tcW w:w="992" w:type="dxa"/>
            <w:shd w:val="clear" w:color="auto" w:fill="auto"/>
            <w:noWrap/>
            <w:vAlign w:val="bottom"/>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bottom"/>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Branch Readyness</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45</w:t>
            </w:r>
          </w:p>
        </w:tc>
        <w:tc>
          <w:tcPr>
            <w:tcW w:w="1549"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Nos</w:t>
            </w:r>
          </w:p>
        </w:tc>
      </w:tr>
      <w:tr w:rsidR="00C42F25" w:rsidRPr="00C42F25" w:rsidTr="00C42F25">
        <w:trPr>
          <w:trHeight w:val="291"/>
        </w:trPr>
        <w:tc>
          <w:tcPr>
            <w:tcW w:w="992" w:type="dxa"/>
            <w:shd w:val="clear" w:color="auto" w:fill="auto"/>
            <w:noWrap/>
            <w:vAlign w:val="bottom"/>
            <w:hideMark/>
          </w:tcPr>
          <w:p w:rsidR="00C42F25" w:rsidRPr="00C42F25" w:rsidRDefault="00C42F25" w:rsidP="00C42F25">
            <w:pPr>
              <w:pStyle w:val="ListParagraph"/>
              <w:numPr>
                <w:ilvl w:val="0"/>
                <w:numId w:val="55"/>
              </w:numPr>
              <w:spacing w:after="0" w:line="240" w:lineRule="auto"/>
              <w:jc w:val="center"/>
              <w:rPr>
                <w:rFonts w:ascii="Arial" w:hAnsi="Arial" w:cs="Arial"/>
                <w:bCs/>
                <w:caps/>
                <w:color w:val="000000"/>
                <w:sz w:val="20"/>
                <w:szCs w:val="20"/>
              </w:rPr>
            </w:pPr>
          </w:p>
        </w:tc>
        <w:tc>
          <w:tcPr>
            <w:tcW w:w="5950" w:type="dxa"/>
            <w:vAlign w:val="bottom"/>
          </w:tcPr>
          <w:p w:rsidR="00C42F25" w:rsidRPr="00C42F25" w:rsidRDefault="00C42F25" w:rsidP="00D01D1F">
            <w:pPr>
              <w:rPr>
                <w:rFonts w:ascii="Arial" w:hAnsi="Arial" w:cs="Arial"/>
                <w:bCs/>
                <w:caps/>
                <w:color w:val="000000"/>
                <w:sz w:val="20"/>
                <w:szCs w:val="20"/>
              </w:rPr>
            </w:pPr>
            <w:r w:rsidRPr="00C42F25">
              <w:rPr>
                <w:rFonts w:ascii="Arial" w:hAnsi="Arial" w:cs="Arial"/>
                <w:bCs/>
                <w:caps/>
                <w:color w:val="000000"/>
                <w:sz w:val="20"/>
                <w:szCs w:val="20"/>
              </w:rPr>
              <w:t>Connectivity</w:t>
            </w:r>
          </w:p>
        </w:tc>
        <w:tc>
          <w:tcPr>
            <w:tcW w:w="990"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45</w:t>
            </w:r>
          </w:p>
        </w:tc>
        <w:tc>
          <w:tcPr>
            <w:tcW w:w="1549" w:type="dxa"/>
            <w:shd w:val="clear" w:color="auto" w:fill="auto"/>
            <w:noWrap/>
            <w:vAlign w:val="bottom"/>
            <w:hideMark/>
          </w:tcPr>
          <w:p w:rsidR="00C42F25" w:rsidRPr="00C42F25" w:rsidRDefault="00C42F25" w:rsidP="00D01D1F">
            <w:pPr>
              <w:jc w:val="center"/>
              <w:rPr>
                <w:rFonts w:ascii="Arial" w:hAnsi="Arial" w:cs="Arial"/>
                <w:caps/>
                <w:color w:val="000000"/>
                <w:sz w:val="20"/>
                <w:szCs w:val="20"/>
              </w:rPr>
            </w:pPr>
            <w:r w:rsidRPr="00C42F25">
              <w:rPr>
                <w:rFonts w:ascii="Arial" w:hAnsi="Arial" w:cs="Arial"/>
                <w:caps/>
                <w:color w:val="000000"/>
                <w:sz w:val="20"/>
                <w:szCs w:val="20"/>
              </w:rPr>
              <w:t>Nos</w:t>
            </w:r>
          </w:p>
        </w:tc>
      </w:tr>
    </w:tbl>
    <w:p w:rsidR="00696F4E" w:rsidRPr="00696F4E" w:rsidRDefault="00696F4E" w:rsidP="00696F4E">
      <w:pPr>
        <w:ind w:left="720"/>
        <w:rPr>
          <w:rFonts w:ascii="Arial" w:hAnsi="Arial" w:cs="Arial"/>
        </w:rPr>
      </w:pPr>
    </w:p>
    <w:p w:rsidR="004C51BD" w:rsidRDefault="00DB330E" w:rsidP="00CB07AA">
      <w:pPr>
        <w:pStyle w:val="Heading3"/>
        <w:rPr>
          <w:rFonts w:ascii="Arial" w:hAnsi="Arial" w:cs="Arial"/>
        </w:rPr>
      </w:pPr>
      <w:bookmarkStart w:id="49" w:name="_Toc444374426"/>
      <w:r w:rsidRPr="004C51BD">
        <w:rPr>
          <w:rFonts w:ascii="Arial" w:hAnsi="Arial" w:cs="Arial"/>
        </w:rPr>
        <w:t>Networking</w:t>
      </w:r>
      <w:r w:rsidRPr="004C51BD">
        <w:rPr>
          <w:rFonts w:ascii="Arial" w:hAnsi="Arial" w:cs="Arial"/>
        </w:rPr>
        <w:tab/>
        <w:t>with Outlet configuration</w:t>
      </w:r>
      <w:bookmarkEnd w:id="49"/>
    </w:p>
    <w:p w:rsidR="004C51BD" w:rsidRPr="00D54F78" w:rsidRDefault="004C51BD" w:rsidP="004C51BD">
      <w:pPr>
        <w:rPr>
          <w:sz w:val="6"/>
        </w:rPr>
      </w:pPr>
    </w:p>
    <w:p w:rsidR="004C51BD" w:rsidRPr="00746002" w:rsidRDefault="004C51BD" w:rsidP="00B7314E">
      <w:pPr>
        <w:jc w:val="both"/>
        <w:rPr>
          <w:rFonts w:ascii="Arial" w:hAnsi="Arial" w:cs="Arial"/>
        </w:rPr>
      </w:pPr>
      <w:r w:rsidRPr="00746002">
        <w:rPr>
          <w:rFonts w:ascii="Arial" w:hAnsi="Arial" w:cs="Arial"/>
          <w:b/>
        </w:rPr>
        <w:t>Data Connectivity.</w:t>
      </w:r>
      <w:r w:rsidRPr="00746002">
        <w:rPr>
          <w:rFonts w:ascii="Arial" w:hAnsi="Arial" w:cs="Arial"/>
          <w:b/>
        </w:rPr>
        <w:tab/>
      </w:r>
      <w:r w:rsidRPr="00746002">
        <w:rPr>
          <w:rFonts w:ascii="Arial" w:hAnsi="Arial" w:cs="Arial"/>
        </w:rPr>
        <w:t xml:space="preserve">All the district offices of BASB are being connected with the head office. As a result, all the offices will be able to function under a single database system instead of maintaining separate database in separate server. This will make the software maintenance and database system easier and consolidated report can be generated instantly. BASB head office and all its offices currently are not directly connected each other. After set-up of network connectivity among each other which will bring all offices and head office under an umbrella. </w:t>
      </w:r>
    </w:p>
    <w:p w:rsidR="00DB330E" w:rsidRDefault="00DB330E" w:rsidP="00CB07AA">
      <w:pPr>
        <w:pStyle w:val="Heading3"/>
        <w:rPr>
          <w:rFonts w:ascii="Arial" w:hAnsi="Arial" w:cs="Arial"/>
        </w:rPr>
      </w:pPr>
      <w:bookmarkStart w:id="50" w:name="_Toc444374427"/>
      <w:r w:rsidRPr="004C51BD">
        <w:rPr>
          <w:rFonts w:ascii="Arial" w:hAnsi="Arial" w:cs="Arial"/>
        </w:rPr>
        <w:t>Data Center</w:t>
      </w:r>
      <w:bookmarkEnd w:id="50"/>
    </w:p>
    <w:p w:rsidR="00D72997" w:rsidRPr="00D54F78" w:rsidRDefault="00D72997" w:rsidP="00D54F78">
      <w:pPr>
        <w:jc w:val="both"/>
        <w:rPr>
          <w:rFonts w:ascii="Arial" w:hAnsi="Arial" w:cs="Arial"/>
          <w:sz w:val="8"/>
        </w:rPr>
      </w:pPr>
    </w:p>
    <w:p w:rsidR="00D72997" w:rsidRPr="00746002" w:rsidRDefault="00D72997" w:rsidP="00746002">
      <w:pPr>
        <w:jc w:val="both"/>
        <w:rPr>
          <w:rFonts w:ascii="Arial" w:hAnsi="Arial" w:cs="Arial"/>
        </w:rPr>
      </w:pPr>
      <w:r w:rsidRPr="00746002">
        <w:rPr>
          <w:rFonts w:ascii="Arial" w:hAnsi="Arial" w:cs="Arial"/>
          <w:b/>
        </w:rPr>
        <w:t>Set-up of Data and Service Support Center.</w:t>
      </w:r>
      <w:r w:rsidRPr="00746002">
        <w:rPr>
          <w:rFonts w:ascii="Arial" w:hAnsi="Arial" w:cs="Arial"/>
          <w:b/>
        </w:rPr>
        <w:tab/>
      </w:r>
      <w:r w:rsidRPr="00746002">
        <w:rPr>
          <w:rFonts w:ascii="Arial" w:hAnsi="Arial" w:cs="Arial"/>
        </w:rPr>
        <w:t xml:space="preserve">   Under the BASB improvement &amp; expansion ICT plan a high tech data center will be built at the head office of BASB </w:t>
      </w:r>
      <w:proofErr w:type="spellStart"/>
      <w:r w:rsidRPr="00746002">
        <w:rPr>
          <w:rFonts w:ascii="Arial" w:hAnsi="Arial" w:cs="Arial"/>
        </w:rPr>
        <w:t>Kakrail</w:t>
      </w:r>
      <w:proofErr w:type="spellEnd"/>
      <w:r w:rsidRPr="00746002">
        <w:rPr>
          <w:rFonts w:ascii="Arial" w:hAnsi="Arial" w:cs="Arial"/>
        </w:rPr>
        <w:t xml:space="preserve"> and all DASB office </w:t>
      </w:r>
      <w:r w:rsidR="00824D82" w:rsidRPr="00746002">
        <w:rPr>
          <w:rFonts w:ascii="Arial" w:hAnsi="Arial" w:cs="Arial"/>
        </w:rPr>
        <w:t xml:space="preserve">premises. </w:t>
      </w:r>
      <w:r w:rsidRPr="00746002">
        <w:rPr>
          <w:rFonts w:ascii="Arial" w:hAnsi="Arial" w:cs="Arial"/>
        </w:rPr>
        <w:t xml:space="preserve">At the initial stage, the data center will be established on a premise of 2000 </w:t>
      </w:r>
      <w:proofErr w:type="spellStart"/>
      <w:r w:rsidRPr="00746002">
        <w:rPr>
          <w:rFonts w:ascii="Arial" w:hAnsi="Arial" w:cs="Arial"/>
        </w:rPr>
        <w:t>sft</w:t>
      </w:r>
      <w:proofErr w:type="spellEnd"/>
      <w:r w:rsidRPr="00746002">
        <w:rPr>
          <w:rFonts w:ascii="Arial" w:hAnsi="Arial" w:cs="Arial"/>
        </w:rPr>
        <w:t xml:space="preserve"> area and all kind of safety and security will be ensured through physical manning and installation of disaster prevention equipment (such as: Smoke Detection and Auto Suppression, Precision AC, Environment Monitoring System (EMS), Access Control System </w:t>
      </w:r>
      <w:proofErr w:type="spellStart"/>
      <w:r w:rsidRPr="00746002">
        <w:rPr>
          <w:rFonts w:ascii="Arial" w:hAnsi="Arial" w:cs="Arial"/>
        </w:rPr>
        <w:t>etc</w:t>
      </w:r>
      <w:proofErr w:type="spellEnd"/>
      <w:r w:rsidRPr="00746002">
        <w:rPr>
          <w:rFonts w:ascii="Arial" w:hAnsi="Arial" w:cs="Arial"/>
        </w:rPr>
        <w:t>). It will be built in phases. Meanwhile, construction of all physical infrastructures and installation of machineries have been completed. Remaining will be completed within the schedule time frame.</w:t>
      </w:r>
    </w:p>
    <w:p w:rsidR="00D72997" w:rsidRPr="00D72997" w:rsidRDefault="00D72997" w:rsidP="00D72997"/>
    <w:p w:rsidR="00DB330E" w:rsidRPr="00CB07AA" w:rsidRDefault="00DB330E" w:rsidP="00CB07AA">
      <w:pPr>
        <w:pStyle w:val="Heading3"/>
        <w:rPr>
          <w:rFonts w:ascii="Arial" w:hAnsi="Arial" w:cs="Arial"/>
        </w:rPr>
      </w:pPr>
      <w:bookmarkStart w:id="51" w:name="_Toc444374428"/>
      <w:r w:rsidRPr="00CB07AA">
        <w:rPr>
          <w:rFonts w:ascii="Arial" w:hAnsi="Arial" w:cs="Arial"/>
        </w:rPr>
        <w:t>Digester Recovery center</w:t>
      </w:r>
      <w:bookmarkEnd w:id="51"/>
    </w:p>
    <w:p w:rsidR="00DB330E" w:rsidRPr="00CB07AA" w:rsidRDefault="00DB330E" w:rsidP="00CB07AA">
      <w:pPr>
        <w:rPr>
          <w:rFonts w:ascii="Arial" w:hAnsi="Arial" w:cs="Arial"/>
        </w:rPr>
      </w:pPr>
    </w:p>
    <w:p w:rsidR="00D72997" w:rsidRPr="00746002" w:rsidRDefault="00D72997" w:rsidP="00746002">
      <w:pPr>
        <w:jc w:val="both"/>
        <w:rPr>
          <w:rFonts w:ascii="Arial" w:hAnsi="Arial" w:cs="Arial"/>
        </w:rPr>
      </w:pPr>
      <w:r w:rsidRPr="00746002">
        <w:rPr>
          <w:rFonts w:ascii="Arial" w:hAnsi="Arial" w:cs="Arial"/>
          <w:b/>
        </w:rPr>
        <w:t>Disaster Recovery Site (DRS).</w:t>
      </w:r>
      <w:r w:rsidRPr="00746002">
        <w:rPr>
          <w:rFonts w:ascii="Arial" w:hAnsi="Arial" w:cs="Arial"/>
          <w:b/>
        </w:rPr>
        <w:tab/>
      </w:r>
      <w:r w:rsidRPr="00746002">
        <w:rPr>
          <w:rFonts w:ascii="Arial" w:hAnsi="Arial" w:cs="Arial"/>
        </w:rPr>
        <w:t xml:space="preserve">The overall activities of BASB including its services are being conducted through the computer system. Hence, software and data which are being used in this </w:t>
      </w:r>
      <w:r w:rsidRPr="00746002">
        <w:rPr>
          <w:rFonts w:ascii="Arial" w:hAnsi="Arial" w:cs="Arial"/>
        </w:rPr>
        <w:lastRenderedPageBreak/>
        <w:t xml:space="preserve">server system are considered to be very crucial. Since the server system and the software and data being used are very valuable and significant, the backup system must be </w:t>
      </w:r>
      <w:proofErr w:type="spellStart"/>
      <w:r w:rsidRPr="00746002">
        <w:rPr>
          <w:rFonts w:ascii="Arial" w:hAnsi="Arial" w:cs="Arial"/>
        </w:rPr>
        <w:t>vary</w:t>
      </w:r>
      <w:proofErr w:type="spellEnd"/>
      <w:r w:rsidRPr="00746002">
        <w:rPr>
          <w:rFonts w:ascii="Arial" w:hAnsi="Arial" w:cs="Arial"/>
        </w:rPr>
        <w:t xml:space="preserve"> resilient and secured. It is very essential to keep up continuation of services uninterrupted. A Disaster recovery site (DRS) is required to be built up with a view to ensuring the uninterrupted service to customer. The DR site should be built at a far different geographical place. According to the ICT guideline of the Bangladesh Government, the distance between the data center and the DR Site must be at least 10 km. However, as it is time consuming and expensive to build and maintain such a DR site alone, it has been planned to build this DR site jointly with Armed Forces and other institutions.</w:t>
      </w:r>
    </w:p>
    <w:p w:rsidR="00DB330E" w:rsidRPr="00CB07AA" w:rsidRDefault="00DB330E" w:rsidP="00CB07AA">
      <w:pPr>
        <w:spacing w:after="0"/>
        <w:rPr>
          <w:rFonts w:ascii="Arial" w:hAnsi="Arial" w:cs="Arial"/>
          <w:color w:val="2E74B5"/>
        </w:rPr>
      </w:pPr>
    </w:p>
    <w:p w:rsidR="00364FB2" w:rsidRDefault="00364FB2" w:rsidP="00CB07AA">
      <w:pPr>
        <w:pStyle w:val="Heading2"/>
        <w:spacing w:line="276" w:lineRule="auto"/>
        <w:rPr>
          <w:rFonts w:ascii="Arial" w:hAnsi="Arial" w:cs="Arial"/>
          <w:sz w:val="22"/>
          <w:szCs w:val="22"/>
        </w:rPr>
      </w:pPr>
      <w:bookmarkStart w:id="52" w:name="_Toc444374429"/>
      <w:r w:rsidRPr="00CB07AA">
        <w:rPr>
          <w:rFonts w:ascii="Arial" w:hAnsi="Arial" w:cs="Arial"/>
          <w:sz w:val="22"/>
          <w:szCs w:val="22"/>
        </w:rPr>
        <w:t>Suggested Development Technology and Tools</w:t>
      </w:r>
      <w:bookmarkEnd w:id="52"/>
    </w:p>
    <w:p w:rsidR="00E51578" w:rsidRPr="00E51578" w:rsidRDefault="00E51578" w:rsidP="00E51578"/>
    <w:p w:rsidR="00364FB2" w:rsidRPr="00CB07AA" w:rsidRDefault="00364FB2" w:rsidP="00CB07AA">
      <w:pPr>
        <w:rPr>
          <w:rFonts w:ascii="Arial" w:hAnsi="Arial" w:cs="Arial"/>
          <w:b/>
          <w:u w:val="single"/>
        </w:rPr>
      </w:pPr>
      <w:r w:rsidRPr="00CB07AA">
        <w:rPr>
          <w:rFonts w:ascii="Arial" w:hAnsi="Arial" w:cs="Arial"/>
          <w:b/>
          <w:bCs/>
          <w:u w:val="single"/>
          <w:lang w:val="en-GB"/>
        </w:rPr>
        <w:t>Development Technologies:</w:t>
      </w:r>
      <w:r w:rsidRPr="00CB07AA">
        <w:rPr>
          <w:rFonts w:ascii="Arial" w:hAnsi="Arial" w:cs="Arial"/>
          <w:b/>
          <w:bCs/>
          <w:u w:val="single"/>
        </w:rPr>
        <w:t xml:space="preserve"> </w:t>
      </w:r>
    </w:p>
    <w:p w:rsidR="00364FB2" w:rsidRPr="00CB07AA" w:rsidRDefault="00364FB2" w:rsidP="003E4FC3">
      <w:pPr>
        <w:numPr>
          <w:ilvl w:val="0"/>
          <w:numId w:val="50"/>
        </w:numPr>
        <w:tabs>
          <w:tab w:val="left" w:pos="450"/>
        </w:tabs>
        <w:spacing w:after="0"/>
        <w:rPr>
          <w:rFonts w:ascii="Arial" w:hAnsi="Arial" w:cs="Arial"/>
        </w:rPr>
      </w:pPr>
      <w:r w:rsidRPr="00CB07AA">
        <w:rPr>
          <w:rFonts w:ascii="Arial" w:hAnsi="Arial" w:cs="Arial"/>
          <w:lang w:val="en-GB"/>
        </w:rPr>
        <w:t>Front end Language</w:t>
      </w:r>
      <w:r w:rsidRPr="00CB07AA">
        <w:rPr>
          <w:rFonts w:ascii="Arial" w:hAnsi="Arial" w:cs="Arial"/>
          <w:lang w:val="en-GB"/>
        </w:rPr>
        <w:tab/>
      </w:r>
      <w:r w:rsidR="003E4FC3">
        <w:rPr>
          <w:rFonts w:ascii="Arial" w:hAnsi="Arial" w:cs="Arial"/>
          <w:lang w:val="en-GB"/>
        </w:rPr>
        <w:tab/>
      </w:r>
      <w:r w:rsidRPr="00CB07AA">
        <w:rPr>
          <w:rFonts w:ascii="Arial" w:hAnsi="Arial" w:cs="Arial"/>
          <w:lang w:val="en-GB"/>
        </w:rPr>
        <w:t>: HTML5</w:t>
      </w:r>
      <w:del w:id="53" w:author="Johnny Alam" w:date="2016-02-28T18:27:00Z">
        <w:r w:rsidRPr="00CB07AA" w:rsidDel="004B76D4">
          <w:rPr>
            <w:rFonts w:ascii="Arial" w:hAnsi="Arial" w:cs="Arial"/>
          </w:rPr>
          <w:delText xml:space="preserve"> </w:delText>
        </w:r>
      </w:del>
    </w:p>
    <w:p w:rsidR="00364FB2" w:rsidRPr="00CB07AA" w:rsidRDefault="00364FB2" w:rsidP="003E4FC3">
      <w:pPr>
        <w:numPr>
          <w:ilvl w:val="0"/>
          <w:numId w:val="50"/>
        </w:numPr>
        <w:tabs>
          <w:tab w:val="left" w:pos="450"/>
        </w:tabs>
        <w:spacing w:after="0"/>
        <w:rPr>
          <w:rFonts w:ascii="Arial" w:hAnsi="Arial" w:cs="Arial"/>
        </w:rPr>
      </w:pPr>
      <w:r w:rsidRPr="00CB07AA">
        <w:rPr>
          <w:rFonts w:ascii="Arial" w:hAnsi="Arial" w:cs="Arial"/>
          <w:lang w:val="en-GB"/>
        </w:rPr>
        <w:t>Scripting Language</w:t>
      </w:r>
      <w:r w:rsidRPr="00CB07AA">
        <w:rPr>
          <w:rFonts w:ascii="Arial" w:hAnsi="Arial" w:cs="Arial"/>
          <w:lang w:val="en-GB"/>
        </w:rPr>
        <w:tab/>
      </w:r>
      <w:r w:rsidR="003E4FC3">
        <w:rPr>
          <w:rFonts w:ascii="Arial" w:hAnsi="Arial" w:cs="Arial"/>
          <w:lang w:val="en-GB"/>
        </w:rPr>
        <w:tab/>
      </w:r>
      <w:r w:rsidRPr="00CB07AA">
        <w:rPr>
          <w:rFonts w:ascii="Arial" w:hAnsi="Arial" w:cs="Arial"/>
          <w:lang w:val="en-GB"/>
        </w:rPr>
        <w:t xml:space="preserve">:JavaScript, </w:t>
      </w:r>
      <w:proofErr w:type="spellStart"/>
      <w:r w:rsidRPr="00CB07AA">
        <w:rPr>
          <w:rFonts w:ascii="Arial" w:hAnsi="Arial" w:cs="Arial"/>
          <w:lang w:val="en-GB"/>
        </w:rPr>
        <w:t>Jquery</w:t>
      </w:r>
      <w:proofErr w:type="spellEnd"/>
      <w:r w:rsidRPr="00CB07AA">
        <w:rPr>
          <w:rFonts w:ascii="Arial" w:hAnsi="Arial" w:cs="Arial"/>
        </w:rPr>
        <w:t xml:space="preserve"> </w:t>
      </w:r>
    </w:p>
    <w:p w:rsidR="00364FB2" w:rsidRPr="00CB07AA" w:rsidRDefault="00364FB2" w:rsidP="003E4FC3">
      <w:pPr>
        <w:numPr>
          <w:ilvl w:val="0"/>
          <w:numId w:val="50"/>
        </w:numPr>
        <w:tabs>
          <w:tab w:val="left" w:pos="450"/>
        </w:tabs>
        <w:spacing w:after="0"/>
        <w:rPr>
          <w:rFonts w:ascii="Arial" w:hAnsi="Arial" w:cs="Arial"/>
        </w:rPr>
      </w:pPr>
      <w:r w:rsidRPr="00CB07AA">
        <w:rPr>
          <w:rFonts w:ascii="Arial" w:hAnsi="Arial" w:cs="Arial"/>
          <w:lang w:val="en-GB"/>
        </w:rPr>
        <w:t>Front end Style</w:t>
      </w:r>
      <w:r w:rsidRPr="00CB07AA">
        <w:rPr>
          <w:rFonts w:ascii="Arial" w:hAnsi="Arial" w:cs="Arial"/>
          <w:lang w:val="en-GB"/>
        </w:rPr>
        <w:tab/>
      </w:r>
      <w:r w:rsidRPr="00CB07AA">
        <w:rPr>
          <w:rFonts w:ascii="Arial" w:hAnsi="Arial" w:cs="Arial"/>
          <w:lang w:val="en-GB"/>
        </w:rPr>
        <w:tab/>
        <w:t>:CSS3</w:t>
      </w:r>
      <w:r w:rsidRPr="00CB07AA">
        <w:rPr>
          <w:rFonts w:ascii="Arial" w:hAnsi="Arial" w:cs="Arial"/>
        </w:rPr>
        <w:t xml:space="preserve"> </w:t>
      </w:r>
    </w:p>
    <w:p w:rsidR="00364FB2" w:rsidRPr="00CB07AA" w:rsidRDefault="00364FB2" w:rsidP="003E4FC3">
      <w:pPr>
        <w:numPr>
          <w:ilvl w:val="0"/>
          <w:numId w:val="50"/>
        </w:numPr>
        <w:tabs>
          <w:tab w:val="left" w:pos="450"/>
        </w:tabs>
        <w:spacing w:after="0"/>
        <w:rPr>
          <w:rFonts w:ascii="Arial" w:hAnsi="Arial" w:cs="Arial"/>
        </w:rPr>
      </w:pPr>
      <w:r w:rsidRPr="00CB07AA">
        <w:rPr>
          <w:rFonts w:ascii="Arial" w:hAnsi="Arial" w:cs="Arial"/>
          <w:lang w:val="en-GB"/>
        </w:rPr>
        <w:t>Back end Language</w:t>
      </w:r>
      <w:r w:rsidRPr="00CB07AA">
        <w:rPr>
          <w:rFonts w:ascii="Arial" w:hAnsi="Arial" w:cs="Arial"/>
          <w:lang w:val="en-GB"/>
        </w:rPr>
        <w:tab/>
      </w:r>
      <w:r w:rsidR="003E4FC3">
        <w:rPr>
          <w:rFonts w:ascii="Arial" w:hAnsi="Arial" w:cs="Arial"/>
          <w:lang w:val="en-GB"/>
        </w:rPr>
        <w:tab/>
      </w:r>
      <w:r w:rsidRPr="00CB07AA">
        <w:rPr>
          <w:rFonts w:ascii="Arial" w:hAnsi="Arial" w:cs="Arial"/>
          <w:lang w:val="en-GB"/>
        </w:rPr>
        <w:t>:</w:t>
      </w:r>
      <w:r w:rsidR="00B8649F">
        <w:rPr>
          <w:rFonts w:ascii="Arial" w:hAnsi="Arial" w:cs="Arial"/>
          <w:lang w:val="en-GB"/>
        </w:rPr>
        <w:t xml:space="preserve"> </w:t>
      </w:r>
      <w:r w:rsidRPr="00CB07AA">
        <w:rPr>
          <w:rFonts w:ascii="Arial" w:hAnsi="Arial" w:cs="Arial"/>
          <w:lang w:val="en-GB"/>
        </w:rPr>
        <w:t>PHP</w:t>
      </w:r>
      <w:ins w:id="54" w:author="Johnny Alam" w:date="2016-02-28T12:32:00Z">
        <w:r w:rsidR="00AF70C8">
          <w:rPr>
            <w:rFonts w:ascii="Arial" w:hAnsi="Arial" w:cs="Arial"/>
            <w:lang w:val="en-GB"/>
          </w:rPr>
          <w:t>/Python</w:t>
        </w:r>
      </w:ins>
      <w:r w:rsidRPr="00CB07AA">
        <w:rPr>
          <w:rFonts w:ascii="Arial" w:hAnsi="Arial" w:cs="Arial"/>
          <w:lang w:val="en-GB"/>
        </w:rPr>
        <w:t xml:space="preserve"> </w:t>
      </w:r>
    </w:p>
    <w:p w:rsidR="00364FB2" w:rsidRPr="00CB07AA" w:rsidRDefault="00364FB2" w:rsidP="003E4FC3">
      <w:pPr>
        <w:numPr>
          <w:ilvl w:val="0"/>
          <w:numId w:val="50"/>
        </w:numPr>
        <w:tabs>
          <w:tab w:val="left" w:pos="450"/>
        </w:tabs>
        <w:spacing w:after="0"/>
        <w:rPr>
          <w:rFonts w:ascii="Arial" w:hAnsi="Arial" w:cs="Arial"/>
        </w:rPr>
      </w:pPr>
      <w:r w:rsidRPr="00CB07AA">
        <w:rPr>
          <w:rFonts w:ascii="Arial" w:hAnsi="Arial" w:cs="Arial"/>
          <w:lang w:val="en-GB"/>
        </w:rPr>
        <w:t>Application Framework</w:t>
      </w:r>
      <w:r w:rsidRPr="00CB07AA">
        <w:rPr>
          <w:rFonts w:ascii="Arial" w:hAnsi="Arial" w:cs="Arial"/>
          <w:lang w:val="en-GB"/>
        </w:rPr>
        <w:tab/>
        <w:t>:</w:t>
      </w:r>
      <w:r w:rsidR="006046A8" w:rsidRPr="00CB07AA">
        <w:rPr>
          <w:rFonts w:ascii="Arial" w:hAnsi="Arial" w:cs="Arial"/>
          <w:lang w:val="en-GB"/>
        </w:rPr>
        <w:t xml:space="preserve"> </w:t>
      </w:r>
      <w:del w:id="55" w:author="Johnny Alam" w:date="2016-02-28T12:32:00Z">
        <w:r w:rsidRPr="00CB07AA" w:rsidDel="00AF70C8">
          <w:rPr>
            <w:rFonts w:ascii="Arial" w:hAnsi="Arial" w:cs="Arial"/>
            <w:lang w:val="en-GB"/>
          </w:rPr>
          <w:delText xml:space="preserve">Codeigniter 3.00 later(latest) </w:delText>
        </w:r>
      </w:del>
      <w:ins w:id="56" w:author="Johnny Alam" w:date="2016-02-28T18:27:00Z">
        <w:r w:rsidR="004B76D4">
          <w:rPr>
            <w:rFonts w:ascii="Arial" w:hAnsi="Arial" w:cs="Arial"/>
            <w:lang w:val="en-GB"/>
          </w:rPr>
          <w:t>MVC</w:t>
        </w:r>
      </w:ins>
    </w:p>
    <w:p w:rsidR="00364FB2" w:rsidRPr="00CB07AA" w:rsidRDefault="00364FB2" w:rsidP="003E4FC3">
      <w:pPr>
        <w:numPr>
          <w:ilvl w:val="0"/>
          <w:numId w:val="50"/>
        </w:numPr>
        <w:tabs>
          <w:tab w:val="left" w:pos="450"/>
        </w:tabs>
        <w:spacing w:after="0"/>
        <w:rPr>
          <w:rFonts w:ascii="Arial" w:hAnsi="Arial" w:cs="Arial"/>
        </w:rPr>
      </w:pPr>
      <w:r w:rsidRPr="00CB07AA">
        <w:rPr>
          <w:rFonts w:ascii="Arial" w:hAnsi="Arial" w:cs="Arial"/>
          <w:lang w:val="en-GB"/>
        </w:rPr>
        <w:t>Database</w:t>
      </w:r>
      <w:r w:rsidRPr="00CB07AA">
        <w:rPr>
          <w:rFonts w:ascii="Arial" w:hAnsi="Arial" w:cs="Arial"/>
          <w:lang w:val="en-GB"/>
        </w:rPr>
        <w:tab/>
      </w:r>
      <w:r w:rsidRPr="00CB07AA">
        <w:rPr>
          <w:rFonts w:ascii="Arial" w:hAnsi="Arial" w:cs="Arial"/>
          <w:lang w:val="en-GB"/>
        </w:rPr>
        <w:tab/>
      </w:r>
      <w:r w:rsidRPr="00CB07AA">
        <w:rPr>
          <w:rFonts w:ascii="Arial" w:hAnsi="Arial" w:cs="Arial"/>
          <w:lang w:val="en-GB"/>
        </w:rPr>
        <w:tab/>
        <w:t xml:space="preserve">: </w:t>
      </w:r>
      <w:proofErr w:type="spellStart"/>
      <w:r w:rsidRPr="00CB07AA">
        <w:rPr>
          <w:rFonts w:ascii="Arial" w:hAnsi="Arial" w:cs="Arial"/>
          <w:lang w:val="en-GB"/>
        </w:rPr>
        <w:t>MySql</w:t>
      </w:r>
      <w:proofErr w:type="spellEnd"/>
      <w:r w:rsidRPr="00CB07AA">
        <w:rPr>
          <w:rFonts w:ascii="Arial" w:hAnsi="Arial" w:cs="Arial"/>
          <w:lang w:val="en-GB"/>
        </w:rPr>
        <w:t xml:space="preserve"> 5.5 or later</w:t>
      </w:r>
      <w:ins w:id="57" w:author="Johnny Alam" w:date="2016-02-28T12:33:00Z">
        <w:r w:rsidR="00AF70C8">
          <w:rPr>
            <w:rFonts w:ascii="Arial" w:hAnsi="Arial" w:cs="Arial"/>
            <w:lang w:val="en-GB"/>
          </w:rPr>
          <w:t>/</w:t>
        </w:r>
        <w:proofErr w:type="spellStart"/>
        <w:r w:rsidR="00AF70C8">
          <w:rPr>
            <w:rFonts w:ascii="Arial" w:hAnsi="Arial" w:cs="Arial"/>
            <w:lang w:val="en-GB"/>
          </w:rPr>
          <w:t>PostgreSQL</w:t>
        </w:r>
      </w:ins>
      <w:proofErr w:type="spellEnd"/>
      <w:r w:rsidRPr="00CB07AA">
        <w:rPr>
          <w:rFonts w:ascii="Arial" w:hAnsi="Arial" w:cs="Arial"/>
        </w:rPr>
        <w:t xml:space="preserve"> </w:t>
      </w:r>
      <w:ins w:id="58" w:author="Johnny Alam" w:date="2016-02-28T18:28:00Z">
        <w:r w:rsidR="004B76D4">
          <w:rPr>
            <w:rFonts w:ascii="Arial" w:hAnsi="Arial" w:cs="Arial"/>
          </w:rPr>
          <w:t>8.0 or later</w:t>
        </w:r>
      </w:ins>
    </w:p>
    <w:p w:rsidR="00364FB2" w:rsidRPr="00CB07AA" w:rsidRDefault="00364FB2" w:rsidP="003E4FC3">
      <w:pPr>
        <w:numPr>
          <w:ilvl w:val="0"/>
          <w:numId w:val="50"/>
        </w:numPr>
        <w:tabs>
          <w:tab w:val="left" w:pos="450"/>
        </w:tabs>
        <w:spacing w:after="0"/>
        <w:rPr>
          <w:rFonts w:ascii="Arial" w:hAnsi="Arial" w:cs="Arial"/>
        </w:rPr>
      </w:pPr>
      <w:r w:rsidRPr="00CB07AA">
        <w:rPr>
          <w:rFonts w:ascii="Arial" w:hAnsi="Arial" w:cs="Arial"/>
          <w:lang w:val="en-GB"/>
        </w:rPr>
        <w:t>Application Server</w:t>
      </w:r>
      <w:r w:rsidRPr="00CB07AA">
        <w:rPr>
          <w:rFonts w:ascii="Arial" w:hAnsi="Arial" w:cs="Arial"/>
          <w:lang w:val="en-GB"/>
        </w:rPr>
        <w:tab/>
      </w:r>
      <w:r w:rsidR="003E4FC3">
        <w:rPr>
          <w:rFonts w:ascii="Arial" w:hAnsi="Arial" w:cs="Arial"/>
          <w:lang w:val="en-GB"/>
        </w:rPr>
        <w:tab/>
      </w:r>
      <w:r w:rsidRPr="00CB07AA">
        <w:rPr>
          <w:rFonts w:ascii="Arial" w:hAnsi="Arial" w:cs="Arial"/>
          <w:lang w:val="en-GB"/>
        </w:rPr>
        <w:t>: Apache Server</w:t>
      </w:r>
      <w:r w:rsidRPr="00CB07AA">
        <w:rPr>
          <w:rFonts w:ascii="Arial" w:hAnsi="Arial" w:cs="Arial"/>
        </w:rPr>
        <w:t xml:space="preserve"> </w:t>
      </w:r>
    </w:p>
    <w:p w:rsidR="00364FB2" w:rsidRPr="00CB07AA" w:rsidRDefault="00364FB2" w:rsidP="00CB07AA">
      <w:pPr>
        <w:spacing w:after="0"/>
        <w:ind w:left="5040"/>
        <w:rPr>
          <w:rFonts w:ascii="Arial" w:hAnsi="Arial" w:cs="Arial"/>
        </w:rPr>
      </w:pPr>
      <w:r w:rsidRPr="00CB07AA">
        <w:rPr>
          <w:rFonts w:ascii="Arial" w:hAnsi="Arial" w:cs="Arial"/>
          <w:lang w:val="en-GB"/>
        </w:rPr>
        <w:t> </w:t>
      </w:r>
      <w:r w:rsidRPr="00CB07AA">
        <w:rPr>
          <w:rFonts w:ascii="Arial" w:hAnsi="Arial" w:cs="Arial"/>
        </w:rPr>
        <w:t xml:space="preserve"> </w:t>
      </w:r>
    </w:p>
    <w:p w:rsidR="00364FB2" w:rsidRPr="00CB07AA" w:rsidRDefault="00364FB2" w:rsidP="00CB07AA">
      <w:pPr>
        <w:spacing w:after="0"/>
        <w:rPr>
          <w:rFonts w:ascii="Arial" w:hAnsi="Arial" w:cs="Arial"/>
          <w:b/>
          <w:u w:val="single"/>
        </w:rPr>
      </w:pPr>
      <w:r w:rsidRPr="00CB07AA">
        <w:rPr>
          <w:rFonts w:ascii="Arial" w:hAnsi="Arial" w:cs="Arial"/>
          <w:b/>
          <w:bCs/>
          <w:u w:val="single"/>
          <w:lang w:val="en-GB"/>
        </w:rPr>
        <w:t>Development Tools:</w:t>
      </w:r>
      <w:r w:rsidRPr="00CB07AA">
        <w:rPr>
          <w:rFonts w:ascii="Arial" w:hAnsi="Arial" w:cs="Arial"/>
          <w:b/>
          <w:bCs/>
          <w:u w:val="single"/>
        </w:rPr>
        <w:t xml:space="preserve"> </w:t>
      </w:r>
    </w:p>
    <w:p w:rsidR="00364FB2" w:rsidRPr="00CB07AA" w:rsidRDefault="00364FB2" w:rsidP="003E4FC3">
      <w:pPr>
        <w:numPr>
          <w:ilvl w:val="0"/>
          <w:numId w:val="51"/>
        </w:numPr>
        <w:spacing w:after="0"/>
        <w:rPr>
          <w:rFonts w:ascii="Arial" w:hAnsi="Arial" w:cs="Arial"/>
        </w:rPr>
      </w:pPr>
      <w:r w:rsidRPr="00CB07AA">
        <w:rPr>
          <w:rFonts w:ascii="Arial" w:hAnsi="Arial" w:cs="Arial"/>
          <w:lang w:val="en-GB"/>
        </w:rPr>
        <w:t>IDE</w:t>
      </w:r>
      <w:r w:rsidRPr="00CB07AA">
        <w:rPr>
          <w:rFonts w:ascii="Arial" w:hAnsi="Arial" w:cs="Arial"/>
          <w:lang w:val="en-GB"/>
        </w:rPr>
        <w:tab/>
      </w:r>
      <w:r w:rsidRPr="00CB07AA">
        <w:rPr>
          <w:rFonts w:ascii="Arial" w:hAnsi="Arial" w:cs="Arial"/>
          <w:lang w:val="en-GB"/>
        </w:rPr>
        <w:tab/>
      </w:r>
      <w:r w:rsidRPr="00CB07AA">
        <w:rPr>
          <w:rFonts w:ascii="Arial" w:hAnsi="Arial" w:cs="Arial"/>
          <w:lang w:val="en-GB"/>
        </w:rPr>
        <w:tab/>
      </w:r>
      <w:r w:rsidR="003E4FC3">
        <w:rPr>
          <w:rFonts w:ascii="Arial" w:hAnsi="Arial" w:cs="Arial"/>
          <w:lang w:val="en-GB"/>
        </w:rPr>
        <w:tab/>
      </w:r>
      <w:r w:rsidRPr="00CB07AA">
        <w:rPr>
          <w:rFonts w:ascii="Arial" w:hAnsi="Arial" w:cs="Arial"/>
          <w:lang w:val="en-GB"/>
        </w:rPr>
        <w:t>: Eclipse</w:t>
      </w:r>
      <w:r w:rsidRPr="00CB07AA">
        <w:rPr>
          <w:rFonts w:ascii="Arial" w:hAnsi="Arial" w:cs="Arial"/>
        </w:rPr>
        <w:t xml:space="preserve"> </w:t>
      </w:r>
    </w:p>
    <w:p w:rsidR="00364FB2" w:rsidRPr="00CB07AA" w:rsidRDefault="00364FB2" w:rsidP="003E4FC3">
      <w:pPr>
        <w:numPr>
          <w:ilvl w:val="0"/>
          <w:numId w:val="51"/>
        </w:numPr>
        <w:spacing w:after="0"/>
        <w:rPr>
          <w:rFonts w:ascii="Arial" w:hAnsi="Arial" w:cs="Arial"/>
        </w:rPr>
      </w:pPr>
      <w:r w:rsidRPr="00CB07AA">
        <w:rPr>
          <w:rFonts w:ascii="Arial" w:hAnsi="Arial" w:cs="Arial"/>
          <w:lang w:val="en-GB"/>
        </w:rPr>
        <w:t>Testing tools</w:t>
      </w:r>
      <w:r w:rsidRPr="00CB07AA">
        <w:rPr>
          <w:rFonts w:ascii="Arial" w:hAnsi="Arial" w:cs="Arial"/>
          <w:lang w:val="en-GB"/>
        </w:rPr>
        <w:tab/>
      </w:r>
      <w:r w:rsidRPr="00CB07AA">
        <w:rPr>
          <w:rFonts w:ascii="Arial" w:hAnsi="Arial" w:cs="Arial"/>
          <w:lang w:val="en-GB"/>
        </w:rPr>
        <w:tab/>
      </w:r>
      <w:r w:rsidR="003E4FC3">
        <w:rPr>
          <w:rFonts w:ascii="Arial" w:hAnsi="Arial" w:cs="Arial"/>
          <w:lang w:val="en-GB"/>
        </w:rPr>
        <w:tab/>
      </w:r>
      <w:r w:rsidRPr="00CB07AA">
        <w:rPr>
          <w:rFonts w:ascii="Arial" w:hAnsi="Arial" w:cs="Arial"/>
          <w:lang w:val="en-GB"/>
        </w:rPr>
        <w:t xml:space="preserve">: As described </w:t>
      </w:r>
    </w:p>
    <w:p w:rsidR="00364FB2" w:rsidRPr="00CB07AA" w:rsidRDefault="00364FB2" w:rsidP="003E4FC3">
      <w:pPr>
        <w:numPr>
          <w:ilvl w:val="1"/>
          <w:numId w:val="51"/>
        </w:numPr>
        <w:tabs>
          <w:tab w:val="left" w:pos="990"/>
        </w:tabs>
        <w:spacing w:after="0"/>
        <w:rPr>
          <w:rFonts w:ascii="Arial" w:hAnsi="Arial" w:cs="Arial"/>
        </w:rPr>
      </w:pPr>
      <w:r w:rsidRPr="00CB07AA">
        <w:rPr>
          <w:rFonts w:ascii="Arial" w:hAnsi="Arial" w:cs="Arial"/>
          <w:lang w:val="en-GB"/>
        </w:rPr>
        <w:t>Load Testing</w:t>
      </w:r>
      <w:r w:rsidR="006046A8" w:rsidRPr="00CB07AA">
        <w:rPr>
          <w:rFonts w:ascii="Arial" w:hAnsi="Arial" w:cs="Arial"/>
          <w:lang w:val="en-GB"/>
        </w:rPr>
        <w:tab/>
      </w:r>
      <w:r w:rsidR="003E4FC3">
        <w:rPr>
          <w:rFonts w:ascii="Arial" w:hAnsi="Arial" w:cs="Arial"/>
          <w:lang w:val="en-GB"/>
        </w:rPr>
        <w:tab/>
      </w:r>
      <w:r w:rsidRPr="00CB07AA">
        <w:rPr>
          <w:rFonts w:ascii="Arial" w:hAnsi="Arial" w:cs="Arial"/>
          <w:lang w:val="en-GB"/>
        </w:rPr>
        <w:t xml:space="preserve">: </w:t>
      </w:r>
      <w:proofErr w:type="spellStart"/>
      <w:r w:rsidRPr="00CB07AA">
        <w:rPr>
          <w:rFonts w:ascii="Arial" w:hAnsi="Arial" w:cs="Arial"/>
          <w:lang w:val="en-GB"/>
        </w:rPr>
        <w:t>JMeter</w:t>
      </w:r>
      <w:proofErr w:type="spellEnd"/>
      <w:r w:rsidRPr="00CB07AA">
        <w:rPr>
          <w:rFonts w:ascii="Arial" w:hAnsi="Arial" w:cs="Arial"/>
        </w:rPr>
        <w:t xml:space="preserve"> </w:t>
      </w:r>
    </w:p>
    <w:p w:rsidR="00364FB2" w:rsidRPr="00CB07AA" w:rsidRDefault="00364FB2" w:rsidP="003E4FC3">
      <w:pPr>
        <w:numPr>
          <w:ilvl w:val="1"/>
          <w:numId w:val="51"/>
        </w:numPr>
        <w:tabs>
          <w:tab w:val="left" w:pos="990"/>
        </w:tabs>
        <w:spacing w:after="0"/>
        <w:rPr>
          <w:rFonts w:ascii="Arial" w:hAnsi="Arial" w:cs="Arial"/>
        </w:rPr>
      </w:pPr>
      <w:r w:rsidRPr="00CB07AA">
        <w:rPr>
          <w:rFonts w:ascii="Arial" w:hAnsi="Arial" w:cs="Arial"/>
          <w:lang w:val="en-GB"/>
        </w:rPr>
        <w:t>Security Testing</w:t>
      </w:r>
      <w:r w:rsidR="006046A8" w:rsidRPr="00CB07AA">
        <w:rPr>
          <w:rFonts w:ascii="Arial" w:hAnsi="Arial" w:cs="Arial"/>
          <w:lang w:val="en-GB"/>
        </w:rPr>
        <w:tab/>
      </w:r>
      <w:r w:rsidRPr="00CB07AA">
        <w:rPr>
          <w:rFonts w:ascii="Arial" w:hAnsi="Arial" w:cs="Arial"/>
          <w:lang w:val="en-GB"/>
        </w:rPr>
        <w:t>:OWASP</w:t>
      </w:r>
      <w:r w:rsidRPr="00CB07AA">
        <w:rPr>
          <w:rFonts w:ascii="Arial" w:hAnsi="Arial" w:cs="Arial"/>
        </w:rPr>
        <w:t xml:space="preserve"> </w:t>
      </w:r>
    </w:p>
    <w:p w:rsidR="00364FB2" w:rsidRPr="00CB07AA" w:rsidRDefault="00364FB2" w:rsidP="003E4FC3">
      <w:pPr>
        <w:numPr>
          <w:ilvl w:val="1"/>
          <w:numId w:val="51"/>
        </w:numPr>
        <w:tabs>
          <w:tab w:val="left" w:pos="990"/>
        </w:tabs>
        <w:spacing w:after="0"/>
        <w:rPr>
          <w:rFonts w:ascii="Arial" w:hAnsi="Arial" w:cs="Arial"/>
        </w:rPr>
      </w:pPr>
      <w:r w:rsidRPr="00CB07AA">
        <w:rPr>
          <w:rFonts w:ascii="Arial" w:hAnsi="Arial" w:cs="Arial"/>
          <w:w w:val="80"/>
          <w:lang w:val="en-GB"/>
        </w:rPr>
        <w:t xml:space="preserve">Performance Testing </w:t>
      </w:r>
      <w:r w:rsidR="006046A8" w:rsidRPr="00CB07AA">
        <w:rPr>
          <w:rFonts w:ascii="Arial" w:hAnsi="Arial" w:cs="Arial"/>
          <w:w w:val="80"/>
          <w:lang w:val="en-GB"/>
        </w:rPr>
        <w:tab/>
      </w:r>
      <w:r w:rsidRPr="00CB07AA">
        <w:rPr>
          <w:rFonts w:ascii="Arial" w:hAnsi="Arial" w:cs="Arial"/>
          <w:lang w:val="en-GB"/>
        </w:rPr>
        <w:t>:</w:t>
      </w:r>
      <w:proofErr w:type="spellStart"/>
      <w:r w:rsidRPr="00CB07AA">
        <w:rPr>
          <w:rFonts w:ascii="Arial" w:hAnsi="Arial" w:cs="Arial"/>
          <w:lang w:val="en-GB"/>
        </w:rPr>
        <w:t>JMeter</w:t>
      </w:r>
      <w:proofErr w:type="spellEnd"/>
      <w:r w:rsidRPr="00CB07AA">
        <w:rPr>
          <w:rFonts w:ascii="Arial" w:hAnsi="Arial" w:cs="Arial"/>
        </w:rPr>
        <w:t xml:space="preserve"> </w:t>
      </w:r>
    </w:p>
    <w:p w:rsidR="00364FB2" w:rsidRPr="00CB07AA" w:rsidRDefault="00364FB2" w:rsidP="003E4FC3">
      <w:pPr>
        <w:numPr>
          <w:ilvl w:val="0"/>
          <w:numId w:val="51"/>
        </w:numPr>
        <w:spacing w:after="0"/>
        <w:rPr>
          <w:rFonts w:ascii="Arial" w:hAnsi="Arial" w:cs="Arial"/>
        </w:rPr>
      </w:pPr>
      <w:r w:rsidRPr="00CB07AA">
        <w:rPr>
          <w:rFonts w:ascii="Arial" w:hAnsi="Arial" w:cs="Arial"/>
          <w:lang w:val="en-GB"/>
        </w:rPr>
        <w:t>Source Control Tool</w:t>
      </w:r>
      <w:r w:rsidR="006046A8" w:rsidRPr="00CB07AA">
        <w:rPr>
          <w:rFonts w:ascii="Arial" w:hAnsi="Arial" w:cs="Arial"/>
          <w:lang w:val="en-GB"/>
        </w:rPr>
        <w:tab/>
      </w:r>
      <w:r w:rsidR="003E4FC3">
        <w:rPr>
          <w:rFonts w:ascii="Arial" w:hAnsi="Arial" w:cs="Arial"/>
          <w:lang w:val="en-GB"/>
        </w:rPr>
        <w:tab/>
      </w:r>
      <w:r w:rsidRPr="00CB07AA">
        <w:rPr>
          <w:rFonts w:ascii="Arial" w:hAnsi="Arial" w:cs="Arial"/>
          <w:lang w:val="en-GB"/>
        </w:rPr>
        <w:t>:Git</w:t>
      </w:r>
      <w:r w:rsidRPr="00CB07AA">
        <w:rPr>
          <w:rFonts w:ascii="Arial" w:hAnsi="Arial" w:cs="Arial"/>
        </w:rPr>
        <w:t xml:space="preserve"> </w:t>
      </w:r>
    </w:p>
    <w:p w:rsidR="00364FB2" w:rsidRPr="00CB07AA" w:rsidRDefault="00364FB2" w:rsidP="003E4FC3">
      <w:pPr>
        <w:numPr>
          <w:ilvl w:val="0"/>
          <w:numId w:val="51"/>
        </w:numPr>
        <w:spacing w:after="0"/>
        <w:rPr>
          <w:rFonts w:ascii="Arial" w:hAnsi="Arial" w:cs="Arial"/>
        </w:rPr>
      </w:pPr>
      <w:r w:rsidRPr="00CB07AA">
        <w:rPr>
          <w:rFonts w:ascii="Arial" w:hAnsi="Arial" w:cs="Arial"/>
          <w:w w:val="80"/>
          <w:lang w:val="en-GB"/>
        </w:rPr>
        <w:t>Project Management Tools</w:t>
      </w:r>
      <w:r w:rsidR="006046A8" w:rsidRPr="00CB07AA">
        <w:rPr>
          <w:rFonts w:ascii="Arial" w:hAnsi="Arial" w:cs="Arial"/>
          <w:w w:val="80"/>
          <w:lang w:val="en-GB"/>
        </w:rPr>
        <w:tab/>
      </w:r>
      <w:r w:rsidR="003E4FC3">
        <w:rPr>
          <w:rFonts w:ascii="Arial" w:hAnsi="Arial" w:cs="Arial"/>
          <w:w w:val="80"/>
          <w:lang w:val="en-GB"/>
        </w:rPr>
        <w:tab/>
      </w:r>
      <w:r w:rsidRPr="00CB07AA">
        <w:rPr>
          <w:rFonts w:ascii="Arial" w:hAnsi="Arial" w:cs="Arial"/>
          <w:lang w:val="en-GB"/>
        </w:rPr>
        <w:t>:</w:t>
      </w:r>
      <w:proofErr w:type="spellStart"/>
      <w:r w:rsidRPr="00CB07AA">
        <w:rPr>
          <w:rFonts w:ascii="Arial" w:hAnsi="Arial" w:cs="Arial"/>
          <w:lang w:val="en-GB"/>
        </w:rPr>
        <w:t>Scrumwise</w:t>
      </w:r>
      <w:proofErr w:type="spellEnd"/>
      <w:r w:rsidRPr="00CB07AA">
        <w:rPr>
          <w:rFonts w:ascii="Arial" w:hAnsi="Arial" w:cs="Arial"/>
          <w:lang w:val="en-GB"/>
        </w:rPr>
        <w:t>/Mingle/Project Open</w:t>
      </w:r>
      <w:r w:rsidRPr="00CB07AA">
        <w:rPr>
          <w:rFonts w:ascii="Arial" w:hAnsi="Arial" w:cs="Arial"/>
        </w:rPr>
        <w:t xml:space="preserve"> </w:t>
      </w:r>
    </w:p>
    <w:p w:rsidR="002319E6" w:rsidRPr="00CB07AA" w:rsidRDefault="002319E6" w:rsidP="00CB07AA">
      <w:pPr>
        <w:spacing w:after="0"/>
        <w:rPr>
          <w:rFonts w:ascii="Arial" w:hAnsi="Arial" w:cs="Arial"/>
          <w:highlight w:val="cyan"/>
        </w:rPr>
      </w:pPr>
      <w:r w:rsidRPr="00CB07AA">
        <w:rPr>
          <w:rFonts w:ascii="Arial" w:hAnsi="Arial" w:cs="Arial"/>
          <w:highlight w:val="cyan"/>
        </w:rPr>
        <w:br w:type="page"/>
      </w:r>
    </w:p>
    <w:p w:rsidR="002319E6" w:rsidRPr="00CB07AA" w:rsidRDefault="002319E6" w:rsidP="00CB07AA">
      <w:pPr>
        <w:pStyle w:val="Heading2"/>
        <w:spacing w:line="276" w:lineRule="auto"/>
        <w:rPr>
          <w:rFonts w:ascii="Arial" w:hAnsi="Arial" w:cs="Arial"/>
          <w:sz w:val="22"/>
          <w:szCs w:val="22"/>
        </w:rPr>
      </w:pPr>
      <w:bookmarkStart w:id="59" w:name="_Toc444374430"/>
      <w:r w:rsidRPr="00CB07AA">
        <w:rPr>
          <w:rFonts w:ascii="Arial" w:hAnsi="Arial" w:cs="Arial"/>
          <w:sz w:val="22"/>
          <w:szCs w:val="22"/>
        </w:rPr>
        <w:lastRenderedPageBreak/>
        <w:t>Suggested testing method for Acceptance</w:t>
      </w:r>
      <w:bookmarkEnd w:id="59"/>
    </w:p>
    <w:p w:rsidR="002319E6" w:rsidRPr="00CB07AA" w:rsidRDefault="002319E6" w:rsidP="00CB07AA">
      <w:pPr>
        <w:autoSpaceDE w:val="0"/>
        <w:autoSpaceDN w:val="0"/>
        <w:adjustRightInd w:val="0"/>
        <w:spacing w:after="0"/>
        <w:rPr>
          <w:rFonts w:ascii="Arial" w:hAnsi="Arial" w:cs="Arial"/>
          <w:b/>
          <w:bCs/>
          <w:iCs/>
          <w:color w:val="000000"/>
          <w:u w:val="single"/>
        </w:rPr>
      </w:pPr>
    </w:p>
    <w:p w:rsidR="002319E6" w:rsidRDefault="002319E6" w:rsidP="003E4FC3">
      <w:pPr>
        <w:autoSpaceDE w:val="0"/>
        <w:autoSpaceDN w:val="0"/>
        <w:adjustRightInd w:val="0"/>
        <w:spacing w:after="0"/>
        <w:rPr>
          <w:rFonts w:ascii="Arial" w:hAnsi="Arial" w:cs="Arial"/>
          <w:b/>
          <w:bCs/>
          <w:iCs/>
          <w:color w:val="000000"/>
          <w:u w:val="single"/>
        </w:rPr>
      </w:pPr>
      <w:r w:rsidRPr="00E51578">
        <w:rPr>
          <w:rFonts w:ascii="Arial" w:hAnsi="Arial" w:cs="Arial"/>
          <w:b/>
          <w:bCs/>
          <w:iCs/>
          <w:color w:val="000000"/>
          <w:u w:val="single"/>
        </w:rPr>
        <w:t>Project Testing / Embedded Testing</w:t>
      </w:r>
    </w:p>
    <w:p w:rsidR="00E51578" w:rsidRPr="00E51578" w:rsidRDefault="00E51578" w:rsidP="00E51578">
      <w:pPr>
        <w:autoSpaceDE w:val="0"/>
        <w:autoSpaceDN w:val="0"/>
        <w:adjustRightInd w:val="0"/>
        <w:spacing w:after="0"/>
        <w:ind w:firstLine="360"/>
        <w:rPr>
          <w:rFonts w:ascii="Arial" w:hAnsi="Arial" w:cs="Arial"/>
          <w:b/>
          <w:bCs/>
          <w:iCs/>
          <w:color w:val="000000"/>
          <w:u w:val="single"/>
        </w:rPr>
      </w:pPr>
    </w:p>
    <w:p w:rsidR="002319E6" w:rsidRPr="00CB07AA" w:rsidRDefault="002319E6" w:rsidP="003E4FC3">
      <w:pPr>
        <w:autoSpaceDE w:val="0"/>
        <w:autoSpaceDN w:val="0"/>
        <w:adjustRightInd w:val="0"/>
        <w:spacing w:after="0"/>
        <w:jc w:val="both"/>
        <w:rPr>
          <w:rFonts w:ascii="Arial" w:hAnsi="Arial" w:cs="Arial"/>
          <w:color w:val="000000"/>
        </w:rPr>
      </w:pPr>
      <w:r w:rsidRPr="00CB07AA">
        <w:rPr>
          <w:rFonts w:ascii="Arial" w:hAnsi="Arial" w:cs="Arial"/>
          <w:color w:val="000000"/>
        </w:rPr>
        <w:t xml:space="preserve">Following tests will be carried out for Acceptance Test of the </w:t>
      </w:r>
      <w:r w:rsidR="004C68C0" w:rsidRPr="00CB07AA">
        <w:rPr>
          <w:rFonts w:ascii="Arial" w:hAnsi="Arial" w:cs="Arial"/>
          <w:color w:val="000000"/>
        </w:rPr>
        <w:t xml:space="preserve">proposed </w:t>
      </w:r>
      <w:r w:rsidRPr="00CB07AA">
        <w:rPr>
          <w:rFonts w:ascii="Arial" w:hAnsi="Arial" w:cs="Arial"/>
          <w:color w:val="000000"/>
        </w:rPr>
        <w:t xml:space="preserve">System Software developed by the </w:t>
      </w:r>
      <w:r w:rsidR="004C68C0" w:rsidRPr="00CB07AA">
        <w:rPr>
          <w:rFonts w:ascii="Arial" w:hAnsi="Arial" w:cs="Arial"/>
          <w:color w:val="000000"/>
        </w:rPr>
        <w:t xml:space="preserve">developer </w:t>
      </w:r>
      <w:r w:rsidR="00E51578" w:rsidRPr="00CB07AA">
        <w:rPr>
          <w:rFonts w:ascii="Arial" w:hAnsi="Arial" w:cs="Arial"/>
          <w:color w:val="000000"/>
        </w:rPr>
        <w:t>firm prior</w:t>
      </w:r>
      <w:r w:rsidRPr="00CB07AA">
        <w:rPr>
          <w:rFonts w:ascii="Arial" w:hAnsi="Arial" w:cs="Arial"/>
          <w:color w:val="000000"/>
        </w:rPr>
        <w:t xml:space="preserve"> to the Acceptance of the Software</w:t>
      </w:r>
      <w:r w:rsidR="00E51578">
        <w:rPr>
          <w:rFonts w:ascii="Arial" w:hAnsi="Arial" w:cs="Arial"/>
          <w:color w:val="000000"/>
        </w:rPr>
        <w:t>:</w:t>
      </w:r>
    </w:p>
    <w:p w:rsidR="006E2427" w:rsidRPr="00CB07AA" w:rsidRDefault="006E2427" w:rsidP="00CB07AA">
      <w:pPr>
        <w:autoSpaceDE w:val="0"/>
        <w:autoSpaceDN w:val="0"/>
        <w:adjustRightInd w:val="0"/>
        <w:spacing w:after="0"/>
        <w:ind w:left="360"/>
        <w:jc w:val="both"/>
        <w:rPr>
          <w:rFonts w:ascii="Arial" w:hAnsi="Arial" w:cs="Arial"/>
          <w:color w:val="000000"/>
        </w:rPr>
      </w:pPr>
    </w:p>
    <w:p w:rsidR="006E2427" w:rsidRPr="00CB07AA" w:rsidDel="004B76D4" w:rsidRDefault="002319E6" w:rsidP="00E51578">
      <w:pPr>
        <w:pStyle w:val="ListParagraph"/>
        <w:numPr>
          <w:ilvl w:val="0"/>
          <w:numId w:val="30"/>
        </w:numPr>
        <w:autoSpaceDE w:val="0"/>
        <w:autoSpaceDN w:val="0"/>
        <w:adjustRightInd w:val="0"/>
        <w:spacing w:after="0"/>
        <w:ind w:left="1080"/>
        <w:jc w:val="both"/>
        <w:rPr>
          <w:del w:id="60" w:author="Johnny Alam" w:date="2016-02-28T18:28:00Z"/>
          <w:rFonts w:ascii="Arial" w:hAnsi="Arial" w:cs="Arial"/>
          <w:color w:val="000000"/>
        </w:rPr>
      </w:pPr>
      <w:del w:id="61" w:author="Johnny Alam" w:date="2016-02-28T18:28:00Z">
        <w:r w:rsidRPr="00CB07AA" w:rsidDel="004B76D4">
          <w:rPr>
            <w:rFonts w:ascii="Arial" w:hAnsi="Arial" w:cs="Arial"/>
            <w:b/>
            <w:bCs/>
            <w:color w:val="000000"/>
            <w:u w:val="single"/>
          </w:rPr>
          <w:delText>Unit Testing</w:delText>
        </w:r>
        <w:r w:rsidR="00E51578" w:rsidDel="004B76D4">
          <w:rPr>
            <w:rFonts w:ascii="Arial" w:hAnsi="Arial" w:cs="Arial"/>
            <w:b/>
            <w:bCs/>
            <w:color w:val="000000"/>
          </w:rPr>
          <w:delText>-</w:delText>
        </w:r>
        <w:r w:rsidR="006E2427" w:rsidRPr="00CB07AA" w:rsidDel="004B76D4">
          <w:rPr>
            <w:rFonts w:ascii="Arial" w:hAnsi="Arial" w:cs="Arial"/>
            <w:color w:val="000000"/>
          </w:rPr>
          <w:delText xml:space="preserve"> T</w:delText>
        </w:r>
        <w:r w:rsidRPr="00CB07AA" w:rsidDel="004B76D4">
          <w:rPr>
            <w:rFonts w:ascii="Arial" w:hAnsi="Arial" w:cs="Arial"/>
            <w:color w:val="000000"/>
          </w:rPr>
          <w:delText>his is certainly carried out by the person who wrote the code and by an</w:delText>
        </w:r>
        <w:r w:rsidR="006E2427" w:rsidRPr="00CB07AA" w:rsidDel="004B76D4">
          <w:rPr>
            <w:rFonts w:ascii="Arial" w:hAnsi="Arial" w:cs="Arial"/>
            <w:color w:val="000000"/>
          </w:rPr>
          <w:delText xml:space="preserve"> </w:delText>
        </w:r>
      </w:del>
    </w:p>
    <w:p w:rsidR="002319E6" w:rsidRPr="00CB07AA" w:rsidDel="004B76D4" w:rsidRDefault="002319E6" w:rsidP="003E4FC3">
      <w:pPr>
        <w:autoSpaceDE w:val="0"/>
        <w:autoSpaceDN w:val="0"/>
        <w:adjustRightInd w:val="0"/>
        <w:spacing w:after="0"/>
        <w:ind w:left="720"/>
        <w:jc w:val="both"/>
        <w:rPr>
          <w:del w:id="62" w:author="Johnny Alam" w:date="2016-02-28T18:28:00Z"/>
          <w:rFonts w:ascii="Arial" w:hAnsi="Arial" w:cs="Arial"/>
          <w:color w:val="000000"/>
        </w:rPr>
      </w:pPr>
      <w:del w:id="63" w:author="Johnny Alam" w:date="2016-02-28T18:28:00Z">
        <w:r w:rsidRPr="00CB07AA" w:rsidDel="004B76D4">
          <w:rPr>
            <w:rFonts w:ascii="Arial" w:hAnsi="Arial" w:cs="Arial"/>
            <w:color w:val="000000"/>
          </w:rPr>
          <w:delText>independent peer using white box testing technique.</w:delText>
        </w:r>
      </w:del>
    </w:p>
    <w:p w:rsidR="004C68C0" w:rsidRPr="00CB07AA" w:rsidRDefault="004C68C0" w:rsidP="00E51578">
      <w:pPr>
        <w:autoSpaceDE w:val="0"/>
        <w:autoSpaceDN w:val="0"/>
        <w:adjustRightInd w:val="0"/>
        <w:spacing w:after="0"/>
        <w:ind w:left="1080"/>
        <w:jc w:val="both"/>
        <w:rPr>
          <w:rFonts w:ascii="Arial" w:hAnsi="Arial" w:cs="Arial"/>
          <w:color w:val="000000"/>
        </w:rPr>
      </w:pPr>
    </w:p>
    <w:p w:rsidR="003E4FC3" w:rsidRDefault="002319E6" w:rsidP="003E4FC3">
      <w:pPr>
        <w:pStyle w:val="ListParagraph"/>
        <w:numPr>
          <w:ilvl w:val="0"/>
          <w:numId w:val="30"/>
        </w:numPr>
        <w:autoSpaceDE w:val="0"/>
        <w:autoSpaceDN w:val="0"/>
        <w:adjustRightInd w:val="0"/>
        <w:spacing w:after="0"/>
        <w:ind w:left="1080"/>
        <w:jc w:val="both"/>
        <w:rPr>
          <w:rFonts w:ascii="Arial" w:hAnsi="Arial" w:cs="Arial"/>
          <w:color w:val="000000"/>
        </w:rPr>
      </w:pPr>
      <w:r w:rsidRPr="00CB07AA">
        <w:rPr>
          <w:rFonts w:ascii="Arial" w:hAnsi="Arial" w:cs="Arial"/>
          <w:b/>
          <w:bCs/>
          <w:color w:val="000000"/>
          <w:u w:val="single"/>
        </w:rPr>
        <w:t>Integration Testing</w:t>
      </w:r>
      <w:r w:rsidR="00E51578">
        <w:rPr>
          <w:rFonts w:ascii="Arial" w:hAnsi="Arial" w:cs="Arial"/>
          <w:b/>
          <w:bCs/>
          <w:color w:val="000000"/>
          <w:u w:val="single"/>
        </w:rPr>
        <w:t>-</w:t>
      </w:r>
      <w:r w:rsidR="004C68C0" w:rsidRPr="00CB07AA">
        <w:rPr>
          <w:rFonts w:ascii="Arial" w:hAnsi="Arial" w:cs="Arial"/>
          <w:color w:val="000000"/>
        </w:rPr>
        <w:t xml:space="preserve"> C</w:t>
      </w:r>
      <w:r w:rsidRPr="00CB07AA">
        <w:rPr>
          <w:rFonts w:ascii="Arial" w:hAnsi="Arial" w:cs="Arial"/>
          <w:color w:val="000000"/>
        </w:rPr>
        <w:t>arried out either as one-off (that is, when all integration is</w:t>
      </w:r>
      <w:r w:rsidR="004C68C0" w:rsidRPr="00CB07AA">
        <w:rPr>
          <w:rFonts w:ascii="Arial" w:hAnsi="Arial" w:cs="Arial"/>
          <w:color w:val="000000"/>
        </w:rPr>
        <w:t xml:space="preserve"> </w:t>
      </w:r>
    </w:p>
    <w:p w:rsidR="002319E6" w:rsidRPr="003E4FC3" w:rsidRDefault="002319E6" w:rsidP="003E4FC3">
      <w:pPr>
        <w:autoSpaceDE w:val="0"/>
        <w:autoSpaceDN w:val="0"/>
        <w:adjustRightInd w:val="0"/>
        <w:spacing w:after="0"/>
        <w:ind w:left="720"/>
        <w:jc w:val="both"/>
        <w:rPr>
          <w:rFonts w:ascii="Arial" w:hAnsi="Arial" w:cs="Arial"/>
          <w:color w:val="000000"/>
        </w:rPr>
      </w:pPr>
      <w:proofErr w:type="gramStart"/>
      <w:r w:rsidRPr="003E4FC3">
        <w:rPr>
          <w:rFonts w:ascii="Arial" w:hAnsi="Arial" w:cs="Arial"/>
          <w:color w:val="000000"/>
        </w:rPr>
        <w:t>completed</w:t>
      </w:r>
      <w:proofErr w:type="gramEnd"/>
      <w:r w:rsidRPr="003E4FC3">
        <w:rPr>
          <w:rFonts w:ascii="Arial" w:hAnsi="Arial" w:cs="Arial"/>
          <w:color w:val="000000"/>
        </w:rPr>
        <w:t>) of incrementally (that is, whenever one unit of software integrated and continued till all units are integrated). Black Box testing is used in one-off Integration. Testing and white box testing can be, perhaps, used in incremental integration testing</w:t>
      </w:r>
      <w:r w:rsidR="004C68C0" w:rsidRPr="003E4FC3">
        <w:rPr>
          <w:rFonts w:ascii="Arial" w:hAnsi="Arial" w:cs="Arial"/>
          <w:color w:val="000000"/>
        </w:rPr>
        <w:t>.</w:t>
      </w:r>
    </w:p>
    <w:p w:rsidR="004C68C0" w:rsidRPr="00CB07AA" w:rsidRDefault="004C68C0" w:rsidP="00E51578">
      <w:pPr>
        <w:pStyle w:val="ListParagraph"/>
        <w:autoSpaceDE w:val="0"/>
        <w:autoSpaceDN w:val="0"/>
        <w:adjustRightInd w:val="0"/>
        <w:spacing w:after="0"/>
        <w:ind w:left="1080"/>
        <w:jc w:val="both"/>
        <w:rPr>
          <w:rFonts w:ascii="Arial" w:hAnsi="Arial" w:cs="Arial"/>
          <w:color w:val="000000"/>
        </w:rPr>
      </w:pPr>
    </w:p>
    <w:p w:rsidR="002319E6" w:rsidRPr="00CB07AA" w:rsidRDefault="002319E6" w:rsidP="00E51578">
      <w:pPr>
        <w:pStyle w:val="ListParagraph"/>
        <w:numPr>
          <w:ilvl w:val="0"/>
          <w:numId w:val="30"/>
        </w:numPr>
        <w:tabs>
          <w:tab w:val="left" w:pos="270"/>
          <w:tab w:val="left" w:pos="540"/>
        </w:tabs>
        <w:autoSpaceDE w:val="0"/>
        <w:autoSpaceDN w:val="0"/>
        <w:adjustRightInd w:val="0"/>
        <w:spacing w:before="240" w:after="0"/>
        <w:ind w:left="1080"/>
        <w:jc w:val="both"/>
        <w:rPr>
          <w:rFonts w:ascii="Arial" w:hAnsi="Arial" w:cs="Arial"/>
          <w:color w:val="000000"/>
        </w:rPr>
      </w:pPr>
      <w:r w:rsidRPr="00CB07AA">
        <w:rPr>
          <w:rFonts w:ascii="Arial" w:hAnsi="Arial" w:cs="Arial"/>
          <w:b/>
          <w:bCs/>
          <w:color w:val="000000"/>
          <w:u w:val="single"/>
        </w:rPr>
        <w:t>System Testing</w:t>
      </w:r>
      <w:r w:rsidR="00E51578">
        <w:rPr>
          <w:rFonts w:ascii="Arial" w:hAnsi="Arial" w:cs="Arial"/>
          <w:b/>
          <w:bCs/>
          <w:color w:val="000000"/>
          <w:u w:val="single"/>
        </w:rPr>
        <w:t>-</w:t>
      </w:r>
      <w:r w:rsidRPr="00E51578">
        <w:rPr>
          <w:rFonts w:ascii="Arial" w:hAnsi="Arial" w:cs="Arial"/>
          <w:b/>
          <w:bCs/>
          <w:color w:val="000000"/>
        </w:rPr>
        <w:tab/>
      </w:r>
      <w:r w:rsidRPr="00CB07AA">
        <w:rPr>
          <w:rFonts w:ascii="Arial" w:hAnsi="Arial" w:cs="Arial"/>
          <w:color w:val="000000"/>
        </w:rPr>
        <w:t>To ensure that the software works in all intended target systems.</w:t>
      </w:r>
    </w:p>
    <w:p w:rsidR="00661629" w:rsidRPr="00CB07AA" w:rsidRDefault="00661629" w:rsidP="00E51578">
      <w:pPr>
        <w:pStyle w:val="ListParagraph"/>
        <w:ind w:left="1080"/>
        <w:rPr>
          <w:rFonts w:ascii="Arial" w:hAnsi="Arial" w:cs="Arial"/>
          <w:color w:val="000000"/>
        </w:rPr>
      </w:pPr>
    </w:p>
    <w:p w:rsidR="003E4FC3" w:rsidRDefault="002319E6" w:rsidP="003E4FC3">
      <w:pPr>
        <w:pStyle w:val="ListParagraph"/>
        <w:numPr>
          <w:ilvl w:val="0"/>
          <w:numId w:val="30"/>
        </w:numPr>
        <w:autoSpaceDE w:val="0"/>
        <w:autoSpaceDN w:val="0"/>
        <w:adjustRightInd w:val="0"/>
        <w:spacing w:after="0"/>
        <w:ind w:left="1080"/>
        <w:jc w:val="both"/>
        <w:rPr>
          <w:rFonts w:ascii="Arial" w:hAnsi="Arial" w:cs="Arial"/>
          <w:color w:val="000000"/>
        </w:rPr>
      </w:pPr>
      <w:r w:rsidRPr="00CB07AA">
        <w:rPr>
          <w:rFonts w:ascii="Arial" w:hAnsi="Arial" w:cs="Arial"/>
          <w:b/>
          <w:bCs/>
          <w:color w:val="000000"/>
          <w:u w:val="single"/>
        </w:rPr>
        <w:t>User Acceptance Testing</w:t>
      </w:r>
      <w:r w:rsidR="00E51578">
        <w:rPr>
          <w:rFonts w:ascii="Arial" w:hAnsi="Arial" w:cs="Arial"/>
          <w:b/>
          <w:bCs/>
          <w:color w:val="000000"/>
        </w:rPr>
        <w:t>-</w:t>
      </w:r>
      <w:r w:rsidR="00E51578" w:rsidRPr="00E51578">
        <w:rPr>
          <w:rFonts w:ascii="Arial" w:hAnsi="Arial" w:cs="Arial"/>
          <w:b/>
          <w:bCs/>
          <w:color w:val="000000"/>
        </w:rPr>
        <w:t xml:space="preserve"> </w:t>
      </w:r>
      <w:r w:rsidRPr="003E4FC3">
        <w:rPr>
          <w:rFonts w:ascii="Arial" w:hAnsi="Arial" w:cs="Arial"/>
          <w:color w:val="000000"/>
        </w:rPr>
        <w:t xml:space="preserve"> </w:t>
      </w:r>
      <w:r w:rsidRPr="00CB07AA">
        <w:rPr>
          <w:rFonts w:ascii="Arial" w:hAnsi="Arial" w:cs="Arial"/>
          <w:color w:val="000000"/>
        </w:rPr>
        <w:t xml:space="preserve">To obtain customer sign-off so that software can be </w:t>
      </w:r>
    </w:p>
    <w:p w:rsidR="002319E6" w:rsidRPr="003E4FC3" w:rsidRDefault="002319E6" w:rsidP="003E4FC3">
      <w:pPr>
        <w:autoSpaceDE w:val="0"/>
        <w:autoSpaceDN w:val="0"/>
        <w:adjustRightInd w:val="0"/>
        <w:spacing w:after="0"/>
        <w:ind w:left="720"/>
        <w:jc w:val="both"/>
        <w:rPr>
          <w:rFonts w:ascii="Arial" w:hAnsi="Arial" w:cs="Arial"/>
          <w:color w:val="000000"/>
        </w:rPr>
      </w:pPr>
      <w:proofErr w:type="gramStart"/>
      <w:r w:rsidRPr="003E4FC3">
        <w:rPr>
          <w:rFonts w:ascii="Arial" w:hAnsi="Arial" w:cs="Arial"/>
          <w:color w:val="000000"/>
        </w:rPr>
        <w:t>delivered</w:t>
      </w:r>
      <w:proofErr w:type="gramEnd"/>
      <w:r w:rsidRPr="003E4FC3">
        <w:rPr>
          <w:rFonts w:ascii="Arial" w:hAnsi="Arial" w:cs="Arial"/>
          <w:color w:val="000000"/>
        </w:rPr>
        <w:t xml:space="preserve"> and payments received, optionally, many other tests can be conducted at the behest of the customer.</w:t>
      </w:r>
    </w:p>
    <w:p w:rsidR="002319E6" w:rsidRPr="00CB07AA" w:rsidRDefault="002319E6" w:rsidP="00E51578">
      <w:pPr>
        <w:autoSpaceDE w:val="0"/>
        <w:autoSpaceDN w:val="0"/>
        <w:adjustRightInd w:val="0"/>
        <w:spacing w:after="0"/>
        <w:ind w:left="1080"/>
        <w:jc w:val="center"/>
        <w:rPr>
          <w:rFonts w:ascii="Arial" w:hAnsi="Arial" w:cs="Arial"/>
          <w:b/>
          <w:bCs/>
          <w:iCs/>
          <w:color w:val="000000"/>
          <w:u w:val="single"/>
        </w:rPr>
      </w:pPr>
    </w:p>
    <w:p w:rsidR="003E4FC3" w:rsidRDefault="002319E6" w:rsidP="00E51578">
      <w:pPr>
        <w:pStyle w:val="ListParagraph"/>
        <w:numPr>
          <w:ilvl w:val="0"/>
          <w:numId w:val="30"/>
        </w:numPr>
        <w:autoSpaceDE w:val="0"/>
        <w:autoSpaceDN w:val="0"/>
        <w:adjustRightInd w:val="0"/>
        <w:spacing w:after="0"/>
        <w:ind w:left="1080"/>
        <w:rPr>
          <w:rFonts w:ascii="Arial" w:hAnsi="Arial" w:cs="Arial"/>
          <w:color w:val="000000"/>
        </w:rPr>
      </w:pPr>
      <w:r w:rsidRPr="00CB07AA">
        <w:rPr>
          <w:rFonts w:ascii="Arial" w:hAnsi="Arial" w:cs="Arial"/>
          <w:b/>
          <w:bCs/>
          <w:iCs/>
          <w:color w:val="000000"/>
          <w:u w:val="single"/>
        </w:rPr>
        <w:t>Product Testing</w:t>
      </w:r>
      <w:r w:rsidR="00E51578">
        <w:rPr>
          <w:rFonts w:ascii="Arial" w:hAnsi="Arial" w:cs="Arial"/>
          <w:b/>
          <w:bCs/>
          <w:iCs/>
          <w:color w:val="000000"/>
        </w:rPr>
        <w:t xml:space="preserve">- </w:t>
      </w:r>
      <w:r w:rsidRPr="00CB07AA">
        <w:rPr>
          <w:rFonts w:ascii="Arial" w:hAnsi="Arial" w:cs="Arial"/>
          <w:color w:val="000000"/>
        </w:rPr>
        <w:t xml:space="preserve">Product would be developed as a project first and would undergo all </w:t>
      </w:r>
    </w:p>
    <w:p w:rsidR="002319E6" w:rsidRPr="003E4FC3" w:rsidRDefault="002319E6" w:rsidP="003E4FC3">
      <w:pPr>
        <w:autoSpaceDE w:val="0"/>
        <w:autoSpaceDN w:val="0"/>
        <w:adjustRightInd w:val="0"/>
        <w:spacing w:after="0"/>
        <w:ind w:left="720"/>
        <w:rPr>
          <w:rFonts w:ascii="Arial" w:hAnsi="Arial" w:cs="Arial"/>
          <w:color w:val="000000"/>
        </w:rPr>
      </w:pPr>
      <w:proofErr w:type="gramStart"/>
      <w:r w:rsidRPr="003E4FC3">
        <w:rPr>
          <w:rFonts w:ascii="Arial" w:hAnsi="Arial" w:cs="Arial"/>
          <w:color w:val="000000"/>
        </w:rPr>
        <w:t>the</w:t>
      </w:r>
      <w:proofErr w:type="gramEnd"/>
      <w:r w:rsidRPr="003E4FC3">
        <w:rPr>
          <w:rFonts w:ascii="Arial" w:hAnsi="Arial" w:cs="Arial"/>
          <w:color w:val="000000"/>
        </w:rPr>
        <w:t xml:space="preserve"> tests that a project normally undergoes, namely, unit, integration, and system testing. </w:t>
      </w:r>
    </w:p>
    <w:p w:rsidR="002319E6" w:rsidRPr="00CB07AA" w:rsidRDefault="002319E6" w:rsidP="00E51578">
      <w:pPr>
        <w:autoSpaceDE w:val="0"/>
        <w:autoSpaceDN w:val="0"/>
        <w:adjustRightInd w:val="0"/>
        <w:spacing w:after="0"/>
        <w:ind w:left="1080"/>
        <w:jc w:val="both"/>
        <w:rPr>
          <w:rFonts w:ascii="Arial" w:hAnsi="Arial" w:cs="Arial"/>
          <w:color w:val="000000"/>
        </w:rPr>
      </w:pPr>
    </w:p>
    <w:p w:rsidR="003E4FC3" w:rsidRDefault="002319E6" w:rsidP="00E51578">
      <w:pPr>
        <w:pStyle w:val="ListParagraph"/>
        <w:numPr>
          <w:ilvl w:val="0"/>
          <w:numId w:val="30"/>
        </w:numPr>
        <w:tabs>
          <w:tab w:val="left" w:pos="540"/>
        </w:tabs>
        <w:autoSpaceDE w:val="0"/>
        <w:autoSpaceDN w:val="0"/>
        <w:adjustRightInd w:val="0"/>
        <w:spacing w:after="0"/>
        <w:ind w:left="1080"/>
        <w:jc w:val="both"/>
        <w:rPr>
          <w:rFonts w:ascii="Arial" w:hAnsi="Arial" w:cs="Arial"/>
          <w:color w:val="000000"/>
        </w:rPr>
      </w:pPr>
      <w:r w:rsidRPr="00CB07AA">
        <w:rPr>
          <w:rFonts w:ascii="Arial" w:hAnsi="Arial" w:cs="Arial"/>
          <w:b/>
          <w:bCs/>
          <w:color w:val="000000"/>
          <w:u w:val="single"/>
        </w:rPr>
        <w:t>Load Testing</w:t>
      </w:r>
      <w:r w:rsidRPr="00CB07AA">
        <w:rPr>
          <w:rFonts w:ascii="Arial" w:hAnsi="Arial" w:cs="Arial"/>
          <w:b/>
          <w:bCs/>
          <w:color w:val="000000"/>
        </w:rPr>
        <w:t xml:space="preserve"> </w:t>
      </w:r>
      <w:r w:rsidRPr="00CB07AA">
        <w:rPr>
          <w:rFonts w:ascii="Arial" w:hAnsi="Arial" w:cs="Arial"/>
          <w:color w:val="000000"/>
        </w:rPr>
        <w:t xml:space="preserve">– in web applications and multi-user applications, large numbers of </w:t>
      </w:r>
    </w:p>
    <w:p w:rsidR="002319E6" w:rsidRPr="003E4FC3" w:rsidRDefault="002319E6" w:rsidP="003E4FC3">
      <w:pPr>
        <w:tabs>
          <w:tab w:val="left" w:pos="540"/>
        </w:tabs>
        <w:autoSpaceDE w:val="0"/>
        <w:autoSpaceDN w:val="0"/>
        <w:adjustRightInd w:val="0"/>
        <w:spacing w:after="0"/>
        <w:ind w:left="720"/>
        <w:jc w:val="both"/>
        <w:rPr>
          <w:rFonts w:ascii="Arial" w:hAnsi="Arial" w:cs="Arial"/>
          <w:color w:val="000000"/>
        </w:rPr>
      </w:pPr>
      <w:proofErr w:type="gramStart"/>
      <w:r w:rsidRPr="003E4FC3">
        <w:rPr>
          <w:rFonts w:ascii="Arial" w:hAnsi="Arial" w:cs="Arial"/>
          <w:color w:val="000000"/>
        </w:rPr>
        <w:t>users</w:t>
      </w:r>
      <w:proofErr w:type="gramEnd"/>
      <w:r w:rsidRPr="003E4FC3">
        <w:rPr>
          <w:rFonts w:ascii="Arial" w:hAnsi="Arial" w:cs="Arial"/>
          <w:color w:val="000000"/>
        </w:rPr>
        <w:t xml:space="preserve"> are logged in and try to use the software in a random manner.</w:t>
      </w:r>
    </w:p>
    <w:p w:rsidR="002319E6" w:rsidRPr="00CB07AA" w:rsidRDefault="002319E6" w:rsidP="00E51578">
      <w:pPr>
        <w:tabs>
          <w:tab w:val="left" w:pos="540"/>
        </w:tabs>
        <w:autoSpaceDE w:val="0"/>
        <w:autoSpaceDN w:val="0"/>
        <w:adjustRightInd w:val="0"/>
        <w:spacing w:after="0"/>
        <w:ind w:left="1080"/>
        <w:jc w:val="both"/>
        <w:rPr>
          <w:rFonts w:ascii="Arial" w:hAnsi="Arial" w:cs="Arial"/>
          <w:color w:val="000000"/>
        </w:rPr>
      </w:pPr>
    </w:p>
    <w:p w:rsidR="003E4FC3" w:rsidDel="004B76D4" w:rsidRDefault="002319E6" w:rsidP="00E51578">
      <w:pPr>
        <w:pStyle w:val="ListParagraph"/>
        <w:numPr>
          <w:ilvl w:val="0"/>
          <w:numId w:val="30"/>
        </w:numPr>
        <w:tabs>
          <w:tab w:val="left" w:pos="540"/>
        </w:tabs>
        <w:autoSpaceDE w:val="0"/>
        <w:autoSpaceDN w:val="0"/>
        <w:adjustRightInd w:val="0"/>
        <w:spacing w:after="0"/>
        <w:ind w:left="1080"/>
        <w:jc w:val="both"/>
        <w:rPr>
          <w:del w:id="64" w:author="Johnny Alam" w:date="2016-02-28T18:28:00Z"/>
          <w:rFonts w:ascii="Arial" w:hAnsi="Arial" w:cs="Arial"/>
          <w:color w:val="000000"/>
        </w:rPr>
      </w:pPr>
      <w:del w:id="65" w:author="Johnny Alam" w:date="2016-02-28T18:28:00Z">
        <w:r w:rsidRPr="00CB07AA" w:rsidDel="004B76D4">
          <w:rPr>
            <w:rFonts w:ascii="Arial" w:hAnsi="Arial" w:cs="Arial"/>
            <w:b/>
            <w:bCs/>
            <w:color w:val="000000"/>
            <w:u w:val="single"/>
          </w:rPr>
          <w:delText>Volume Testing</w:delText>
        </w:r>
        <w:r w:rsidRPr="00CB07AA" w:rsidDel="004B76D4">
          <w:rPr>
            <w:rFonts w:ascii="Arial" w:hAnsi="Arial" w:cs="Arial"/>
            <w:b/>
            <w:bCs/>
            <w:color w:val="000000"/>
          </w:rPr>
          <w:delText xml:space="preserve"> </w:delText>
        </w:r>
        <w:r w:rsidRPr="00CB07AA" w:rsidDel="004B76D4">
          <w:rPr>
            <w:rFonts w:ascii="Arial" w:hAnsi="Arial" w:cs="Arial"/>
            <w:color w:val="000000"/>
          </w:rPr>
          <w:delText xml:space="preserve">– subject the software to a high volume of data and see the </w:delText>
        </w:r>
      </w:del>
    </w:p>
    <w:p w:rsidR="002319E6" w:rsidRPr="003E4FC3" w:rsidDel="004B76D4" w:rsidRDefault="002319E6" w:rsidP="003E4FC3">
      <w:pPr>
        <w:tabs>
          <w:tab w:val="left" w:pos="540"/>
        </w:tabs>
        <w:autoSpaceDE w:val="0"/>
        <w:autoSpaceDN w:val="0"/>
        <w:adjustRightInd w:val="0"/>
        <w:spacing w:after="0"/>
        <w:ind w:left="720"/>
        <w:jc w:val="both"/>
        <w:rPr>
          <w:del w:id="66" w:author="Johnny Alam" w:date="2016-02-28T18:28:00Z"/>
          <w:rFonts w:ascii="Arial" w:hAnsi="Arial" w:cs="Arial"/>
          <w:color w:val="000000"/>
        </w:rPr>
      </w:pPr>
      <w:del w:id="67" w:author="Johnny Alam" w:date="2016-02-28T18:28:00Z">
        <w:r w:rsidRPr="003E4FC3" w:rsidDel="004B76D4">
          <w:rPr>
            <w:rFonts w:ascii="Arial" w:hAnsi="Arial" w:cs="Arial"/>
            <w:color w:val="000000"/>
          </w:rPr>
          <w:delText>performance, whether it degrades.</w:delText>
        </w:r>
      </w:del>
    </w:p>
    <w:p w:rsidR="002319E6" w:rsidRPr="00CB07AA" w:rsidRDefault="002319E6" w:rsidP="00E51578">
      <w:pPr>
        <w:tabs>
          <w:tab w:val="left" w:pos="540"/>
        </w:tabs>
        <w:autoSpaceDE w:val="0"/>
        <w:autoSpaceDN w:val="0"/>
        <w:adjustRightInd w:val="0"/>
        <w:spacing w:after="0"/>
        <w:ind w:left="1080"/>
        <w:jc w:val="both"/>
        <w:rPr>
          <w:rFonts w:ascii="Arial" w:hAnsi="Arial" w:cs="Arial"/>
          <w:color w:val="000000"/>
        </w:rPr>
      </w:pPr>
    </w:p>
    <w:p w:rsidR="003E4FC3" w:rsidRDefault="002319E6" w:rsidP="00E51578">
      <w:pPr>
        <w:pStyle w:val="ListParagraph"/>
        <w:numPr>
          <w:ilvl w:val="0"/>
          <w:numId w:val="30"/>
        </w:numPr>
        <w:tabs>
          <w:tab w:val="left" w:pos="540"/>
        </w:tabs>
        <w:autoSpaceDE w:val="0"/>
        <w:autoSpaceDN w:val="0"/>
        <w:adjustRightInd w:val="0"/>
        <w:spacing w:after="0"/>
        <w:ind w:left="1080"/>
        <w:jc w:val="both"/>
        <w:rPr>
          <w:rFonts w:ascii="Arial" w:hAnsi="Arial" w:cs="Arial"/>
          <w:color w:val="000000"/>
        </w:rPr>
      </w:pPr>
      <w:r w:rsidRPr="00CB07AA">
        <w:rPr>
          <w:rFonts w:ascii="Arial" w:hAnsi="Arial" w:cs="Arial"/>
          <w:b/>
          <w:bCs/>
          <w:color w:val="000000"/>
          <w:u w:val="single"/>
        </w:rPr>
        <w:t>Functional Testing</w:t>
      </w:r>
      <w:r w:rsidRPr="00CB07AA">
        <w:rPr>
          <w:rFonts w:ascii="Arial" w:hAnsi="Arial" w:cs="Arial"/>
          <w:b/>
          <w:bCs/>
          <w:color w:val="000000"/>
        </w:rPr>
        <w:t xml:space="preserve"> </w:t>
      </w:r>
      <w:r w:rsidRPr="00CB07AA">
        <w:rPr>
          <w:rFonts w:ascii="Arial" w:hAnsi="Arial" w:cs="Arial"/>
          <w:color w:val="000000"/>
        </w:rPr>
        <w:t xml:space="preserve">– test that all functions expected of the software are functioning </w:t>
      </w:r>
    </w:p>
    <w:p w:rsidR="002319E6" w:rsidRPr="003E4FC3" w:rsidRDefault="002319E6" w:rsidP="003E4FC3">
      <w:pPr>
        <w:tabs>
          <w:tab w:val="left" w:pos="540"/>
        </w:tabs>
        <w:autoSpaceDE w:val="0"/>
        <w:autoSpaceDN w:val="0"/>
        <w:adjustRightInd w:val="0"/>
        <w:spacing w:after="0"/>
        <w:ind w:left="720"/>
        <w:jc w:val="both"/>
        <w:rPr>
          <w:rFonts w:ascii="Arial" w:hAnsi="Arial" w:cs="Arial"/>
          <w:color w:val="000000"/>
        </w:rPr>
      </w:pPr>
      <w:proofErr w:type="gramStart"/>
      <w:r w:rsidRPr="003E4FC3">
        <w:rPr>
          <w:rFonts w:ascii="Arial" w:hAnsi="Arial" w:cs="Arial"/>
          <w:color w:val="000000"/>
        </w:rPr>
        <w:t>correctly</w:t>
      </w:r>
      <w:proofErr w:type="gramEnd"/>
      <w:r w:rsidRPr="003E4FC3">
        <w:rPr>
          <w:rFonts w:ascii="Arial" w:hAnsi="Arial" w:cs="Arial"/>
          <w:color w:val="000000"/>
        </w:rPr>
        <w:t>.</w:t>
      </w:r>
    </w:p>
    <w:p w:rsidR="002319E6" w:rsidRPr="00CB07AA" w:rsidRDefault="002319E6" w:rsidP="00E51578">
      <w:pPr>
        <w:tabs>
          <w:tab w:val="left" w:pos="540"/>
        </w:tabs>
        <w:autoSpaceDE w:val="0"/>
        <w:autoSpaceDN w:val="0"/>
        <w:adjustRightInd w:val="0"/>
        <w:spacing w:after="0"/>
        <w:ind w:left="1080"/>
        <w:jc w:val="both"/>
        <w:rPr>
          <w:rFonts w:ascii="Arial" w:hAnsi="Arial" w:cs="Arial"/>
          <w:color w:val="000000"/>
        </w:rPr>
      </w:pPr>
    </w:p>
    <w:p w:rsidR="003E4FC3" w:rsidRDefault="002319E6" w:rsidP="00E51578">
      <w:pPr>
        <w:pStyle w:val="ListParagraph"/>
        <w:numPr>
          <w:ilvl w:val="0"/>
          <w:numId w:val="30"/>
        </w:numPr>
        <w:tabs>
          <w:tab w:val="left" w:pos="540"/>
        </w:tabs>
        <w:autoSpaceDE w:val="0"/>
        <w:autoSpaceDN w:val="0"/>
        <w:adjustRightInd w:val="0"/>
        <w:spacing w:after="0"/>
        <w:ind w:left="1080"/>
        <w:jc w:val="both"/>
        <w:rPr>
          <w:rFonts w:ascii="Arial" w:hAnsi="Arial" w:cs="Arial"/>
          <w:color w:val="000000"/>
        </w:rPr>
      </w:pPr>
      <w:r w:rsidRPr="00CB07AA">
        <w:rPr>
          <w:rFonts w:ascii="Arial" w:hAnsi="Arial" w:cs="Arial"/>
          <w:b/>
          <w:bCs/>
          <w:color w:val="000000"/>
          <w:u w:val="single"/>
        </w:rPr>
        <w:t>End-to-End Testing</w:t>
      </w:r>
      <w:r w:rsidRPr="00CB07AA">
        <w:rPr>
          <w:rFonts w:ascii="Arial" w:hAnsi="Arial" w:cs="Arial"/>
          <w:b/>
          <w:bCs/>
          <w:color w:val="000000"/>
        </w:rPr>
        <w:t xml:space="preserve"> </w:t>
      </w:r>
      <w:r w:rsidRPr="00CB07AA">
        <w:rPr>
          <w:rFonts w:ascii="Arial" w:hAnsi="Arial" w:cs="Arial"/>
          <w:color w:val="000000"/>
        </w:rPr>
        <w:t xml:space="preserve">– in this type of testing, one entity is tracked from birth to death in </w:t>
      </w:r>
    </w:p>
    <w:p w:rsidR="002319E6" w:rsidRPr="003E4FC3" w:rsidRDefault="002319E6" w:rsidP="003E4FC3">
      <w:pPr>
        <w:tabs>
          <w:tab w:val="left" w:pos="540"/>
        </w:tabs>
        <w:autoSpaceDE w:val="0"/>
        <w:autoSpaceDN w:val="0"/>
        <w:adjustRightInd w:val="0"/>
        <w:spacing w:after="0"/>
        <w:ind w:left="720"/>
        <w:jc w:val="both"/>
        <w:rPr>
          <w:rFonts w:ascii="Arial" w:hAnsi="Arial" w:cs="Arial"/>
          <w:color w:val="000000"/>
        </w:rPr>
      </w:pPr>
      <w:proofErr w:type="gramStart"/>
      <w:r w:rsidRPr="003E4FC3">
        <w:rPr>
          <w:rFonts w:ascii="Arial" w:hAnsi="Arial" w:cs="Arial"/>
          <w:color w:val="000000"/>
        </w:rPr>
        <w:t>the</w:t>
      </w:r>
      <w:proofErr w:type="gramEnd"/>
      <w:r w:rsidRPr="003E4FC3">
        <w:rPr>
          <w:rFonts w:ascii="Arial" w:hAnsi="Arial" w:cs="Arial"/>
          <w:color w:val="000000"/>
        </w:rPr>
        <w:t xml:space="preserve"> application. </w:t>
      </w:r>
    </w:p>
    <w:p w:rsidR="002319E6" w:rsidRPr="00CB07AA" w:rsidRDefault="002319E6" w:rsidP="00E51578">
      <w:pPr>
        <w:tabs>
          <w:tab w:val="left" w:pos="540"/>
        </w:tabs>
        <w:autoSpaceDE w:val="0"/>
        <w:autoSpaceDN w:val="0"/>
        <w:adjustRightInd w:val="0"/>
        <w:spacing w:after="0"/>
        <w:ind w:left="1080"/>
        <w:jc w:val="both"/>
        <w:rPr>
          <w:rFonts w:ascii="Arial" w:hAnsi="Arial" w:cs="Arial"/>
          <w:color w:val="000000"/>
        </w:rPr>
      </w:pPr>
    </w:p>
    <w:p w:rsidR="003E4FC3" w:rsidDel="00BD6C24" w:rsidRDefault="002319E6" w:rsidP="00E51578">
      <w:pPr>
        <w:pStyle w:val="ListParagraph"/>
        <w:numPr>
          <w:ilvl w:val="0"/>
          <w:numId w:val="30"/>
        </w:numPr>
        <w:tabs>
          <w:tab w:val="left" w:pos="540"/>
        </w:tabs>
        <w:autoSpaceDE w:val="0"/>
        <w:autoSpaceDN w:val="0"/>
        <w:adjustRightInd w:val="0"/>
        <w:spacing w:after="0"/>
        <w:ind w:left="1080"/>
        <w:jc w:val="both"/>
        <w:rPr>
          <w:del w:id="68" w:author="Johnny Alam" w:date="2016-02-28T17:58:00Z"/>
          <w:rFonts w:ascii="Arial" w:hAnsi="Arial" w:cs="Arial"/>
          <w:color w:val="000000"/>
        </w:rPr>
      </w:pPr>
      <w:del w:id="69" w:author="Johnny Alam" w:date="2016-02-28T17:58:00Z">
        <w:r w:rsidRPr="00CB07AA" w:rsidDel="00BD6C24">
          <w:rPr>
            <w:rFonts w:ascii="Arial" w:hAnsi="Arial" w:cs="Arial"/>
            <w:b/>
            <w:bCs/>
            <w:color w:val="000000"/>
            <w:u w:val="single"/>
          </w:rPr>
          <w:delText>Parallel Testing</w:delText>
        </w:r>
        <w:r w:rsidRPr="00CB07AA" w:rsidDel="00BD6C24">
          <w:rPr>
            <w:rFonts w:ascii="Arial" w:hAnsi="Arial" w:cs="Arial"/>
            <w:b/>
            <w:bCs/>
            <w:color w:val="000000"/>
          </w:rPr>
          <w:delText xml:space="preserve"> </w:delText>
        </w:r>
        <w:r w:rsidRPr="00CB07AA" w:rsidDel="00BD6C24">
          <w:rPr>
            <w:rFonts w:ascii="Arial" w:hAnsi="Arial" w:cs="Arial"/>
            <w:color w:val="000000"/>
          </w:rPr>
          <w:delText xml:space="preserve">– a number of users using the same function and are either inputting </w:delText>
        </w:r>
      </w:del>
    </w:p>
    <w:p w:rsidR="002319E6" w:rsidRPr="003E4FC3" w:rsidDel="00BD6C24" w:rsidRDefault="002319E6" w:rsidP="003E4FC3">
      <w:pPr>
        <w:tabs>
          <w:tab w:val="left" w:pos="540"/>
        </w:tabs>
        <w:autoSpaceDE w:val="0"/>
        <w:autoSpaceDN w:val="0"/>
        <w:adjustRightInd w:val="0"/>
        <w:spacing w:after="0"/>
        <w:ind w:left="720"/>
        <w:jc w:val="both"/>
        <w:rPr>
          <w:del w:id="70" w:author="Johnny Alam" w:date="2016-02-28T17:58:00Z"/>
          <w:rFonts w:ascii="Arial" w:hAnsi="Arial" w:cs="Arial"/>
          <w:color w:val="000000"/>
        </w:rPr>
      </w:pPr>
      <w:del w:id="71" w:author="Johnny Alam" w:date="2016-02-28T17:58:00Z">
        <w:r w:rsidRPr="003E4FC3" w:rsidDel="00BD6C24">
          <w:rPr>
            <w:rFonts w:ascii="Arial" w:hAnsi="Arial" w:cs="Arial"/>
            <w:color w:val="000000"/>
          </w:rPr>
          <w:delText>or requesting same data.</w:delText>
        </w:r>
      </w:del>
    </w:p>
    <w:p w:rsidR="002319E6" w:rsidRPr="00CB07AA" w:rsidRDefault="002319E6" w:rsidP="00E51578">
      <w:pPr>
        <w:tabs>
          <w:tab w:val="left" w:pos="540"/>
        </w:tabs>
        <w:autoSpaceDE w:val="0"/>
        <w:autoSpaceDN w:val="0"/>
        <w:adjustRightInd w:val="0"/>
        <w:spacing w:after="0"/>
        <w:ind w:left="1080"/>
        <w:jc w:val="both"/>
        <w:rPr>
          <w:rFonts w:ascii="Arial" w:hAnsi="Arial" w:cs="Arial"/>
          <w:color w:val="000000"/>
        </w:rPr>
      </w:pPr>
    </w:p>
    <w:p w:rsidR="003E4FC3" w:rsidDel="00BD6C24" w:rsidRDefault="002319E6" w:rsidP="00E51578">
      <w:pPr>
        <w:pStyle w:val="ListParagraph"/>
        <w:numPr>
          <w:ilvl w:val="0"/>
          <w:numId w:val="30"/>
        </w:numPr>
        <w:tabs>
          <w:tab w:val="left" w:pos="540"/>
        </w:tabs>
        <w:autoSpaceDE w:val="0"/>
        <w:autoSpaceDN w:val="0"/>
        <w:adjustRightInd w:val="0"/>
        <w:spacing w:after="0"/>
        <w:ind w:left="1080"/>
        <w:jc w:val="both"/>
        <w:rPr>
          <w:del w:id="72" w:author="Johnny Alam" w:date="2016-02-28T17:58:00Z"/>
          <w:rFonts w:ascii="Arial" w:hAnsi="Arial" w:cs="Arial"/>
          <w:color w:val="000000"/>
        </w:rPr>
      </w:pPr>
      <w:del w:id="73" w:author="Johnny Alam" w:date="2016-02-28T17:58:00Z">
        <w:r w:rsidRPr="00CB07AA" w:rsidDel="00BD6C24">
          <w:rPr>
            <w:rFonts w:ascii="Arial" w:hAnsi="Arial" w:cs="Arial"/>
            <w:b/>
            <w:bCs/>
            <w:color w:val="000000"/>
            <w:u w:val="single"/>
          </w:rPr>
          <w:delText>Concurrent Testing</w:delText>
        </w:r>
        <w:r w:rsidRPr="00CB07AA" w:rsidDel="00BD6C24">
          <w:rPr>
            <w:rFonts w:ascii="Arial" w:hAnsi="Arial" w:cs="Arial"/>
            <w:b/>
            <w:bCs/>
            <w:color w:val="000000"/>
          </w:rPr>
          <w:delText xml:space="preserve"> </w:delText>
        </w:r>
        <w:r w:rsidRPr="00CB07AA" w:rsidDel="00BD6C24">
          <w:rPr>
            <w:rFonts w:ascii="Arial" w:hAnsi="Arial" w:cs="Arial"/>
            <w:color w:val="000000"/>
          </w:rPr>
          <w:delText xml:space="preserve">– Concurrent testing is carried out to unearth issues when two or </w:delText>
        </w:r>
      </w:del>
    </w:p>
    <w:p w:rsidR="002319E6" w:rsidRPr="003E4FC3" w:rsidRDefault="002319E6" w:rsidP="003E4FC3">
      <w:pPr>
        <w:tabs>
          <w:tab w:val="left" w:pos="540"/>
        </w:tabs>
        <w:autoSpaceDE w:val="0"/>
        <w:autoSpaceDN w:val="0"/>
        <w:adjustRightInd w:val="0"/>
        <w:spacing w:after="0"/>
        <w:ind w:left="720"/>
        <w:jc w:val="both"/>
        <w:rPr>
          <w:rFonts w:ascii="Arial" w:hAnsi="Arial" w:cs="Arial"/>
          <w:color w:val="000000"/>
        </w:rPr>
      </w:pPr>
      <w:del w:id="74" w:author="Johnny Alam" w:date="2016-02-28T17:58:00Z">
        <w:r w:rsidRPr="003E4FC3" w:rsidDel="00BD6C24">
          <w:rPr>
            <w:rFonts w:ascii="Arial" w:hAnsi="Arial" w:cs="Arial"/>
            <w:color w:val="000000"/>
          </w:rPr>
          <w:delText>more users use the same functionality and update or modify same data with different values at the same time</w:delText>
        </w:r>
      </w:del>
      <w:r w:rsidRPr="003E4FC3">
        <w:rPr>
          <w:rFonts w:ascii="Arial" w:hAnsi="Arial" w:cs="Arial"/>
          <w:color w:val="000000"/>
        </w:rPr>
        <w:t xml:space="preserve">. </w:t>
      </w:r>
    </w:p>
    <w:p w:rsidR="002319E6" w:rsidRPr="00CB07AA" w:rsidRDefault="002319E6" w:rsidP="00E51578">
      <w:pPr>
        <w:autoSpaceDE w:val="0"/>
        <w:autoSpaceDN w:val="0"/>
        <w:adjustRightInd w:val="0"/>
        <w:spacing w:after="0"/>
        <w:ind w:left="1080"/>
        <w:jc w:val="both"/>
        <w:rPr>
          <w:rFonts w:ascii="Arial" w:hAnsi="Arial" w:cs="Arial"/>
          <w:color w:val="000000"/>
        </w:rPr>
      </w:pPr>
    </w:p>
    <w:p w:rsidR="003E4FC3" w:rsidRDefault="002319E6" w:rsidP="00E51578">
      <w:pPr>
        <w:pStyle w:val="ListParagraph"/>
        <w:numPr>
          <w:ilvl w:val="0"/>
          <w:numId w:val="30"/>
        </w:numPr>
        <w:tabs>
          <w:tab w:val="left" w:pos="630"/>
        </w:tabs>
        <w:autoSpaceDE w:val="0"/>
        <w:autoSpaceDN w:val="0"/>
        <w:adjustRightInd w:val="0"/>
        <w:spacing w:after="0"/>
        <w:ind w:left="1080"/>
        <w:jc w:val="both"/>
        <w:rPr>
          <w:rFonts w:ascii="Arial" w:hAnsi="Arial" w:cs="Arial"/>
          <w:color w:val="000000"/>
        </w:rPr>
      </w:pPr>
      <w:r w:rsidRPr="00CB07AA">
        <w:rPr>
          <w:rFonts w:ascii="Arial" w:hAnsi="Arial" w:cs="Arial"/>
          <w:b/>
          <w:bCs/>
          <w:color w:val="000000"/>
        </w:rPr>
        <w:t xml:space="preserve">Stress Testing </w:t>
      </w:r>
      <w:r w:rsidRPr="00CB07AA">
        <w:rPr>
          <w:rFonts w:ascii="Arial" w:hAnsi="Arial" w:cs="Arial"/>
          <w:color w:val="000000"/>
        </w:rPr>
        <w:t xml:space="preserve">– cause stress to the software by making expected resources </w:t>
      </w:r>
    </w:p>
    <w:p w:rsidR="002319E6" w:rsidRPr="003E4FC3" w:rsidRDefault="002319E6" w:rsidP="003E4FC3">
      <w:pPr>
        <w:tabs>
          <w:tab w:val="left" w:pos="630"/>
        </w:tabs>
        <w:autoSpaceDE w:val="0"/>
        <w:autoSpaceDN w:val="0"/>
        <w:adjustRightInd w:val="0"/>
        <w:spacing w:after="0"/>
        <w:ind w:left="720"/>
        <w:jc w:val="both"/>
        <w:rPr>
          <w:rFonts w:ascii="Arial" w:hAnsi="Arial" w:cs="Arial"/>
          <w:color w:val="000000"/>
        </w:rPr>
      </w:pPr>
      <w:proofErr w:type="gramStart"/>
      <w:r w:rsidRPr="003E4FC3">
        <w:rPr>
          <w:rFonts w:ascii="Arial" w:hAnsi="Arial" w:cs="Arial"/>
          <w:color w:val="000000"/>
        </w:rPr>
        <w:t>unavailable</w:t>
      </w:r>
      <w:proofErr w:type="gramEnd"/>
      <w:r w:rsidRPr="003E4FC3">
        <w:rPr>
          <w:rFonts w:ascii="Arial" w:hAnsi="Arial" w:cs="Arial"/>
          <w:color w:val="000000"/>
        </w:rPr>
        <w:t xml:space="preserve"> or causing deadlock.</w:t>
      </w:r>
    </w:p>
    <w:p w:rsidR="002319E6" w:rsidRPr="00CB07AA" w:rsidRDefault="002319E6" w:rsidP="00E51578">
      <w:pPr>
        <w:tabs>
          <w:tab w:val="left" w:pos="630"/>
        </w:tabs>
        <w:autoSpaceDE w:val="0"/>
        <w:autoSpaceDN w:val="0"/>
        <w:adjustRightInd w:val="0"/>
        <w:spacing w:after="0"/>
        <w:ind w:left="1080"/>
        <w:jc w:val="both"/>
        <w:rPr>
          <w:rFonts w:ascii="Arial" w:hAnsi="Arial" w:cs="Arial"/>
          <w:color w:val="000000"/>
        </w:rPr>
      </w:pPr>
    </w:p>
    <w:p w:rsidR="003E4FC3" w:rsidRDefault="002319E6" w:rsidP="00E51578">
      <w:pPr>
        <w:pStyle w:val="ListParagraph"/>
        <w:numPr>
          <w:ilvl w:val="0"/>
          <w:numId w:val="30"/>
        </w:numPr>
        <w:tabs>
          <w:tab w:val="left" w:pos="630"/>
        </w:tabs>
        <w:autoSpaceDE w:val="0"/>
        <w:autoSpaceDN w:val="0"/>
        <w:adjustRightInd w:val="0"/>
        <w:spacing w:after="0"/>
        <w:ind w:left="1080"/>
        <w:jc w:val="both"/>
        <w:rPr>
          <w:rFonts w:ascii="Arial" w:hAnsi="Arial" w:cs="Arial"/>
          <w:color w:val="000000"/>
        </w:rPr>
      </w:pPr>
      <w:r w:rsidRPr="00CB07AA">
        <w:rPr>
          <w:rFonts w:ascii="Arial" w:hAnsi="Arial" w:cs="Arial"/>
          <w:b/>
          <w:bCs/>
          <w:color w:val="000000"/>
        </w:rPr>
        <w:t xml:space="preserve">Positive Testing </w:t>
      </w:r>
      <w:r w:rsidRPr="00CB07AA">
        <w:rPr>
          <w:rFonts w:ascii="Arial" w:hAnsi="Arial" w:cs="Arial"/>
          <w:color w:val="000000"/>
        </w:rPr>
        <w:t xml:space="preserve">– test the software as specified and not trying any negative acts – to </w:t>
      </w:r>
    </w:p>
    <w:p w:rsidR="002319E6" w:rsidRPr="003E4FC3" w:rsidRDefault="002319E6" w:rsidP="003E4FC3">
      <w:pPr>
        <w:tabs>
          <w:tab w:val="left" w:pos="630"/>
        </w:tabs>
        <w:autoSpaceDE w:val="0"/>
        <w:autoSpaceDN w:val="0"/>
        <w:adjustRightInd w:val="0"/>
        <w:spacing w:after="0"/>
        <w:ind w:left="720"/>
        <w:jc w:val="both"/>
        <w:rPr>
          <w:rFonts w:ascii="Arial" w:hAnsi="Arial" w:cs="Arial"/>
          <w:color w:val="000000"/>
        </w:rPr>
      </w:pPr>
      <w:proofErr w:type="gramStart"/>
      <w:r w:rsidRPr="003E4FC3">
        <w:rPr>
          <w:rFonts w:ascii="Arial" w:hAnsi="Arial" w:cs="Arial"/>
          <w:color w:val="000000"/>
        </w:rPr>
        <w:t>ensure</w:t>
      </w:r>
      <w:proofErr w:type="gramEnd"/>
      <w:r w:rsidRPr="003E4FC3">
        <w:rPr>
          <w:rFonts w:ascii="Arial" w:hAnsi="Arial" w:cs="Arial"/>
          <w:color w:val="000000"/>
        </w:rPr>
        <w:t xml:space="preserve"> that all defined functions are performing. Used mostly for customer / end user acceptance testing.</w:t>
      </w:r>
    </w:p>
    <w:p w:rsidR="002319E6" w:rsidRPr="00CB07AA" w:rsidRDefault="002319E6" w:rsidP="00E51578">
      <w:pPr>
        <w:tabs>
          <w:tab w:val="left" w:pos="630"/>
        </w:tabs>
        <w:autoSpaceDE w:val="0"/>
        <w:autoSpaceDN w:val="0"/>
        <w:adjustRightInd w:val="0"/>
        <w:spacing w:after="0"/>
        <w:ind w:left="1080"/>
        <w:jc w:val="both"/>
        <w:rPr>
          <w:rFonts w:ascii="Arial" w:hAnsi="Arial" w:cs="Arial"/>
          <w:color w:val="000000"/>
        </w:rPr>
      </w:pPr>
    </w:p>
    <w:p w:rsidR="003E4FC3" w:rsidRDefault="002319E6" w:rsidP="00E51578">
      <w:pPr>
        <w:pStyle w:val="ListParagraph"/>
        <w:numPr>
          <w:ilvl w:val="0"/>
          <w:numId w:val="30"/>
        </w:numPr>
        <w:tabs>
          <w:tab w:val="left" w:pos="630"/>
        </w:tabs>
        <w:autoSpaceDE w:val="0"/>
        <w:autoSpaceDN w:val="0"/>
        <w:adjustRightInd w:val="0"/>
        <w:spacing w:after="0"/>
        <w:ind w:left="1080"/>
        <w:jc w:val="both"/>
        <w:rPr>
          <w:rFonts w:ascii="Arial" w:hAnsi="Arial" w:cs="Arial"/>
          <w:color w:val="000000"/>
        </w:rPr>
      </w:pPr>
      <w:r w:rsidRPr="00CB07AA">
        <w:rPr>
          <w:rFonts w:ascii="Arial" w:hAnsi="Arial" w:cs="Arial"/>
          <w:b/>
          <w:bCs/>
          <w:color w:val="000000"/>
        </w:rPr>
        <w:t xml:space="preserve">Negative Testing </w:t>
      </w:r>
      <w:r w:rsidRPr="00CB07AA">
        <w:rPr>
          <w:rFonts w:ascii="Arial" w:hAnsi="Arial" w:cs="Arial"/>
          <w:color w:val="000000"/>
        </w:rPr>
        <w:t xml:space="preserve">– using the software in a manner that is not expected to be used – </w:t>
      </w:r>
    </w:p>
    <w:p w:rsidR="002319E6" w:rsidRPr="003E4FC3" w:rsidRDefault="002319E6" w:rsidP="003E4FC3">
      <w:pPr>
        <w:tabs>
          <w:tab w:val="left" w:pos="630"/>
        </w:tabs>
        <w:autoSpaceDE w:val="0"/>
        <w:autoSpaceDN w:val="0"/>
        <w:adjustRightInd w:val="0"/>
        <w:spacing w:after="0"/>
        <w:ind w:left="720"/>
        <w:jc w:val="both"/>
        <w:rPr>
          <w:rFonts w:ascii="Arial" w:hAnsi="Arial" w:cs="Arial"/>
          <w:color w:val="000000"/>
        </w:rPr>
      </w:pPr>
      <w:proofErr w:type="gramStart"/>
      <w:r w:rsidRPr="003E4FC3">
        <w:rPr>
          <w:rFonts w:ascii="Arial" w:hAnsi="Arial" w:cs="Arial"/>
          <w:color w:val="000000"/>
        </w:rPr>
        <w:t>this</w:t>
      </w:r>
      <w:proofErr w:type="gramEnd"/>
      <w:r w:rsidRPr="003E4FC3">
        <w:rPr>
          <w:rFonts w:ascii="Arial" w:hAnsi="Arial" w:cs="Arial"/>
          <w:color w:val="000000"/>
        </w:rPr>
        <w:t xml:space="preserve"> will bring out all hidden defects in the software. </w:t>
      </w:r>
    </w:p>
    <w:p w:rsidR="002319E6" w:rsidRPr="00CB07AA" w:rsidRDefault="002319E6" w:rsidP="00E51578">
      <w:pPr>
        <w:pStyle w:val="ListParagraph"/>
        <w:tabs>
          <w:tab w:val="left" w:pos="630"/>
        </w:tabs>
        <w:ind w:left="1080"/>
        <w:rPr>
          <w:rFonts w:ascii="Arial" w:hAnsi="Arial" w:cs="Arial"/>
          <w:color w:val="000000"/>
        </w:rPr>
      </w:pPr>
    </w:p>
    <w:p w:rsidR="003E4FC3" w:rsidDel="00375D8F" w:rsidRDefault="002319E6" w:rsidP="00E51578">
      <w:pPr>
        <w:pStyle w:val="ListParagraph"/>
        <w:numPr>
          <w:ilvl w:val="0"/>
          <w:numId w:val="30"/>
        </w:numPr>
        <w:tabs>
          <w:tab w:val="left" w:pos="630"/>
        </w:tabs>
        <w:autoSpaceDE w:val="0"/>
        <w:autoSpaceDN w:val="0"/>
        <w:adjustRightInd w:val="0"/>
        <w:spacing w:after="0"/>
        <w:ind w:left="1080"/>
        <w:jc w:val="both"/>
        <w:rPr>
          <w:del w:id="75" w:author="Johnny Alam" w:date="2016-02-28T12:52:00Z"/>
          <w:rFonts w:ascii="Arial" w:hAnsi="Arial" w:cs="Arial"/>
          <w:color w:val="000000"/>
        </w:rPr>
      </w:pPr>
      <w:del w:id="76" w:author="Johnny Alam" w:date="2016-02-28T12:52:00Z">
        <w:r w:rsidRPr="00CB07AA" w:rsidDel="00375D8F">
          <w:rPr>
            <w:rFonts w:ascii="Arial" w:hAnsi="Arial" w:cs="Arial"/>
            <w:b/>
            <w:bCs/>
            <w:color w:val="000000"/>
          </w:rPr>
          <w:delText xml:space="preserve">User Manual Testing </w:delText>
        </w:r>
        <w:r w:rsidRPr="00CB07AA" w:rsidDel="00375D8F">
          <w:rPr>
            <w:rFonts w:ascii="Arial" w:hAnsi="Arial" w:cs="Arial"/>
            <w:color w:val="000000"/>
          </w:rPr>
          <w:delText xml:space="preserve">– use the software conforming to the user manual to ensure that </w:delText>
        </w:r>
      </w:del>
    </w:p>
    <w:p w:rsidR="002319E6" w:rsidRPr="003E4FC3" w:rsidDel="00375D8F" w:rsidRDefault="002319E6" w:rsidP="003E4FC3">
      <w:pPr>
        <w:tabs>
          <w:tab w:val="left" w:pos="630"/>
        </w:tabs>
        <w:autoSpaceDE w:val="0"/>
        <w:autoSpaceDN w:val="0"/>
        <w:adjustRightInd w:val="0"/>
        <w:spacing w:after="0"/>
        <w:ind w:left="720"/>
        <w:jc w:val="both"/>
        <w:rPr>
          <w:del w:id="77" w:author="Johnny Alam" w:date="2016-02-28T12:52:00Z"/>
          <w:rFonts w:ascii="Arial" w:hAnsi="Arial" w:cs="Arial"/>
          <w:color w:val="000000"/>
        </w:rPr>
      </w:pPr>
      <w:del w:id="78" w:author="Johnny Alam" w:date="2016-02-28T12:52:00Z">
        <w:r w:rsidRPr="003E4FC3" w:rsidDel="00375D8F">
          <w:rPr>
            <w:rFonts w:ascii="Arial" w:hAnsi="Arial" w:cs="Arial"/>
            <w:color w:val="000000"/>
          </w:rPr>
          <w:delText>they both are in synch with each other</w:delText>
        </w:r>
      </w:del>
    </w:p>
    <w:p w:rsidR="006E2427" w:rsidRPr="00CB07AA" w:rsidRDefault="006E2427" w:rsidP="00E51578">
      <w:pPr>
        <w:tabs>
          <w:tab w:val="left" w:pos="630"/>
        </w:tabs>
        <w:autoSpaceDE w:val="0"/>
        <w:autoSpaceDN w:val="0"/>
        <w:adjustRightInd w:val="0"/>
        <w:spacing w:after="0"/>
        <w:ind w:left="1080"/>
        <w:jc w:val="both"/>
        <w:rPr>
          <w:rFonts w:ascii="Arial" w:hAnsi="Arial" w:cs="Arial"/>
          <w:b/>
          <w:bCs/>
          <w:color w:val="000000"/>
        </w:rPr>
      </w:pPr>
    </w:p>
    <w:p w:rsidR="003E4FC3" w:rsidRDefault="002319E6" w:rsidP="00E51578">
      <w:pPr>
        <w:pStyle w:val="ListParagraph"/>
        <w:numPr>
          <w:ilvl w:val="0"/>
          <w:numId w:val="30"/>
        </w:numPr>
        <w:tabs>
          <w:tab w:val="left" w:pos="630"/>
        </w:tabs>
        <w:autoSpaceDE w:val="0"/>
        <w:autoSpaceDN w:val="0"/>
        <w:adjustRightInd w:val="0"/>
        <w:spacing w:after="0"/>
        <w:ind w:left="1080"/>
        <w:jc w:val="both"/>
        <w:rPr>
          <w:rFonts w:ascii="Arial" w:hAnsi="Arial" w:cs="Arial"/>
          <w:color w:val="000000"/>
        </w:rPr>
      </w:pPr>
      <w:r w:rsidRPr="00CB07AA">
        <w:rPr>
          <w:rFonts w:ascii="Arial" w:hAnsi="Arial" w:cs="Arial"/>
          <w:b/>
          <w:bCs/>
          <w:color w:val="000000"/>
        </w:rPr>
        <w:t xml:space="preserve">Deployment Testing </w:t>
      </w:r>
      <w:r w:rsidRPr="00CB07AA">
        <w:rPr>
          <w:rFonts w:ascii="Arial" w:hAnsi="Arial" w:cs="Arial"/>
          <w:color w:val="000000"/>
        </w:rPr>
        <w:t xml:space="preserve">– Simulate the target environment and deploy the software and </w:t>
      </w:r>
    </w:p>
    <w:p w:rsidR="002319E6" w:rsidRPr="003E4FC3" w:rsidRDefault="002319E6" w:rsidP="003E4FC3">
      <w:pPr>
        <w:tabs>
          <w:tab w:val="left" w:pos="630"/>
        </w:tabs>
        <w:autoSpaceDE w:val="0"/>
        <w:autoSpaceDN w:val="0"/>
        <w:adjustRightInd w:val="0"/>
        <w:spacing w:after="0"/>
        <w:ind w:left="720"/>
        <w:jc w:val="both"/>
        <w:rPr>
          <w:rFonts w:ascii="Arial" w:hAnsi="Arial" w:cs="Arial"/>
          <w:color w:val="000000"/>
        </w:rPr>
      </w:pPr>
      <w:proofErr w:type="gramStart"/>
      <w:r w:rsidRPr="003E4FC3">
        <w:rPr>
          <w:rFonts w:ascii="Arial" w:hAnsi="Arial" w:cs="Arial"/>
          <w:color w:val="000000"/>
        </w:rPr>
        <w:t>ensure</w:t>
      </w:r>
      <w:proofErr w:type="gramEnd"/>
      <w:r w:rsidRPr="003E4FC3">
        <w:rPr>
          <w:rFonts w:ascii="Arial" w:hAnsi="Arial" w:cs="Arial"/>
          <w:color w:val="000000"/>
        </w:rPr>
        <w:t xml:space="preserve"> that deployment specified is appropriate.</w:t>
      </w:r>
    </w:p>
    <w:p w:rsidR="002319E6" w:rsidRPr="00CB07AA" w:rsidRDefault="002319E6" w:rsidP="00E51578">
      <w:pPr>
        <w:tabs>
          <w:tab w:val="left" w:pos="630"/>
        </w:tabs>
        <w:autoSpaceDE w:val="0"/>
        <w:autoSpaceDN w:val="0"/>
        <w:adjustRightInd w:val="0"/>
        <w:spacing w:after="0"/>
        <w:ind w:left="1080"/>
        <w:jc w:val="both"/>
        <w:rPr>
          <w:rFonts w:ascii="Arial" w:hAnsi="Arial" w:cs="Arial"/>
          <w:color w:val="000000"/>
        </w:rPr>
      </w:pPr>
    </w:p>
    <w:p w:rsidR="003E4FC3" w:rsidRDefault="002319E6" w:rsidP="00E51578">
      <w:pPr>
        <w:pStyle w:val="ListParagraph"/>
        <w:numPr>
          <w:ilvl w:val="0"/>
          <w:numId w:val="30"/>
        </w:numPr>
        <w:tabs>
          <w:tab w:val="left" w:pos="630"/>
        </w:tabs>
        <w:autoSpaceDE w:val="0"/>
        <w:autoSpaceDN w:val="0"/>
        <w:adjustRightInd w:val="0"/>
        <w:spacing w:after="0"/>
        <w:ind w:left="1080"/>
        <w:jc w:val="both"/>
        <w:rPr>
          <w:rFonts w:ascii="Arial" w:hAnsi="Arial" w:cs="Arial"/>
          <w:color w:val="000000"/>
        </w:rPr>
      </w:pPr>
      <w:r w:rsidRPr="00CB07AA">
        <w:rPr>
          <w:rFonts w:ascii="Arial" w:hAnsi="Arial" w:cs="Arial"/>
          <w:b/>
          <w:bCs/>
          <w:color w:val="000000"/>
        </w:rPr>
        <w:t xml:space="preserve">Sanity Testing </w:t>
      </w:r>
      <w:r w:rsidR="00661629" w:rsidRPr="00CB07AA">
        <w:rPr>
          <w:rFonts w:ascii="Arial" w:hAnsi="Arial" w:cs="Arial"/>
          <w:color w:val="000000"/>
        </w:rPr>
        <w:t>– T</w:t>
      </w:r>
      <w:r w:rsidRPr="00CB07AA">
        <w:rPr>
          <w:rFonts w:ascii="Arial" w:hAnsi="Arial" w:cs="Arial"/>
          <w:color w:val="000000"/>
        </w:rPr>
        <w:t xml:space="preserve">his cursory testing to ensure that the components, of software </w:t>
      </w:r>
    </w:p>
    <w:p w:rsidR="002319E6" w:rsidRPr="003E4FC3" w:rsidRDefault="002319E6" w:rsidP="003E4FC3">
      <w:pPr>
        <w:tabs>
          <w:tab w:val="left" w:pos="630"/>
        </w:tabs>
        <w:autoSpaceDE w:val="0"/>
        <w:autoSpaceDN w:val="0"/>
        <w:adjustRightInd w:val="0"/>
        <w:spacing w:after="0"/>
        <w:ind w:left="720"/>
        <w:jc w:val="both"/>
        <w:rPr>
          <w:rFonts w:ascii="Arial" w:hAnsi="Arial" w:cs="Arial"/>
          <w:color w:val="000000"/>
        </w:rPr>
      </w:pPr>
      <w:proofErr w:type="gramStart"/>
      <w:r w:rsidRPr="003E4FC3">
        <w:rPr>
          <w:rFonts w:ascii="Arial" w:hAnsi="Arial" w:cs="Arial"/>
          <w:color w:val="000000"/>
        </w:rPr>
        <w:t>package</w:t>
      </w:r>
      <w:proofErr w:type="gramEnd"/>
      <w:r w:rsidRPr="003E4FC3">
        <w:rPr>
          <w:rFonts w:ascii="Arial" w:hAnsi="Arial" w:cs="Arial"/>
          <w:color w:val="000000"/>
        </w:rPr>
        <w:t>, are complete and are of appropriate versions, carried out before delivery or before making a software-build.</w:t>
      </w:r>
    </w:p>
    <w:p w:rsidR="002319E6" w:rsidRPr="00CB07AA" w:rsidRDefault="002319E6" w:rsidP="00E51578">
      <w:pPr>
        <w:tabs>
          <w:tab w:val="left" w:pos="630"/>
        </w:tabs>
        <w:autoSpaceDE w:val="0"/>
        <w:autoSpaceDN w:val="0"/>
        <w:adjustRightInd w:val="0"/>
        <w:spacing w:after="0"/>
        <w:ind w:left="1080"/>
        <w:jc w:val="both"/>
        <w:rPr>
          <w:rFonts w:ascii="Arial" w:hAnsi="Arial" w:cs="Arial"/>
          <w:color w:val="000000"/>
        </w:rPr>
      </w:pPr>
    </w:p>
    <w:p w:rsidR="002319E6" w:rsidRPr="00CB07AA" w:rsidRDefault="002319E6" w:rsidP="00E51578">
      <w:pPr>
        <w:pStyle w:val="ListParagraph"/>
        <w:numPr>
          <w:ilvl w:val="0"/>
          <w:numId w:val="30"/>
        </w:numPr>
        <w:tabs>
          <w:tab w:val="left" w:pos="630"/>
        </w:tabs>
        <w:autoSpaceDE w:val="0"/>
        <w:autoSpaceDN w:val="0"/>
        <w:adjustRightInd w:val="0"/>
        <w:spacing w:after="0"/>
        <w:ind w:left="1080"/>
        <w:jc w:val="both"/>
        <w:rPr>
          <w:rFonts w:ascii="Arial" w:hAnsi="Arial" w:cs="Arial"/>
          <w:color w:val="000000"/>
        </w:rPr>
      </w:pPr>
      <w:r w:rsidRPr="00CB07AA">
        <w:rPr>
          <w:rFonts w:ascii="Arial" w:hAnsi="Arial" w:cs="Arial"/>
          <w:b/>
          <w:bCs/>
          <w:color w:val="000000"/>
        </w:rPr>
        <w:t xml:space="preserve">Regression Testing </w:t>
      </w:r>
      <w:r w:rsidR="00661629" w:rsidRPr="00CB07AA">
        <w:rPr>
          <w:rFonts w:ascii="Arial" w:hAnsi="Arial" w:cs="Arial"/>
          <w:color w:val="000000"/>
        </w:rPr>
        <w:t>– T</w:t>
      </w:r>
      <w:r w:rsidRPr="00CB07AA">
        <w:rPr>
          <w:rFonts w:ascii="Arial" w:hAnsi="Arial" w:cs="Arial"/>
          <w:color w:val="000000"/>
        </w:rPr>
        <w:t>esting carried out after unearthed defects are fixed</w:t>
      </w:r>
    </w:p>
    <w:p w:rsidR="002319E6" w:rsidRPr="00CB07AA" w:rsidRDefault="002319E6" w:rsidP="00E51578">
      <w:pPr>
        <w:tabs>
          <w:tab w:val="left" w:pos="630"/>
        </w:tabs>
        <w:autoSpaceDE w:val="0"/>
        <w:autoSpaceDN w:val="0"/>
        <w:adjustRightInd w:val="0"/>
        <w:spacing w:after="0"/>
        <w:ind w:left="1080"/>
        <w:jc w:val="both"/>
        <w:rPr>
          <w:rFonts w:ascii="Arial" w:hAnsi="Arial" w:cs="Arial"/>
          <w:color w:val="000000"/>
        </w:rPr>
      </w:pPr>
    </w:p>
    <w:p w:rsidR="003E4FC3" w:rsidRDefault="002319E6" w:rsidP="00E51578">
      <w:pPr>
        <w:pStyle w:val="ListParagraph"/>
        <w:numPr>
          <w:ilvl w:val="0"/>
          <w:numId w:val="30"/>
        </w:numPr>
        <w:tabs>
          <w:tab w:val="left" w:pos="630"/>
        </w:tabs>
        <w:autoSpaceDE w:val="0"/>
        <w:autoSpaceDN w:val="0"/>
        <w:adjustRightInd w:val="0"/>
        <w:spacing w:after="0"/>
        <w:ind w:left="1080"/>
        <w:jc w:val="both"/>
        <w:rPr>
          <w:rFonts w:ascii="Arial" w:hAnsi="Arial" w:cs="Arial"/>
          <w:color w:val="000000"/>
        </w:rPr>
      </w:pPr>
      <w:r w:rsidRPr="00CB07AA">
        <w:rPr>
          <w:rFonts w:ascii="Arial" w:hAnsi="Arial" w:cs="Arial"/>
          <w:b/>
          <w:color w:val="000000"/>
        </w:rPr>
        <w:t>Security Testing</w:t>
      </w:r>
      <w:r w:rsidRPr="00CB07AA">
        <w:rPr>
          <w:rFonts w:ascii="Arial" w:hAnsi="Arial" w:cs="Arial"/>
          <w:color w:val="000000"/>
        </w:rPr>
        <w:t xml:space="preserve"> – </w:t>
      </w:r>
      <w:r w:rsidR="00661629" w:rsidRPr="00CB07AA">
        <w:rPr>
          <w:rFonts w:ascii="Arial" w:hAnsi="Arial" w:cs="Arial"/>
          <w:color w:val="000000"/>
        </w:rPr>
        <w:t>T</w:t>
      </w:r>
      <w:r w:rsidRPr="00CB07AA">
        <w:rPr>
          <w:rFonts w:ascii="Arial" w:hAnsi="Arial" w:cs="Arial"/>
          <w:color w:val="000000"/>
        </w:rPr>
        <w:t xml:space="preserve">esting to ensure vulnerability against the threat of viruses and </w:t>
      </w:r>
    </w:p>
    <w:p w:rsidR="002319E6" w:rsidRPr="003E4FC3" w:rsidRDefault="002319E6" w:rsidP="003E4FC3">
      <w:pPr>
        <w:tabs>
          <w:tab w:val="left" w:pos="630"/>
        </w:tabs>
        <w:autoSpaceDE w:val="0"/>
        <w:autoSpaceDN w:val="0"/>
        <w:adjustRightInd w:val="0"/>
        <w:spacing w:after="0"/>
        <w:ind w:left="720"/>
        <w:jc w:val="both"/>
        <w:rPr>
          <w:rFonts w:ascii="Arial" w:hAnsi="Arial" w:cs="Arial"/>
          <w:color w:val="000000"/>
        </w:rPr>
      </w:pPr>
      <w:proofErr w:type="gramStart"/>
      <w:r w:rsidRPr="003E4FC3">
        <w:rPr>
          <w:rFonts w:ascii="Arial" w:hAnsi="Arial" w:cs="Arial"/>
          <w:color w:val="000000"/>
        </w:rPr>
        <w:t>spy-ware</w:t>
      </w:r>
      <w:proofErr w:type="gramEnd"/>
    </w:p>
    <w:p w:rsidR="002319E6" w:rsidRPr="00CB07AA" w:rsidRDefault="002319E6" w:rsidP="00E51578">
      <w:pPr>
        <w:tabs>
          <w:tab w:val="left" w:pos="630"/>
        </w:tabs>
        <w:autoSpaceDE w:val="0"/>
        <w:autoSpaceDN w:val="0"/>
        <w:adjustRightInd w:val="0"/>
        <w:spacing w:after="0"/>
        <w:ind w:left="1080"/>
        <w:jc w:val="both"/>
        <w:rPr>
          <w:rFonts w:ascii="Arial" w:hAnsi="Arial" w:cs="Arial"/>
          <w:color w:val="000000"/>
        </w:rPr>
      </w:pPr>
    </w:p>
    <w:p w:rsidR="003E4FC3" w:rsidDel="00375D8F" w:rsidRDefault="002319E6" w:rsidP="00E51578">
      <w:pPr>
        <w:pStyle w:val="ListParagraph"/>
        <w:numPr>
          <w:ilvl w:val="0"/>
          <w:numId w:val="30"/>
        </w:numPr>
        <w:tabs>
          <w:tab w:val="left" w:pos="630"/>
        </w:tabs>
        <w:autoSpaceDE w:val="0"/>
        <w:autoSpaceDN w:val="0"/>
        <w:adjustRightInd w:val="0"/>
        <w:spacing w:after="0"/>
        <w:ind w:left="1080"/>
        <w:jc w:val="both"/>
        <w:rPr>
          <w:del w:id="79" w:author="Johnny Alam" w:date="2016-02-28T12:52:00Z"/>
          <w:rFonts w:ascii="Arial" w:hAnsi="Arial" w:cs="Arial"/>
          <w:color w:val="000000"/>
        </w:rPr>
      </w:pPr>
      <w:del w:id="80" w:author="Johnny Alam" w:date="2016-02-28T12:52:00Z">
        <w:r w:rsidRPr="00CB07AA" w:rsidDel="00375D8F">
          <w:rPr>
            <w:rFonts w:ascii="Arial" w:hAnsi="Arial" w:cs="Arial"/>
            <w:b/>
            <w:bCs/>
            <w:color w:val="000000"/>
          </w:rPr>
          <w:delText xml:space="preserve">Performance Testing </w:delText>
        </w:r>
        <w:r w:rsidR="00661629" w:rsidRPr="00CB07AA" w:rsidDel="00375D8F">
          <w:rPr>
            <w:rFonts w:ascii="Arial" w:hAnsi="Arial" w:cs="Arial"/>
            <w:color w:val="000000"/>
          </w:rPr>
          <w:delText>– T</w:delText>
        </w:r>
        <w:r w:rsidRPr="00CB07AA" w:rsidDel="00375D8F">
          <w:rPr>
            <w:rFonts w:ascii="Arial" w:hAnsi="Arial" w:cs="Arial"/>
            <w:color w:val="000000"/>
          </w:rPr>
          <w:delText xml:space="preserve">esting to ensure that the response times are in acceptable </w:delText>
        </w:r>
      </w:del>
    </w:p>
    <w:p w:rsidR="002319E6" w:rsidRPr="003E4FC3" w:rsidDel="00375D8F" w:rsidRDefault="002319E6" w:rsidP="003E4FC3">
      <w:pPr>
        <w:tabs>
          <w:tab w:val="left" w:pos="630"/>
        </w:tabs>
        <w:autoSpaceDE w:val="0"/>
        <w:autoSpaceDN w:val="0"/>
        <w:adjustRightInd w:val="0"/>
        <w:spacing w:after="0"/>
        <w:ind w:left="720"/>
        <w:jc w:val="both"/>
        <w:rPr>
          <w:del w:id="81" w:author="Johnny Alam" w:date="2016-02-28T12:52:00Z"/>
          <w:rFonts w:ascii="Arial" w:hAnsi="Arial" w:cs="Arial"/>
          <w:color w:val="000000"/>
        </w:rPr>
      </w:pPr>
      <w:del w:id="82" w:author="Johnny Alam" w:date="2016-02-28T12:52:00Z">
        <w:r w:rsidRPr="003E4FC3" w:rsidDel="00375D8F">
          <w:rPr>
            <w:rFonts w:ascii="Arial" w:hAnsi="Arial" w:cs="Arial"/>
            <w:color w:val="000000"/>
          </w:rPr>
          <w:delText>range</w:delText>
        </w:r>
      </w:del>
    </w:p>
    <w:p w:rsidR="002319E6" w:rsidRPr="00CB07AA" w:rsidRDefault="002319E6" w:rsidP="00E51578">
      <w:pPr>
        <w:tabs>
          <w:tab w:val="left" w:pos="630"/>
        </w:tabs>
        <w:autoSpaceDE w:val="0"/>
        <w:autoSpaceDN w:val="0"/>
        <w:adjustRightInd w:val="0"/>
        <w:spacing w:after="0"/>
        <w:ind w:left="1080"/>
        <w:jc w:val="both"/>
        <w:rPr>
          <w:rFonts w:ascii="Arial" w:hAnsi="Arial" w:cs="Arial"/>
          <w:color w:val="000000"/>
        </w:rPr>
      </w:pPr>
    </w:p>
    <w:p w:rsidR="003E4FC3" w:rsidRDefault="002319E6" w:rsidP="00E51578">
      <w:pPr>
        <w:pStyle w:val="ListParagraph"/>
        <w:numPr>
          <w:ilvl w:val="0"/>
          <w:numId w:val="30"/>
        </w:numPr>
        <w:tabs>
          <w:tab w:val="left" w:pos="630"/>
        </w:tabs>
        <w:autoSpaceDE w:val="0"/>
        <w:autoSpaceDN w:val="0"/>
        <w:adjustRightInd w:val="0"/>
        <w:spacing w:after="0"/>
        <w:ind w:left="1080"/>
        <w:jc w:val="both"/>
        <w:rPr>
          <w:rFonts w:ascii="Arial" w:hAnsi="Arial" w:cs="Arial"/>
          <w:color w:val="000000"/>
        </w:rPr>
      </w:pPr>
      <w:r w:rsidRPr="00CB07AA">
        <w:rPr>
          <w:rFonts w:ascii="Arial" w:hAnsi="Arial" w:cs="Arial"/>
          <w:b/>
          <w:bCs/>
          <w:color w:val="000000"/>
        </w:rPr>
        <w:t xml:space="preserve">Usability Testing </w:t>
      </w:r>
      <w:r w:rsidR="00661629" w:rsidRPr="00CB07AA">
        <w:rPr>
          <w:rFonts w:ascii="Arial" w:hAnsi="Arial" w:cs="Arial"/>
          <w:color w:val="000000"/>
        </w:rPr>
        <w:t>– T</w:t>
      </w:r>
      <w:r w:rsidRPr="00CB07AA">
        <w:rPr>
          <w:rFonts w:ascii="Arial" w:hAnsi="Arial" w:cs="Arial"/>
          <w:color w:val="000000"/>
        </w:rPr>
        <w:t xml:space="preserve">esting the software for different types of usage to ensure that it </w:t>
      </w:r>
    </w:p>
    <w:p w:rsidR="002319E6" w:rsidRPr="003E4FC3" w:rsidRDefault="002319E6" w:rsidP="003E4FC3">
      <w:pPr>
        <w:tabs>
          <w:tab w:val="left" w:pos="630"/>
        </w:tabs>
        <w:autoSpaceDE w:val="0"/>
        <w:autoSpaceDN w:val="0"/>
        <w:adjustRightInd w:val="0"/>
        <w:spacing w:after="0"/>
        <w:ind w:left="720"/>
        <w:jc w:val="both"/>
        <w:rPr>
          <w:rFonts w:ascii="Arial" w:hAnsi="Arial" w:cs="Arial"/>
          <w:color w:val="000000"/>
        </w:rPr>
      </w:pPr>
      <w:proofErr w:type="gramStart"/>
      <w:r w:rsidRPr="003E4FC3">
        <w:rPr>
          <w:rFonts w:ascii="Arial" w:hAnsi="Arial" w:cs="Arial"/>
          <w:color w:val="000000"/>
        </w:rPr>
        <w:t>satisfactorily</w:t>
      </w:r>
      <w:proofErr w:type="gramEnd"/>
      <w:r w:rsidRPr="003E4FC3">
        <w:rPr>
          <w:rFonts w:ascii="Arial" w:hAnsi="Arial" w:cs="Arial"/>
          <w:color w:val="000000"/>
        </w:rPr>
        <w:t xml:space="preserve"> fulfills the requirements of specified functional areas</w:t>
      </w:r>
    </w:p>
    <w:p w:rsidR="002319E6" w:rsidRPr="00CB07AA" w:rsidRDefault="002319E6" w:rsidP="00E51578">
      <w:pPr>
        <w:tabs>
          <w:tab w:val="left" w:pos="630"/>
        </w:tabs>
        <w:autoSpaceDE w:val="0"/>
        <w:autoSpaceDN w:val="0"/>
        <w:adjustRightInd w:val="0"/>
        <w:spacing w:after="0"/>
        <w:ind w:left="1080"/>
        <w:jc w:val="both"/>
        <w:rPr>
          <w:rFonts w:ascii="Arial" w:hAnsi="Arial" w:cs="Arial"/>
          <w:color w:val="000000"/>
        </w:rPr>
      </w:pPr>
    </w:p>
    <w:p w:rsidR="003E4FC3" w:rsidRDefault="002319E6" w:rsidP="00E51578">
      <w:pPr>
        <w:pStyle w:val="ListParagraph"/>
        <w:numPr>
          <w:ilvl w:val="0"/>
          <w:numId w:val="30"/>
        </w:numPr>
        <w:tabs>
          <w:tab w:val="left" w:pos="630"/>
        </w:tabs>
        <w:autoSpaceDE w:val="0"/>
        <w:autoSpaceDN w:val="0"/>
        <w:adjustRightInd w:val="0"/>
        <w:spacing w:after="0"/>
        <w:ind w:left="1080"/>
        <w:jc w:val="both"/>
        <w:rPr>
          <w:rFonts w:ascii="Arial" w:hAnsi="Arial" w:cs="Arial"/>
          <w:color w:val="000000"/>
        </w:rPr>
      </w:pPr>
      <w:r w:rsidRPr="00CB07AA">
        <w:rPr>
          <w:rFonts w:ascii="Arial" w:hAnsi="Arial" w:cs="Arial"/>
          <w:b/>
          <w:bCs/>
          <w:color w:val="000000"/>
        </w:rPr>
        <w:t xml:space="preserve">Install / uninstall Testing </w:t>
      </w:r>
      <w:r w:rsidR="00661629" w:rsidRPr="00CB07AA">
        <w:rPr>
          <w:rFonts w:ascii="Arial" w:hAnsi="Arial" w:cs="Arial"/>
          <w:color w:val="000000"/>
        </w:rPr>
        <w:t>– T</w:t>
      </w:r>
      <w:r w:rsidRPr="00CB07AA">
        <w:rPr>
          <w:rFonts w:ascii="Arial" w:hAnsi="Arial" w:cs="Arial"/>
          <w:color w:val="000000"/>
        </w:rPr>
        <w:t xml:space="preserve">est the software on all target platforms to ensure that </w:t>
      </w:r>
    </w:p>
    <w:p w:rsidR="002319E6" w:rsidRPr="003E4FC3" w:rsidRDefault="002319E6" w:rsidP="003E4FC3">
      <w:pPr>
        <w:tabs>
          <w:tab w:val="left" w:pos="630"/>
        </w:tabs>
        <w:autoSpaceDE w:val="0"/>
        <w:autoSpaceDN w:val="0"/>
        <w:adjustRightInd w:val="0"/>
        <w:spacing w:after="0"/>
        <w:ind w:left="720"/>
        <w:jc w:val="both"/>
        <w:rPr>
          <w:rFonts w:ascii="Arial" w:hAnsi="Arial" w:cs="Arial"/>
          <w:color w:val="000000"/>
        </w:rPr>
      </w:pPr>
      <w:proofErr w:type="gramStart"/>
      <w:r w:rsidRPr="003E4FC3">
        <w:rPr>
          <w:rFonts w:ascii="Arial" w:hAnsi="Arial" w:cs="Arial"/>
          <w:color w:val="000000"/>
        </w:rPr>
        <w:t>install</w:t>
      </w:r>
      <w:proofErr w:type="gramEnd"/>
      <w:r w:rsidRPr="003E4FC3">
        <w:rPr>
          <w:rFonts w:ascii="Arial" w:hAnsi="Arial" w:cs="Arial"/>
          <w:color w:val="000000"/>
        </w:rPr>
        <w:t xml:space="preserve"> and uninstall operations are satisfactorily performed</w:t>
      </w:r>
    </w:p>
    <w:p w:rsidR="002319E6" w:rsidRPr="00CB07AA" w:rsidRDefault="002319E6" w:rsidP="00E51578">
      <w:pPr>
        <w:tabs>
          <w:tab w:val="left" w:pos="630"/>
        </w:tabs>
        <w:autoSpaceDE w:val="0"/>
        <w:autoSpaceDN w:val="0"/>
        <w:adjustRightInd w:val="0"/>
        <w:spacing w:after="0"/>
        <w:ind w:left="1080"/>
        <w:jc w:val="both"/>
        <w:rPr>
          <w:rFonts w:ascii="Arial" w:hAnsi="Arial" w:cs="Arial"/>
          <w:color w:val="000000"/>
        </w:rPr>
      </w:pPr>
    </w:p>
    <w:p w:rsidR="003E4FC3" w:rsidDel="00375D8F" w:rsidRDefault="002319E6" w:rsidP="00E51578">
      <w:pPr>
        <w:pStyle w:val="ListParagraph"/>
        <w:numPr>
          <w:ilvl w:val="0"/>
          <w:numId w:val="30"/>
        </w:numPr>
        <w:tabs>
          <w:tab w:val="left" w:pos="630"/>
        </w:tabs>
        <w:autoSpaceDE w:val="0"/>
        <w:autoSpaceDN w:val="0"/>
        <w:adjustRightInd w:val="0"/>
        <w:spacing w:after="0"/>
        <w:ind w:left="1080"/>
        <w:jc w:val="both"/>
        <w:rPr>
          <w:del w:id="83" w:author="Johnny Alam" w:date="2016-02-28T12:52:00Z"/>
          <w:rFonts w:ascii="Arial" w:hAnsi="Arial" w:cs="Arial"/>
          <w:color w:val="000000"/>
        </w:rPr>
      </w:pPr>
      <w:del w:id="84" w:author="Johnny Alam" w:date="2016-02-28T12:52:00Z">
        <w:r w:rsidRPr="00CB07AA" w:rsidDel="00375D8F">
          <w:rPr>
            <w:rFonts w:ascii="Arial" w:hAnsi="Arial" w:cs="Arial"/>
            <w:b/>
            <w:bCs/>
            <w:color w:val="000000"/>
          </w:rPr>
          <w:delText xml:space="preserve">Comparison Testing </w:delText>
        </w:r>
        <w:r w:rsidR="00661629" w:rsidRPr="00CB07AA" w:rsidDel="00375D8F">
          <w:rPr>
            <w:rFonts w:ascii="Arial" w:hAnsi="Arial" w:cs="Arial"/>
            <w:color w:val="000000"/>
          </w:rPr>
          <w:delText>– T</w:delText>
        </w:r>
        <w:r w:rsidRPr="00CB07AA" w:rsidDel="00375D8F">
          <w:rPr>
            <w:rFonts w:ascii="Arial" w:hAnsi="Arial" w:cs="Arial"/>
            <w:color w:val="000000"/>
          </w:rPr>
          <w:delText xml:space="preserve">esting the product with competing products to contrast the </w:delText>
        </w:r>
      </w:del>
    </w:p>
    <w:p w:rsidR="002319E6" w:rsidRPr="003E4FC3" w:rsidDel="00375D8F" w:rsidRDefault="002319E6" w:rsidP="003E4FC3">
      <w:pPr>
        <w:tabs>
          <w:tab w:val="left" w:pos="630"/>
        </w:tabs>
        <w:autoSpaceDE w:val="0"/>
        <w:autoSpaceDN w:val="0"/>
        <w:adjustRightInd w:val="0"/>
        <w:spacing w:after="0"/>
        <w:ind w:left="720"/>
        <w:jc w:val="both"/>
        <w:rPr>
          <w:del w:id="85" w:author="Johnny Alam" w:date="2016-02-28T12:52:00Z"/>
          <w:rFonts w:ascii="Arial" w:hAnsi="Arial" w:cs="Arial"/>
          <w:color w:val="000000"/>
        </w:rPr>
      </w:pPr>
      <w:del w:id="86" w:author="Johnny Alam" w:date="2016-02-28T12:52:00Z">
        <w:r w:rsidRPr="003E4FC3" w:rsidDel="00375D8F">
          <w:rPr>
            <w:rFonts w:ascii="Arial" w:hAnsi="Arial" w:cs="Arial"/>
            <w:color w:val="000000"/>
          </w:rPr>
          <w:delText>differences for determining the relative position of the product</w:delText>
        </w:r>
      </w:del>
    </w:p>
    <w:p w:rsidR="002319E6" w:rsidRPr="00CB07AA" w:rsidRDefault="002319E6" w:rsidP="00E51578">
      <w:pPr>
        <w:tabs>
          <w:tab w:val="left" w:pos="630"/>
        </w:tabs>
        <w:autoSpaceDE w:val="0"/>
        <w:autoSpaceDN w:val="0"/>
        <w:adjustRightInd w:val="0"/>
        <w:spacing w:after="0"/>
        <w:ind w:left="1080"/>
        <w:jc w:val="both"/>
        <w:rPr>
          <w:rFonts w:ascii="Arial" w:hAnsi="Arial" w:cs="Arial"/>
          <w:color w:val="000000"/>
        </w:rPr>
      </w:pPr>
    </w:p>
    <w:p w:rsidR="003E4FC3" w:rsidDel="004B76D4" w:rsidRDefault="002319E6" w:rsidP="00E51578">
      <w:pPr>
        <w:pStyle w:val="ListParagraph"/>
        <w:numPr>
          <w:ilvl w:val="0"/>
          <w:numId w:val="30"/>
        </w:numPr>
        <w:tabs>
          <w:tab w:val="left" w:pos="630"/>
        </w:tabs>
        <w:autoSpaceDE w:val="0"/>
        <w:autoSpaceDN w:val="0"/>
        <w:adjustRightInd w:val="0"/>
        <w:spacing w:after="0"/>
        <w:ind w:left="1080"/>
        <w:jc w:val="both"/>
        <w:rPr>
          <w:del w:id="87" w:author="Johnny Alam" w:date="2016-02-28T18:29:00Z"/>
          <w:rFonts w:ascii="Arial" w:hAnsi="Arial" w:cs="Arial"/>
          <w:color w:val="000000"/>
        </w:rPr>
      </w:pPr>
      <w:del w:id="88" w:author="Johnny Alam" w:date="2016-02-28T18:29:00Z">
        <w:r w:rsidRPr="00CB07AA" w:rsidDel="004B76D4">
          <w:rPr>
            <w:rFonts w:ascii="Arial" w:hAnsi="Arial" w:cs="Arial"/>
            <w:b/>
            <w:bCs/>
            <w:color w:val="000000"/>
          </w:rPr>
          <w:delText xml:space="preserve">Intuitive Testing </w:delText>
        </w:r>
        <w:r w:rsidR="00661629" w:rsidRPr="00CB07AA" w:rsidDel="004B76D4">
          <w:rPr>
            <w:rFonts w:ascii="Arial" w:hAnsi="Arial" w:cs="Arial"/>
            <w:color w:val="000000"/>
          </w:rPr>
          <w:delText>– T</w:delText>
        </w:r>
        <w:r w:rsidRPr="00CB07AA" w:rsidDel="004B76D4">
          <w:rPr>
            <w:rFonts w:ascii="Arial" w:hAnsi="Arial" w:cs="Arial"/>
            <w:color w:val="000000"/>
          </w:rPr>
          <w:delText xml:space="preserve">esting without reference to user manuals to see if the product can </w:delText>
        </w:r>
      </w:del>
    </w:p>
    <w:p w:rsidR="002319E6" w:rsidRPr="003E4FC3" w:rsidDel="004B76D4" w:rsidRDefault="002319E6" w:rsidP="003E4FC3">
      <w:pPr>
        <w:tabs>
          <w:tab w:val="left" w:pos="630"/>
        </w:tabs>
        <w:autoSpaceDE w:val="0"/>
        <w:autoSpaceDN w:val="0"/>
        <w:adjustRightInd w:val="0"/>
        <w:spacing w:after="0"/>
        <w:ind w:left="720"/>
        <w:jc w:val="both"/>
        <w:rPr>
          <w:del w:id="89" w:author="Johnny Alam" w:date="2016-02-28T18:29:00Z"/>
          <w:rFonts w:ascii="Arial" w:hAnsi="Arial" w:cs="Arial"/>
          <w:color w:val="000000"/>
        </w:rPr>
      </w:pPr>
      <w:del w:id="90" w:author="Johnny Alam" w:date="2016-02-28T18:29:00Z">
        <w:r w:rsidRPr="003E4FC3" w:rsidDel="004B76D4">
          <w:rPr>
            <w:rFonts w:ascii="Arial" w:hAnsi="Arial" w:cs="Arial"/>
            <w:color w:val="000000"/>
          </w:rPr>
          <w:delText>be used without much reference to user guides</w:delText>
        </w:r>
      </w:del>
    </w:p>
    <w:p w:rsidR="00661629" w:rsidRPr="00CB07AA" w:rsidRDefault="00661629" w:rsidP="00E51578">
      <w:pPr>
        <w:spacing w:after="0"/>
        <w:ind w:left="1080"/>
        <w:rPr>
          <w:rFonts w:ascii="Arial" w:hAnsi="Arial" w:cs="Arial"/>
          <w:color w:val="000000"/>
        </w:rPr>
      </w:pPr>
      <w:r w:rsidRPr="00CB07AA">
        <w:rPr>
          <w:rFonts w:ascii="Arial" w:hAnsi="Arial" w:cs="Arial"/>
          <w:color w:val="000000"/>
        </w:rPr>
        <w:br w:type="page"/>
      </w:r>
    </w:p>
    <w:p w:rsidR="002319E6" w:rsidRPr="00CB07AA" w:rsidRDefault="002319E6" w:rsidP="00CB07AA">
      <w:pPr>
        <w:autoSpaceDE w:val="0"/>
        <w:autoSpaceDN w:val="0"/>
        <w:adjustRightInd w:val="0"/>
        <w:spacing w:after="0"/>
        <w:jc w:val="both"/>
        <w:rPr>
          <w:rFonts w:ascii="Arial" w:hAnsi="Arial" w:cs="Arial"/>
          <w:color w:val="000000"/>
        </w:rPr>
      </w:pPr>
    </w:p>
    <w:p w:rsidR="002319E6" w:rsidRPr="00CB07AA" w:rsidRDefault="00661629" w:rsidP="00CB07AA">
      <w:pPr>
        <w:autoSpaceDE w:val="0"/>
        <w:autoSpaceDN w:val="0"/>
        <w:adjustRightInd w:val="0"/>
        <w:spacing w:after="0"/>
        <w:jc w:val="both"/>
        <w:rPr>
          <w:rFonts w:ascii="Arial" w:hAnsi="Arial" w:cs="Arial"/>
          <w:color w:val="000000"/>
        </w:rPr>
      </w:pPr>
      <w:r w:rsidRPr="00CB07AA">
        <w:rPr>
          <w:rFonts w:ascii="Arial" w:hAnsi="Arial" w:cs="Arial"/>
          <w:color w:val="000000"/>
        </w:rPr>
        <w:t>BASB</w:t>
      </w:r>
      <w:r w:rsidR="002319E6" w:rsidRPr="00CB07AA">
        <w:rPr>
          <w:rFonts w:ascii="Arial" w:hAnsi="Arial" w:cs="Arial"/>
          <w:color w:val="000000"/>
        </w:rPr>
        <w:t xml:space="preserve"> may carry out some combination of the types of testing described above, some of them are as following types of testing –</w:t>
      </w:r>
    </w:p>
    <w:p w:rsidR="002319E6" w:rsidRPr="00CB07AA" w:rsidRDefault="002319E6" w:rsidP="00CB07AA">
      <w:pPr>
        <w:autoSpaceDE w:val="0"/>
        <w:autoSpaceDN w:val="0"/>
        <w:adjustRightInd w:val="0"/>
        <w:spacing w:after="0"/>
        <w:jc w:val="both"/>
        <w:rPr>
          <w:rFonts w:ascii="Arial" w:hAnsi="Arial" w:cs="Arial"/>
          <w:color w:val="000000"/>
        </w:rPr>
      </w:pPr>
    </w:p>
    <w:p w:rsidR="00661629" w:rsidRPr="00CB07AA" w:rsidRDefault="002319E6" w:rsidP="00E51578">
      <w:pPr>
        <w:numPr>
          <w:ilvl w:val="0"/>
          <w:numId w:val="29"/>
        </w:numPr>
        <w:tabs>
          <w:tab w:val="left" w:pos="0"/>
          <w:tab w:val="left" w:pos="630"/>
        </w:tabs>
        <w:autoSpaceDE w:val="0"/>
        <w:autoSpaceDN w:val="0"/>
        <w:adjustRightInd w:val="0"/>
        <w:spacing w:after="0"/>
        <w:ind w:left="1080"/>
        <w:jc w:val="both"/>
        <w:rPr>
          <w:rFonts w:ascii="Arial" w:hAnsi="Arial" w:cs="Arial"/>
          <w:color w:val="000000"/>
        </w:rPr>
      </w:pPr>
      <w:r w:rsidRPr="00CB07AA">
        <w:rPr>
          <w:rFonts w:ascii="Arial" w:hAnsi="Arial" w:cs="Arial"/>
          <w:b/>
          <w:bCs/>
          <w:color w:val="000000"/>
        </w:rPr>
        <w:t>Functional Testing</w:t>
      </w:r>
      <w:r w:rsidR="00661629" w:rsidRPr="00CB07AA">
        <w:rPr>
          <w:rFonts w:ascii="Arial" w:hAnsi="Arial" w:cs="Arial"/>
          <w:b/>
          <w:bCs/>
          <w:color w:val="000000"/>
        </w:rPr>
        <w:t>-</w:t>
      </w:r>
      <w:r w:rsidR="00661629" w:rsidRPr="00CB07AA">
        <w:rPr>
          <w:rFonts w:ascii="Arial" w:hAnsi="Arial" w:cs="Arial"/>
          <w:bCs/>
          <w:color w:val="000000"/>
        </w:rPr>
        <w:t>T</w:t>
      </w:r>
      <w:r w:rsidRPr="00CB07AA">
        <w:rPr>
          <w:rFonts w:ascii="Arial" w:hAnsi="Arial" w:cs="Arial"/>
          <w:color w:val="000000"/>
        </w:rPr>
        <w:t xml:space="preserve">o ensure that all the functionalities allocated to the software are </w:t>
      </w:r>
    </w:p>
    <w:p w:rsidR="002319E6" w:rsidRPr="00CB07AA" w:rsidRDefault="002319E6" w:rsidP="00E51578">
      <w:pPr>
        <w:tabs>
          <w:tab w:val="left" w:pos="0"/>
          <w:tab w:val="left" w:pos="630"/>
        </w:tabs>
        <w:autoSpaceDE w:val="0"/>
        <w:autoSpaceDN w:val="0"/>
        <w:adjustRightInd w:val="0"/>
        <w:spacing w:after="0"/>
        <w:ind w:left="270"/>
        <w:jc w:val="both"/>
        <w:rPr>
          <w:rFonts w:ascii="Arial" w:hAnsi="Arial" w:cs="Arial"/>
          <w:color w:val="000000"/>
        </w:rPr>
      </w:pPr>
      <w:proofErr w:type="gramStart"/>
      <w:r w:rsidRPr="00CB07AA">
        <w:rPr>
          <w:rFonts w:ascii="Arial" w:hAnsi="Arial" w:cs="Arial"/>
          <w:color w:val="000000"/>
        </w:rPr>
        <w:t>working</w:t>
      </w:r>
      <w:proofErr w:type="gramEnd"/>
      <w:r w:rsidRPr="00CB07AA">
        <w:rPr>
          <w:rFonts w:ascii="Arial" w:hAnsi="Arial" w:cs="Arial"/>
          <w:color w:val="000000"/>
        </w:rPr>
        <w:t xml:space="preserve"> and there are no inaccuracies, when used properly.</w:t>
      </w:r>
    </w:p>
    <w:p w:rsidR="002319E6" w:rsidRPr="00CB07AA" w:rsidRDefault="002319E6" w:rsidP="00E51578">
      <w:pPr>
        <w:tabs>
          <w:tab w:val="left" w:pos="630"/>
        </w:tabs>
        <w:autoSpaceDE w:val="0"/>
        <w:autoSpaceDN w:val="0"/>
        <w:adjustRightInd w:val="0"/>
        <w:spacing w:after="0"/>
        <w:ind w:left="1080"/>
        <w:jc w:val="both"/>
        <w:rPr>
          <w:rFonts w:ascii="Arial" w:hAnsi="Arial" w:cs="Arial"/>
          <w:color w:val="000000"/>
        </w:rPr>
      </w:pPr>
    </w:p>
    <w:p w:rsidR="00661629" w:rsidRPr="00CB07AA" w:rsidRDefault="002319E6" w:rsidP="00E51578">
      <w:pPr>
        <w:numPr>
          <w:ilvl w:val="0"/>
          <w:numId w:val="29"/>
        </w:numPr>
        <w:tabs>
          <w:tab w:val="left" w:pos="630"/>
        </w:tabs>
        <w:autoSpaceDE w:val="0"/>
        <w:autoSpaceDN w:val="0"/>
        <w:adjustRightInd w:val="0"/>
        <w:spacing w:after="0"/>
        <w:ind w:left="1080"/>
        <w:jc w:val="both"/>
        <w:rPr>
          <w:rFonts w:ascii="Arial" w:hAnsi="Arial" w:cs="Arial"/>
          <w:color w:val="000000"/>
        </w:rPr>
      </w:pPr>
      <w:r w:rsidRPr="00CB07AA">
        <w:rPr>
          <w:rFonts w:ascii="Arial" w:hAnsi="Arial" w:cs="Arial"/>
          <w:b/>
          <w:bCs/>
          <w:color w:val="000000"/>
        </w:rPr>
        <w:t xml:space="preserve">Integration testing </w:t>
      </w:r>
      <w:r w:rsidR="00661629" w:rsidRPr="00CB07AA">
        <w:rPr>
          <w:rFonts w:ascii="Arial" w:hAnsi="Arial" w:cs="Arial"/>
          <w:color w:val="000000"/>
        </w:rPr>
        <w:t>– T</w:t>
      </w:r>
      <w:r w:rsidRPr="00CB07AA">
        <w:rPr>
          <w:rFonts w:ascii="Arial" w:hAnsi="Arial" w:cs="Arial"/>
          <w:color w:val="000000"/>
        </w:rPr>
        <w:t xml:space="preserve">o ensure that the coupling between various software modules is in </w:t>
      </w:r>
    </w:p>
    <w:p w:rsidR="002319E6" w:rsidRPr="00CB07AA" w:rsidRDefault="00E51578" w:rsidP="00E51578">
      <w:pPr>
        <w:tabs>
          <w:tab w:val="left" w:pos="630"/>
        </w:tabs>
        <w:autoSpaceDE w:val="0"/>
        <w:autoSpaceDN w:val="0"/>
        <w:adjustRightInd w:val="0"/>
        <w:spacing w:after="0"/>
        <w:ind w:left="270"/>
        <w:jc w:val="both"/>
        <w:rPr>
          <w:rFonts w:ascii="Arial" w:hAnsi="Arial" w:cs="Arial"/>
          <w:color w:val="000000"/>
        </w:rPr>
      </w:pPr>
      <w:r>
        <w:rPr>
          <w:rFonts w:ascii="Arial" w:hAnsi="Arial" w:cs="Arial"/>
          <w:color w:val="000000"/>
        </w:rPr>
        <w:t xml:space="preserve"> </w:t>
      </w:r>
      <w:proofErr w:type="gramStart"/>
      <w:r w:rsidR="002319E6" w:rsidRPr="00CB07AA">
        <w:rPr>
          <w:rFonts w:ascii="Arial" w:hAnsi="Arial" w:cs="Arial"/>
          <w:color w:val="000000"/>
        </w:rPr>
        <w:t>order</w:t>
      </w:r>
      <w:proofErr w:type="gramEnd"/>
      <w:r w:rsidR="002319E6" w:rsidRPr="00CB07AA">
        <w:rPr>
          <w:rFonts w:ascii="Arial" w:hAnsi="Arial" w:cs="Arial"/>
          <w:color w:val="000000"/>
        </w:rPr>
        <w:t xml:space="preserve">. </w:t>
      </w:r>
    </w:p>
    <w:p w:rsidR="002319E6" w:rsidRPr="00CB07AA" w:rsidRDefault="002319E6" w:rsidP="00E51578">
      <w:pPr>
        <w:numPr>
          <w:ilvl w:val="0"/>
          <w:numId w:val="29"/>
        </w:numPr>
        <w:tabs>
          <w:tab w:val="left" w:pos="630"/>
        </w:tabs>
        <w:autoSpaceDE w:val="0"/>
        <w:autoSpaceDN w:val="0"/>
        <w:adjustRightInd w:val="0"/>
        <w:spacing w:after="0"/>
        <w:ind w:left="1080"/>
        <w:jc w:val="both"/>
        <w:rPr>
          <w:rFonts w:ascii="Arial" w:hAnsi="Arial" w:cs="Arial"/>
          <w:color w:val="000000"/>
        </w:rPr>
      </w:pPr>
      <w:r w:rsidRPr="00CB07AA">
        <w:rPr>
          <w:rFonts w:ascii="Arial" w:hAnsi="Arial" w:cs="Arial"/>
          <w:b/>
          <w:bCs/>
          <w:color w:val="000000"/>
        </w:rPr>
        <w:t>Positive Testing / Acceptance Testing</w:t>
      </w:r>
      <w:r w:rsidR="00661629" w:rsidRPr="00CB07AA">
        <w:rPr>
          <w:rFonts w:ascii="Arial" w:hAnsi="Arial" w:cs="Arial"/>
          <w:b/>
          <w:bCs/>
          <w:color w:val="000000"/>
        </w:rPr>
        <w:t>-</w:t>
      </w:r>
      <w:r w:rsidR="00661629" w:rsidRPr="00CB07AA">
        <w:rPr>
          <w:rFonts w:ascii="Arial" w:hAnsi="Arial" w:cs="Arial"/>
          <w:bCs/>
          <w:color w:val="000000"/>
        </w:rPr>
        <w:t>T</w:t>
      </w:r>
      <w:r w:rsidRPr="00CB07AA">
        <w:rPr>
          <w:rFonts w:ascii="Arial" w:hAnsi="Arial" w:cs="Arial"/>
          <w:color w:val="000000"/>
        </w:rPr>
        <w:t>o get the software accepted by the client.</w:t>
      </w:r>
    </w:p>
    <w:p w:rsidR="002319E6" w:rsidRPr="00CB07AA" w:rsidRDefault="002319E6" w:rsidP="00E51578">
      <w:pPr>
        <w:numPr>
          <w:ilvl w:val="0"/>
          <w:numId w:val="29"/>
        </w:numPr>
        <w:tabs>
          <w:tab w:val="left" w:pos="630"/>
        </w:tabs>
        <w:autoSpaceDE w:val="0"/>
        <w:autoSpaceDN w:val="0"/>
        <w:adjustRightInd w:val="0"/>
        <w:spacing w:after="0"/>
        <w:ind w:left="1080"/>
        <w:jc w:val="both"/>
        <w:rPr>
          <w:rFonts w:ascii="Arial" w:hAnsi="Arial" w:cs="Arial"/>
          <w:color w:val="000000"/>
        </w:rPr>
      </w:pPr>
      <w:r w:rsidRPr="00CB07AA">
        <w:rPr>
          <w:rFonts w:ascii="Arial" w:hAnsi="Arial" w:cs="Arial"/>
          <w:b/>
          <w:bCs/>
          <w:color w:val="000000"/>
        </w:rPr>
        <w:t xml:space="preserve">Load </w:t>
      </w:r>
      <w:r w:rsidRPr="00CB07AA">
        <w:rPr>
          <w:rFonts w:ascii="Arial" w:hAnsi="Arial" w:cs="Arial"/>
          <w:b/>
          <w:bCs/>
        </w:rPr>
        <w:t>Testing</w:t>
      </w:r>
      <w:r w:rsidR="00661629" w:rsidRPr="00CB07AA">
        <w:rPr>
          <w:rFonts w:ascii="Arial" w:hAnsi="Arial" w:cs="Arial"/>
        </w:rPr>
        <w:t>-</w:t>
      </w:r>
      <w:r w:rsidRPr="00CB07AA">
        <w:rPr>
          <w:rFonts w:ascii="Arial" w:hAnsi="Arial" w:cs="Arial"/>
        </w:rPr>
        <w:t xml:space="preserve"> to ensure that the system does not crash when heavy loads are placed on it</w:t>
      </w:r>
    </w:p>
    <w:p w:rsidR="00D70CB3" w:rsidRDefault="002319E6" w:rsidP="00CB07AA">
      <w:pPr>
        <w:pStyle w:val="Heading2"/>
        <w:spacing w:line="276" w:lineRule="auto"/>
        <w:rPr>
          <w:rFonts w:ascii="Arial" w:hAnsi="Arial" w:cs="Arial"/>
          <w:sz w:val="22"/>
          <w:szCs w:val="22"/>
        </w:rPr>
      </w:pPr>
      <w:r w:rsidRPr="00CB07AA">
        <w:rPr>
          <w:rFonts w:ascii="Arial" w:hAnsi="Arial" w:cs="Arial"/>
          <w:sz w:val="22"/>
          <w:szCs w:val="22"/>
        </w:rPr>
        <w:br w:type="page"/>
      </w:r>
      <w:bookmarkStart w:id="91" w:name="_Toc444374431"/>
      <w:r w:rsidR="00D70CB3" w:rsidRPr="005B4BFC">
        <w:rPr>
          <w:rFonts w:ascii="Arial" w:hAnsi="Arial" w:cs="Arial"/>
          <w:sz w:val="24"/>
          <w:szCs w:val="22"/>
        </w:rPr>
        <w:lastRenderedPageBreak/>
        <w:t>Concept of Security System</w:t>
      </w:r>
      <w:bookmarkEnd w:id="91"/>
    </w:p>
    <w:p w:rsidR="00E51578" w:rsidRPr="00E51578" w:rsidRDefault="00E51578" w:rsidP="00E51578"/>
    <w:p w:rsidR="00D70CB3" w:rsidRPr="00CB07AA" w:rsidRDefault="00D70CB3" w:rsidP="00CB07AA">
      <w:pPr>
        <w:rPr>
          <w:rFonts w:ascii="Arial" w:hAnsi="Arial" w:cs="Arial"/>
        </w:rPr>
      </w:pPr>
      <w:r w:rsidRPr="00CB07AA">
        <w:rPr>
          <w:rFonts w:ascii="Arial" w:hAnsi="Arial" w:cs="Arial"/>
        </w:rPr>
        <w:t xml:space="preserve">The proposed security system must be very robust, reliable to ensure the protection of the software and others from perceived risk. Besides the standard features, additional security measures to be integrated by developer. Here are some guidelines: </w:t>
      </w:r>
    </w:p>
    <w:p w:rsidR="00D70CB3" w:rsidRPr="00CB07AA" w:rsidRDefault="00D70CB3" w:rsidP="00CB07AA">
      <w:pPr>
        <w:tabs>
          <w:tab w:val="left" w:pos="450"/>
        </w:tabs>
        <w:spacing w:before="120" w:after="120"/>
        <w:jc w:val="both"/>
        <w:rPr>
          <w:rFonts w:ascii="Arial" w:hAnsi="Arial" w:cs="Arial"/>
          <w:u w:val="single"/>
        </w:rPr>
      </w:pPr>
      <w:r w:rsidRPr="00CB07AA">
        <w:rPr>
          <w:rFonts w:ascii="Arial" w:hAnsi="Arial" w:cs="Arial"/>
          <w:b/>
          <w:bCs/>
          <w:u w:val="single"/>
        </w:rPr>
        <w:t>Security Features</w:t>
      </w:r>
    </w:p>
    <w:p w:rsidR="00D70CB3" w:rsidRPr="00CB07AA" w:rsidRDefault="00D70CB3" w:rsidP="00CB07AA">
      <w:pPr>
        <w:tabs>
          <w:tab w:val="left" w:pos="450"/>
        </w:tabs>
        <w:spacing w:before="120" w:after="120"/>
        <w:ind w:left="720"/>
        <w:jc w:val="both"/>
        <w:rPr>
          <w:rFonts w:ascii="Arial" w:hAnsi="Arial" w:cs="Arial"/>
          <w:b/>
          <w:u w:val="single"/>
        </w:rPr>
      </w:pPr>
      <w:r w:rsidRPr="00CB07AA">
        <w:rPr>
          <w:rFonts w:ascii="Arial" w:hAnsi="Arial" w:cs="Arial"/>
          <w:b/>
          <w:u w:val="single"/>
        </w:rPr>
        <w:t>Presentation Layer Security.</w:t>
      </w:r>
    </w:p>
    <w:p w:rsidR="00D70CB3" w:rsidRPr="00CB07AA" w:rsidRDefault="00A81A4E" w:rsidP="00E51578">
      <w:pPr>
        <w:numPr>
          <w:ilvl w:val="2"/>
          <w:numId w:val="32"/>
        </w:numPr>
        <w:tabs>
          <w:tab w:val="left" w:pos="450"/>
        </w:tabs>
        <w:spacing w:before="120" w:after="120"/>
        <w:ind w:left="1440"/>
        <w:jc w:val="both"/>
        <w:rPr>
          <w:rFonts w:ascii="Arial" w:hAnsi="Arial" w:cs="Arial"/>
        </w:rPr>
      </w:pPr>
      <w:r w:rsidRPr="00CB07AA">
        <w:rPr>
          <w:rFonts w:ascii="Arial" w:hAnsi="Arial" w:cs="Arial"/>
        </w:rPr>
        <w:t xml:space="preserve"> </w:t>
      </w:r>
      <w:r w:rsidR="00D70CB3" w:rsidRPr="00CB07AA">
        <w:rPr>
          <w:rFonts w:ascii="Arial" w:hAnsi="Arial" w:cs="Arial"/>
        </w:rPr>
        <w:t>Login/Password (email as Unique ID)</w:t>
      </w:r>
    </w:p>
    <w:p w:rsidR="00D70CB3" w:rsidRPr="00CB07AA" w:rsidRDefault="00D70CB3" w:rsidP="00E51578">
      <w:pPr>
        <w:numPr>
          <w:ilvl w:val="2"/>
          <w:numId w:val="32"/>
        </w:numPr>
        <w:tabs>
          <w:tab w:val="left" w:pos="450"/>
        </w:tabs>
        <w:spacing w:before="120" w:after="120"/>
        <w:ind w:left="1440"/>
        <w:jc w:val="both"/>
        <w:rPr>
          <w:rFonts w:ascii="Arial" w:hAnsi="Arial" w:cs="Arial"/>
        </w:rPr>
      </w:pPr>
      <w:r w:rsidRPr="00CB07AA">
        <w:rPr>
          <w:rFonts w:ascii="Arial" w:hAnsi="Arial" w:cs="Arial"/>
        </w:rPr>
        <w:t xml:space="preserve"> CAPTCHA: Verification code has to be entered as appeared in the ‘CAPTCHA’ and this is used to avoid automatic creation of users and to ensure that users are created manually.</w:t>
      </w:r>
    </w:p>
    <w:p w:rsidR="00D70CB3" w:rsidRPr="00CB07AA" w:rsidRDefault="00D70CB3" w:rsidP="00E51578">
      <w:pPr>
        <w:numPr>
          <w:ilvl w:val="2"/>
          <w:numId w:val="32"/>
        </w:numPr>
        <w:tabs>
          <w:tab w:val="left" w:pos="450"/>
        </w:tabs>
        <w:spacing w:before="120" w:after="120"/>
        <w:ind w:left="1440"/>
        <w:jc w:val="both"/>
        <w:rPr>
          <w:rFonts w:ascii="Arial" w:hAnsi="Arial" w:cs="Arial"/>
        </w:rPr>
      </w:pPr>
      <w:r w:rsidRPr="00CB07AA">
        <w:rPr>
          <w:rFonts w:ascii="Arial" w:hAnsi="Arial" w:cs="Arial"/>
        </w:rPr>
        <w:t xml:space="preserve"> Session level security</w:t>
      </w:r>
    </w:p>
    <w:p w:rsidR="00D70CB3" w:rsidRPr="00CB07AA" w:rsidRDefault="00D70CB3" w:rsidP="00CB07AA">
      <w:pPr>
        <w:tabs>
          <w:tab w:val="left" w:pos="450"/>
        </w:tabs>
        <w:spacing w:before="120" w:after="120"/>
        <w:ind w:left="720"/>
        <w:jc w:val="both"/>
        <w:rPr>
          <w:rFonts w:ascii="Arial" w:hAnsi="Arial" w:cs="Arial"/>
          <w:b/>
          <w:u w:val="single"/>
        </w:rPr>
      </w:pPr>
      <w:r w:rsidRPr="00CB07AA">
        <w:rPr>
          <w:rFonts w:ascii="Arial" w:hAnsi="Arial" w:cs="Arial"/>
          <w:b/>
          <w:u w:val="single"/>
        </w:rPr>
        <w:t>Transmission/Transaction Layer Security.</w:t>
      </w:r>
    </w:p>
    <w:p w:rsidR="00D70CB3" w:rsidRPr="00CB07AA" w:rsidRDefault="00D70CB3" w:rsidP="00E51578">
      <w:pPr>
        <w:numPr>
          <w:ilvl w:val="2"/>
          <w:numId w:val="33"/>
        </w:numPr>
        <w:tabs>
          <w:tab w:val="left" w:pos="450"/>
        </w:tabs>
        <w:spacing w:before="120" w:after="120"/>
        <w:ind w:left="1440"/>
        <w:jc w:val="both"/>
        <w:rPr>
          <w:rFonts w:ascii="Arial" w:hAnsi="Arial" w:cs="Arial"/>
        </w:rPr>
      </w:pPr>
      <w:r w:rsidRPr="00CB07AA">
        <w:rPr>
          <w:rFonts w:ascii="Arial" w:hAnsi="Arial" w:cs="Arial"/>
        </w:rPr>
        <w:t xml:space="preserve"> Secured Socket Layer (SSL – 128 bit encryption)</w:t>
      </w:r>
    </w:p>
    <w:p w:rsidR="00D70CB3" w:rsidRPr="00CB07AA" w:rsidRDefault="00D70CB3" w:rsidP="00E51578">
      <w:pPr>
        <w:numPr>
          <w:ilvl w:val="2"/>
          <w:numId w:val="33"/>
        </w:numPr>
        <w:tabs>
          <w:tab w:val="left" w:pos="450"/>
        </w:tabs>
        <w:spacing w:before="120" w:after="120"/>
        <w:ind w:left="1440"/>
        <w:jc w:val="both"/>
        <w:rPr>
          <w:rFonts w:ascii="Arial" w:hAnsi="Arial" w:cs="Arial"/>
        </w:rPr>
      </w:pPr>
      <w:r w:rsidRPr="00CB07AA">
        <w:rPr>
          <w:rFonts w:ascii="Arial" w:hAnsi="Arial" w:cs="Arial"/>
        </w:rPr>
        <w:t xml:space="preserve"> Domain/Server level Session security</w:t>
      </w:r>
    </w:p>
    <w:p w:rsidR="00D70CB3" w:rsidRPr="00CB07AA" w:rsidRDefault="00D70CB3" w:rsidP="00E51578">
      <w:pPr>
        <w:numPr>
          <w:ilvl w:val="2"/>
          <w:numId w:val="33"/>
        </w:numPr>
        <w:tabs>
          <w:tab w:val="left" w:pos="450"/>
        </w:tabs>
        <w:spacing w:before="120" w:after="120"/>
        <w:ind w:left="1440"/>
        <w:jc w:val="both"/>
        <w:rPr>
          <w:rFonts w:ascii="Arial" w:hAnsi="Arial" w:cs="Arial"/>
        </w:rPr>
      </w:pPr>
      <w:r w:rsidRPr="00CB07AA">
        <w:rPr>
          <w:rFonts w:ascii="Arial" w:hAnsi="Arial" w:cs="Arial"/>
        </w:rPr>
        <w:t xml:space="preserve"> Electronic Signature/ Digital Signature based authenticity</w:t>
      </w:r>
    </w:p>
    <w:p w:rsidR="00D70CB3" w:rsidRPr="00CB07AA" w:rsidRDefault="00D70CB3" w:rsidP="00CB07AA">
      <w:pPr>
        <w:tabs>
          <w:tab w:val="left" w:pos="450"/>
        </w:tabs>
        <w:spacing w:before="120" w:after="120"/>
        <w:ind w:left="720"/>
        <w:jc w:val="both"/>
        <w:rPr>
          <w:rFonts w:ascii="Arial" w:hAnsi="Arial" w:cs="Arial"/>
          <w:b/>
          <w:u w:val="single"/>
        </w:rPr>
      </w:pPr>
      <w:r w:rsidRPr="00CB07AA">
        <w:rPr>
          <w:rFonts w:ascii="Arial" w:hAnsi="Arial" w:cs="Arial"/>
          <w:b/>
          <w:u w:val="single"/>
        </w:rPr>
        <w:t>Application Layer Security.</w:t>
      </w:r>
    </w:p>
    <w:p w:rsidR="00D70CB3" w:rsidRPr="00CB07AA" w:rsidRDefault="00D70CB3" w:rsidP="00E51578">
      <w:pPr>
        <w:numPr>
          <w:ilvl w:val="2"/>
          <w:numId w:val="34"/>
        </w:numPr>
        <w:tabs>
          <w:tab w:val="left" w:pos="450"/>
        </w:tabs>
        <w:spacing w:before="120" w:after="120"/>
        <w:ind w:left="1440"/>
        <w:jc w:val="both"/>
        <w:rPr>
          <w:rFonts w:ascii="Arial" w:hAnsi="Arial" w:cs="Arial"/>
        </w:rPr>
      </w:pPr>
      <w:r w:rsidRPr="00CB07AA">
        <w:rPr>
          <w:rFonts w:ascii="Arial" w:hAnsi="Arial" w:cs="Arial"/>
        </w:rPr>
        <w:t>Secure Coding Concepts will provide</w:t>
      </w:r>
    </w:p>
    <w:p w:rsidR="00D70CB3" w:rsidRPr="00CB07AA" w:rsidRDefault="00D70CB3" w:rsidP="00E51578">
      <w:pPr>
        <w:numPr>
          <w:ilvl w:val="5"/>
          <w:numId w:val="31"/>
        </w:numPr>
        <w:tabs>
          <w:tab w:val="left" w:pos="450"/>
          <w:tab w:val="left" w:pos="1980"/>
        </w:tabs>
        <w:spacing w:before="120" w:after="120"/>
        <w:ind w:left="1800"/>
        <w:jc w:val="both"/>
        <w:rPr>
          <w:rFonts w:ascii="Arial" w:hAnsi="Arial" w:cs="Arial"/>
        </w:rPr>
      </w:pPr>
      <w:r w:rsidRPr="00CB07AA">
        <w:rPr>
          <w:rFonts w:ascii="Arial" w:hAnsi="Arial" w:cs="Arial"/>
        </w:rPr>
        <w:t>Error &amp; Exceptions handling.</w:t>
      </w:r>
    </w:p>
    <w:p w:rsidR="00D70CB3" w:rsidRPr="00CB07AA" w:rsidRDefault="00D70CB3" w:rsidP="00E51578">
      <w:pPr>
        <w:numPr>
          <w:ilvl w:val="5"/>
          <w:numId w:val="31"/>
        </w:numPr>
        <w:tabs>
          <w:tab w:val="left" w:pos="450"/>
          <w:tab w:val="left" w:pos="1980"/>
        </w:tabs>
        <w:spacing w:before="120" w:after="120"/>
        <w:ind w:left="1800"/>
        <w:jc w:val="both"/>
        <w:rPr>
          <w:rFonts w:ascii="Arial" w:hAnsi="Arial" w:cs="Arial"/>
        </w:rPr>
      </w:pPr>
      <w:r w:rsidRPr="00CB07AA">
        <w:rPr>
          <w:rFonts w:ascii="Arial" w:hAnsi="Arial" w:cs="Arial"/>
        </w:rPr>
        <w:t>Input Validation.</w:t>
      </w:r>
    </w:p>
    <w:p w:rsidR="00D70CB3" w:rsidRPr="00CB07AA" w:rsidRDefault="00D70CB3" w:rsidP="00E51578">
      <w:pPr>
        <w:numPr>
          <w:ilvl w:val="5"/>
          <w:numId w:val="31"/>
        </w:numPr>
        <w:tabs>
          <w:tab w:val="left" w:pos="450"/>
          <w:tab w:val="left" w:pos="1980"/>
        </w:tabs>
        <w:spacing w:before="120" w:after="120"/>
        <w:ind w:left="1800"/>
        <w:jc w:val="both"/>
        <w:rPr>
          <w:rFonts w:ascii="Arial" w:hAnsi="Arial" w:cs="Arial"/>
        </w:rPr>
      </w:pPr>
      <w:r w:rsidRPr="00CB07AA">
        <w:rPr>
          <w:rFonts w:ascii="Arial" w:hAnsi="Arial" w:cs="Arial"/>
        </w:rPr>
        <w:t>Memory Corruption Detection.</w:t>
      </w:r>
    </w:p>
    <w:p w:rsidR="00D70CB3" w:rsidRPr="00CB07AA" w:rsidRDefault="00D70CB3" w:rsidP="00E51578">
      <w:pPr>
        <w:numPr>
          <w:ilvl w:val="2"/>
          <w:numId w:val="35"/>
        </w:numPr>
        <w:tabs>
          <w:tab w:val="left" w:pos="450"/>
        </w:tabs>
        <w:spacing w:before="120" w:after="120"/>
        <w:ind w:left="1440"/>
        <w:jc w:val="both"/>
        <w:rPr>
          <w:rFonts w:ascii="Arial" w:hAnsi="Arial" w:cs="Arial"/>
        </w:rPr>
      </w:pPr>
      <w:r w:rsidRPr="00CB07AA">
        <w:rPr>
          <w:rFonts w:ascii="Arial" w:hAnsi="Arial" w:cs="Arial"/>
        </w:rPr>
        <w:t xml:space="preserve"> Cross-site Scripting Prevention.</w:t>
      </w:r>
    </w:p>
    <w:p w:rsidR="00D70CB3" w:rsidRPr="00CB07AA" w:rsidRDefault="00D70CB3" w:rsidP="00E51578">
      <w:pPr>
        <w:numPr>
          <w:ilvl w:val="2"/>
          <w:numId w:val="35"/>
        </w:numPr>
        <w:tabs>
          <w:tab w:val="left" w:pos="450"/>
        </w:tabs>
        <w:spacing w:before="120" w:after="120"/>
        <w:ind w:left="1440"/>
        <w:jc w:val="both"/>
        <w:rPr>
          <w:rFonts w:ascii="Arial" w:hAnsi="Arial" w:cs="Arial"/>
        </w:rPr>
      </w:pPr>
      <w:r w:rsidRPr="00CB07AA">
        <w:rPr>
          <w:rFonts w:ascii="Arial" w:hAnsi="Arial" w:cs="Arial"/>
        </w:rPr>
        <w:t xml:space="preserve"> Remote Code Execution Prevention.</w:t>
      </w:r>
    </w:p>
    <w:p w:rsidR="00D70CB3" w:rsidRPr="00CB07AA" w:rsidRDefault="00D70CB3" w:rsidP="00E51578">
      <w:pPr>
        <w:numPr>
          <w:ilvl w:val="2"/>
          <w:numId w:val="35"/>
        </w:numPr>
        <w:tabs>
          <w:tab w:val="left" w:pos="450"/>
        </w:tabs>
        <w:spacing w:before="120" w:after="120"/>
        <w:ind w:left="1440"/>
        <w:jc w:val="both"/>
        <w:rPr>
          <w:rFonts w:ascii="Arial" w:hAnsi="Arial" w:cs="Arial"/>
        </w:rPr>
      </w:pPr>
      <w:r w:rsidRPr="00CB07AA">
        <w:rPr>
          <w:rFonts w:ascii="Arial" w:hAnsi="Arial" w:cs="Arial"/>
        </w:rPr>
        <w:t xml:space="preserve"> Path Disclosure Prevention.</w:t>
      </w:r>
    </w:p>
    <w:p w:rsidR="00D70CB3" w:rsidRPr="00CB07AA" w:rsidRDefault="00D70CB3" w:rsidP="00E51578">
      <w:pPr>
        <w:numPr>
          <w:ilvl w:val="2"/>
          <w:numId w:val="35"/>
        </w:numPr>
        <w:tabs>
          <w:tab w:val="left" w:pos="450"/>
          <w:tab w:val="left" w:pos="2070"/>
        </w:tabs>
        <w:spacing w:before="120" w:after="120"/>
        <w:ind w:left="1440"/>
        <w:jc w:val="both"/>
        <w:rPr>
          <w:rFonts w:ascii="Arial" w:hAnsi="Arial" w:cs="Arial"/>
        </w:rPr>
      </w:pPr>
      <w:r w:rsidRPr="00CB07AA">
        <w:rPr>
          <w:rFonts w:ascii="Arial" w:hAnsi="Arial" w:cs="Arial"/>
        </w:rPr>
        <w:t>Secure Credential/password/secret questions and answers storage for challenging the system users.</w:t>
      </w:r>
    </w:p>
    <w:p w:rsidR="00D70CB3" w:rsidRPr="00CB07AA" w:rsidRDefault="00D70CB3" w:rsidP="00E51578">
      <w:pPr>
        <w:numPr>
          <w:ilvl w:val="2"/>
          <w:numId w:val="35"/>
        </w:numPr>
        <w:tabs>
          <w:tab w:val="left" w:pos="450"/>
          <w:tab w:val="left" w:pos="2070"/>
        </w:tabs>
        <w:spacing w:before="120" w:after="120"/>
        <w:ind w:left="1440"/>
        <w:jc w:val="both"/>
        <w:rPr>
          <w:rFonts w:ascii="Arial" w:hAnsi="Arial" w:cs="Arial"/>
        </w:rPr>
      </w:pPr>
      <w:r w:rsidRPr="00CB07AA">
        <w:rPr>
          <w:rFonts w:ascii="Arial" w:hAnsi="Arial" w:cs="Arial"/>
        </w:rPr>
        <w:t xml:space="preserve">Web services to be used to access different processes and services offered by different modules of the applications. </w:t>
      </w:r>
    </w:p>
    <w:p w:rsidR="00D70CB3" w:rsidRPr="00CB07AA" w:rsidRDefault="00D70CB3" w:rsidP="00E51578">
      <w:pPr>
        <w:numPr>
          <w:ilvl w:val="2"/>
          <w:numId w:val="35"/>
        </w:numPr>
        <w:tabs>
          <w:tab w:val="left" w:pos="450"/>
        </w:tabs>
        <w:spacing w:before="120" w:after="120"/>
        <w:ind w:left="1440"/>
        <w:jc w:val="both"/>
        <w:rPr>
          <w:rFonts w:ascii="Arial" w:hAnsi="Arial" w:cs="Arial"/>
        </w:rPr>
      </w:pPr>
      <w:r w:rsidRPr="00CB07AA">
        <w:rPr>
          <w:rFonts w:ascii="Arial" w:hAnsi="Arial" w:cs="Arial"/>
        </w:rPr>
        <w:t>Message to be transferred using XML</w:t>
      </w:r>
      <w:ins w:id="92" w:author="Johnny Alam" w:date="2016-02-28T18:30:00Z">
        <w:r w:rsidR="004B76D4">
          <w:rPr>
            <w:rFonts w:ascii="Arial" w:hAnsi="Arial" w:cs="Arial"/>
          </w:rPr>
          <w:t>/</w:t>
        </w:r>
        <w:proofErr w:type="spellStart"/>
        <w:r w:rsidR="004B76D4">
          <w:rPr>
            <w:rFonts w:ascii="Arial" w:hAnsi="Arial" w:cs="Arial"/>
          </w:rPr>
          <w:t>Json</w:t>
        </w:r>
      </w:ins>
      <w:proofErr w:type="spellEnd"/>
      <w:r w:rsidRPr="00CB07AA">
        <w:rPr>
          <w:rFonts w:ascii="Arial" w:hAnsi="Arial" w:cs="Arial"/>
        </w:rPr>
        <w:t xml:space="preserve"> packets</w:t>
      </w:r>
      <w:del w:id="93" w:author="Johnny Alam" w:date="2016-02-28T18:30:00Z">
        <w:r w:rsidRPr="00CB07AA" w:rsidDel="004B76D4">
          <w:rPr>
            <w:rFonts w:ascii="Arial" w:hAnsi="Arial" w:cs="Arial"/>
          </w:rPr>
          <w:delText xml:space="preserve"> through SOAP</w:delText>
        </w:r>
      </w:del>
      <w:r w:rsidRPr="00CB07AA">
        <w:rPr>
          <w:rFonts w:ascii="Arial" w:hAnsi="Arial" w:cs="Arial"/>
        </w:rPr>
        <w:t>.</w:t>
      </w:r>
    </w:p>
    <w:p w:rsidR="00D70CB3" w:rsidRPr="00CB07AA" w:rsidRDefault="00D70CB3" w:rsidP="00E51578">
      <w:pPr>
        <w:numPr>
          <w:ilvl w:val="2"/>
          <w:numId w:val="35"/>
        </w:numPr>
        <w:tabs>
          <w:tab w:val="left" w:pos="450"/>
        </w:tabs>
        <w:spacing w:before="120" w:after="120"/>
        <w:ind w:left="1440"/>
        <w:jc w:val="both"/>
        <w:rPr>
          <w:rFonts w:ascii="Arial" w:hAnsi="Arial" w:cs="Arial"/>
        </w:rPr>
      </w:pPr>
      <w:r w:rsidRPr="00CB07AA">
        <w:rPr>
          <w:rFonts w:ascii="Arial" w:hAnsi="Arial" w:cs="Arial"/>
        </w:rPr>
        <w:t xml:space="preserve"> </w:t>
      </w:r>
      <w:del w:id="94" w:author="Johnny Alam" w:date="2016-02-28T18:30:00Z">
        <w:r w:rsidRPr="00CB07AA" w:rsidDel="004B76D4">
          <w:rPr>
            <w:rFonts w:ascii="Arial" w:hAnsi="Arial" w:cs="Arial"/>
          </w:rPr>
          <w:delText>Automated virus scan.</w:delText>
        </w:r>
      </w:del>
    </w:p>
    <w:p w:rsidR="00D70CB3" w:rsidRPr="00CB07AA" w:rsidRDefault="00D70CB3" w:rsidP="00E51578">
      <w:pPr>
        <w:numPr>
          <w:ilvl w:val="2"/>
          <w:numId w:val="35"/>
        </w:numPr>
        <w:tabs>
          <w:tab w:val="left" w:pos="450"/>
        </w:tabs>
        <w:spacing w:before="120" w:after="120"/>
        <w:ind w:left="1440"/>
        <w:jc w:val="both"/>
        <w:rPr>
          <w:rFonts w:ascii="Arial" w:hAnsi="Arial" w:cs="Arial"/>
        </w:rPr>
      </w:pPr>
      <w:r w:rsidRPr="00CB07AA">
        <w:rPr>
          <w:rFonts w:ascii="Arial" w:hAnsi="Arial" w:cs="Arial"/>
        </w:rPr>
        <w:t xml:space="preserve"> SQL Injection protected.</w:t>
      </w:r>
    </w:p>
    <w:p w:rsidR="005B4BFC" w:rsidRDefault="005B4BFC" w:rsidP="00CB07AA">
      <w:pPr>
        <w:tabs>
          <w:tab w:val="left" w:pos="450"/>
        </w:tabs>
        <w:spacing w:before="120" w:after="120"/>
        <w:ind w:left="720"/>
        <w:jc w:val="both"/>
        <w:rPr>
          <w:rFonts w:ascii="Arial" w:hAnsi="Arial" w:cs="Arial"/>
          <w:b/>
          <w:u w:val="single"/>
        </w:rPr>
      </w:pPr>
    </w:p>
    <w:p w:rsidR="005B4BFC" w:rsidRDefault="005B4BFC" w:rsidP="00CB07AA">
      <w:pPr>
        <w:tabs>
          <w:tab w:val="left" w:pos="450"/>
        </w:tabs>
        <w:spacing w:before="120" w:after="120"/>
        <w:ind w:left="720"/>
        <w:jc w:val="both"/>
        <w:rPr>
          <w:rFonts w:ascii="Arial" w:hAnsi="Arial" w:cs="Arial"/>
          <w:b/>
          <w:u w:val="single"/>
        </w:rPr>
      </w:pPr>
    </w:p>
    <w:p w:rsidR="00D70CB3" w:rsidRPr="00CB07AA" w:rsidRDefault="00D70CB3" w:rsidP="00CB07AA">
      <w:pPr>
        <w:tabs>
          <w:tab w:val="left" w:pos="450"/>
        </w:tabs>
        <w:spacing w:before="120" w:after="120"/>
        <w:ind w:left="720"/>
        <w:jc w:val="both"/>
        <w:rPr>
          <w:rFonts w:ascii="Arial" w:hAnsi="Arial" w:cs="Arial"/>
          <w:b/>
          <w:u w:val="single"/>
        </w:rPr>
      </w:pPr>
      <w:r w:rsidRPr="00CB07AA">
        <w:rPr>
          <w:rFonts w:ascii="Arial" w:hAnsi="Arial" w:cs="Arial"/>
          <w:b/>
          <w:u w:val="single"/>
        </w:rPr>
        <w:lastRenderedPageBreak/>
        <w:t>Database Layer Security.</w:t>
      </w:r>
    </w:p>
    <w:p w:rsidR="00D70CB3" w:rsidRPr="00CB07AA" w:rsidRDefault="00D70CB3" w:rsidP="00E51578">
      <w:pPr>
        <w:numPr>
          <w:ilvl w:val="2"/>
          <w:numId w:val="36"/>
        </w:numPr>
        <w:tabs>
          <w:tab w:val="left" w:pos="450"/>
        </w:tabs>
        <w:spacing w:before="120" w:after="120"/>
        <w:ind w:left="1440"/>
        <w:jc w:val="both"/>
        <w:rPr>
          <w:rFonts w:ascii="Arial" w:hAnsi="Arial" w:cs="Arial"/>
        </w:rPr>
      </w:pPr>
      <w:r w:rsidRPr="00CB07AA">
        <w:rPr>
          <w:rFonts w:ascii="Arial" w:hAnsi="Arial" w:cs="Arial"/>
        </w:rPr>
        <w:t xml:space="preserve"> Bitwise encryption while streaming to and from database (bid box).</w:t>
      </w:r>
    </w:p>
    <w:p w:rsidR="00D70CB3" w:rsidRPr="00CB07AA" w:rsidRDefault="00D70CB3" w:rsidP="00E51578">
      <w:pPr>
        <w:numPr>
          <w:ilvl w:val="2"/>
          <w:numId w:val="36"/>
        </w:numPr>
        <w:tabs>
          <w:tab w:val="left" w:pos="450"/>
        </w:tabs>
        <w:spacing w:before="120" w:after="120"/>
        <w:ind w:left="1440"/>
        <w:jc w:val="both"/>
        <w:rPr>
          <w:rFonts w:ascii="Arial" w:hAnsi="Arial" w:cs="Arial"/>
        </w:rPr>
      </w:pPr>
      <w:r w:rsidRPr="00CB07AA">
        <w:rPr>
          <w:rFonts w:ascii="Arial" w:hAnsi="Arial" w:cs="Arial"/>
        </w:rPr>
        <w:t xml:space="preserve"> Confidential data like identity information to be tagged by MD5 for integrity.</w:t>
      </w:r>
    </w:p>
    <w:p w:rsidR="00D70CB3" w:rsidRPr="00CB07AA" w:rsidRDefault="00D70CB3" w:rsidP="00E51578">
      <w:pPr>
        <w:numPr>
          <w:ilvl w:val="2"/>
          <w:numId w:val="36"/>
        </w:numPr>
        <w:tabs>
          <w:tab w:val="left" w:pos="450"/>
        </w:tabs>
        <w:spacing w:before="120" w:after="120"/>
        <w:ind w:left="1440"/>
        <w:jc w:val="both"/>
        <w:rPr>
          <w:rFonts w:ascii="Arial" w:hAnsi="Arial" w:cs="Arial"/>
        </w:rPr>
      </w:pPr>
      <w:r w:rsidRPr="00CB07AA">
        <w:rPr>
          <w:rFonts w:ascii="Arial" w:hAnsi="Arial" w:cs="Arial"/>
        </w:rPr>
        <w:t xml:space="preserve"> Data Loss Prevention (DLP).</w:t>
      </w:r>
    </w:p>
    <w:p w:rsidR="00D70CB3" w:rsidRPr="00CB07AA" w:rsidRDefault="00D70CB3" w:rsidP="00E51578">
      <w:pPr>
        <w:numPr>
          <w:ilvl w:val="2"/>
          <w:numId w:val="36"/>
        </w:numPr>
        <w:tabs>
          <w:tab w:val="left" w:pos="450"/>
        </w:tabs>
        <w:spacing w:before="120" w:after="120"/>
        <w:ind w:left="1440"/>
        <w:jc w:val="both"/>
        <w:rPr>
          <w:rFonts w:ascii="Arial" w:hAnsi="Arial" w:cs="Arial"/>
        </w:rPr>
      </w:pPr>
      <w:r w:rsidRPr="00CB07AA">
        <w:rPr>
          <w:rFonts w:ascii="Arial" w:hAnsi="Arial" w:cs="Arial"/>
        </w:rPr>
        <w:t xml:space="preserve"> Data Recovery Plan (DRP).</w:t>
      </w:r>
    </w:p>
    <w:p w:rsidR="00D70CB3" w:rsidRPr="00CB07AA" w:rsidRDefault="00D70CB3" w:rsidP="00E51578">
      <w:pPr>
        <w:numPr>
          <w:ilvl w:val="2"/>
          <w:numId w:val="36"/>
        </w:numPr>
        <w:tabs>
          <w:tab w:val="left" w:pos="450"/>
        </w:tabs>
        <w:spacing w:before="120" w:after="120"/>
        <w:ind w:left="1440"/>
        <w:jc w:val="both"/>
        <w:rPr>
          <w:rFonts w:ascii="Arial" w:hAnsi="Arial" w:cs="Arial"/>
        </w:rPr>
      </w:pPr>
      <w:r w:rsidRPr="00CB07AA">
        <w:rPr>
          <w:rFonts w:ascii="Arial" w:hAnsi="Arial" w:cs="Arial"/>
        </w:rPr>
        <w:t xml:space="preserve"> SQL injection proof data access codes to be written.</w:t>
      </w:r>
    </w:p>
    <w:p w:rsidR="00D70CB3" w:rsidRPr="00CB07AA" w:rsidRDefault="00D70CB3" w:rsidP="00CB07AA">
      <w:pPr>
        <w:tabs>
          <w:tab w:val="left" w:pos="450"/>
        </w:tabs>
        <w:spacing w:before="120" w:after="120"/>
        <w:ind w:left="720"/>
        <w:jc w:val="both"/>
        <w:rPr>
          <w:rFonts w:ascii="Arial" w:hAnsi="Arial" w:cs="Arial"/>
          <w:b/>
          <w:u w:val="single"/>
        </w:rPr>
      </w:pPr>
      <w:r w:rsidRPr="00CB07AA">
        <w:rPr>
          <w:rFonts w:ascii="Arial" w:hAnsi="Arial" w:cs="Arial"/>
          <w:b/>
          <w:u w:val="single"/>
        </w:rPr>
        <w:t>Hardware Layer Security.</w:t>
      </w:r>
    </w:p>
    <w:p w:rsidR="00D70CB3" w:rsidRPr="00CB07AA" w:rsidRDefault="00D70CB3" w:rsidP="00E51578">
      <w:pPr>
        <w:numPr>
          <w:ilvl w:val="2"/>
          <w:numId w:val="37"/>
        </w:numPr>
        <w:tabs>
          <w:tab w:val="left" w:pos="450"/>
        </w:tabs>
        <w:spacing w:before="120" w:after="120"/>
        <w:ind w:left="1440"/>
        <w:jc w:val="both"/>
        <w:rPr>
          <w:rFonts w:ascii="Arial" w:hAnsi="Arial" w:cs="Arial"/>
        </w:rPr>
      </w:pPr>
      <w:r w:rsidRPr="00CB07AA">
        <w:rPr>
          <w:rFonts w:ascii="Arial" w:hAnsi="Arial" w:cs="Arial"/>
        </w:rPr>
        <w:t xml:space="preserve"> 2 layer Firewalls to protect e-DP System access from Internet and LAN.</w:t>
      </w:r>
    </w:p>
    <w:p w:rsidR="00D70CB3" w:rsidRPr="00CB07AA" w:rsidRDefault="00D70CB3" w:rsidP="00E51578">
      <w:pPr>
        <w:numPr>
          <w:ilvl w:val="2"/>
          <w:numId w:val="37"/>
        </w:numPr>
        <w:tabs>
          <w:tab w:val="left" w:pos="450"/>
        </w:tabs>
        <w:spacing w:before="120" w:after="120"/>
        <w:ind w:left="1440"/>
        <w:jc w:val="both"/>
        <w:rPr>
          <w:rFonts w:ascii="Arial" w:hAnsi="Arial" w:cs="Arial"/>
        </w:rPr>
      </w:pPr>
      <w:r w:rsidRPr="00CB07AA">
        <w:rPr>
          <w:rFonts w:ascii="Arial" w:hAnsi="Arial" w:cs="Arial"/>
        </w:rPr>
        <w:t xml:space="preserve"> Database to be kept in Intranet IP class behind firewall and application server to be kept in Public IP class</w:t>
      </w:r>
    </w:p>
    <w:p w:rsidR="00D70CB3" w:rsidRPr="00CB07AA" w:rsidRDefault="00D70CB3" w:rsidP="00E51578">
      <w:pPr>
        <w:numPr>
          <w:ilvl w:val="2"/>
          <w:numId w:val="37"/>
        </w:numPr>
        <w:tabs>
          <w:tab w:val="left" w:pos="450"/>
        </w:tabs>
        <w:spacing w:before="120" w:after="120"/>
        <w:ind w:left="1440"/>
        <w:jc w:val="both"/>
        <w:rPr>
          <w:rFonts w:ascii="Arial" w:hAnsi="Arial" w:cs="Arial"/>
        </w:rPr>
      </w:pPr>
      <w:r w:rsidRPr="00CB07AA">
        <w:rPr>
          <w:rFonts w:ascii="Arial" w:hAnsi="Arial" w:cs="Arial"/>
        </w:rPr>
        <w:t xml:space="preserve"> Database to be clustered.</w:t>
      </w:r>
    </w:p>
    <w:p w:rsidR="00D70CB3" w:rsidRPr="00CB07AA" w:rsidRDefault="00D70CB3" w:rsidP="00E51578">
      <w:pPr>
        <w:numPr>
          <w:ilvl w:val="2"/>
          <w:numId w:val="37"/>
        </w:numPr>
        <w:tabs>
          <w:tab w:val="left" w:pos="450"/>
        </w:tabs>
        <w:spacing w:before="120" w:after="120"/>
        <w:ind w:left="1440"/>
        <w:jc w:val="both"/>
        <w:rPr>
          <w:rFonts w:ascii="Arial" w:hAnsi="Arial" w:cs="Arial"/>
        </w:rPr>
      </w:pPr>
      <w:r w:rsidRPr="00CB07AA">
        <w:rPr>
          <w:rFonts w:ascii="Arial" w:hAnsi="Arial" w:cs="Arial"/>
        </w:rPr>
        <w:t xml:space="preserve"> Hard drive to use RAID 5 hot swappable storage technology.</w:t>
      </w:r>
    </w:p>
    <w:p w:rsidR="00D70CB3" w:rsidRPr="00CB07AA" w:rsidRDefault="00D70CB3" w:rsidP="00E51578">
      <w:pPr>
        <w:numPr>
          <w:ilvl w:val="2"/>
          <w:numId w:val="37"/>
        </w:numPr>
        <w:tabs>
          <w:tab w:val="left" w:pos="450"/>
        </w:tabs>
        <w:spacing w:before="120" w:after="120"/>
        <w:ind w:left="1440"/>
        <w:jc w:val="both"/>
        <w:rPr>
          <w:rFonts w:ascii="Arial" w:hAnsi="Arial" w:cs="Arial"/>
        </w:rPr>
      </w:pPr>
      <w:r w:rsidRPr="00CB07AA">
        <w:rPr>
          <w:rFonts w:ascii="Arial" w:hAnsi="Arial" w:cs="Arial"/>
        </w:rPr>
        <w:t xml:space="preserve">  Daily Data backup process to be automated.</w:t>
      </w:r>
    </w:p>
    <w:p w:rsidR="00D70CB3" w:rsidRPr="00CB07AA" w:rsidRDefault="00D70CB3" w:rsidP="00E51578">
      <w:pPr>
        <w:numPr>
          <w:ilvl w:val="2"/>
          <w:numId w:val="37"/>
        </w:numPr>
        <w:tabs>
          <w:tab w:val="left" w:pos="450"/>
        </w:tabs>
        <w:spacing w:before="120" w:after="120"/>
        <w:ind w:left="1440"/>
        <w:jc w:val="both"/>
        <w:rPr>
          <w:rFonts w:ascii="Arial" w:hAnsi="Arial" w:cs="Arial"/>
        </w:rPr>
      </w:pPr>
      <w:r w:rsidRPr="00CB07AA">
        <w:rPr>
          <w:rFonts w:ascii="Arial" w:hAnsi="Arial" w:cs="Arial"/>
        </w:rPr>
        <w:t xml:space="preserve"> Mirror server to be hosted.</w:t>
      </w:r>
    </w:p>
    <w:p w:rsidR="00D70CB3" w:rsidRPr="00CB07AA" w:rsidRDefault="00D70CB3" w:rsidP="00E51578">
      <w:pPr>
        <w:numPr>
          <w:ilvl w:val="2"/>
          <w:numId w:val="37"/>
        </w:numPr>
        <w:tabs>
          <w:tab w:val="left" w:pos="450"/>
        </w:tabs>
        <w:spacing w:before="120" w:after="120"/>
        <w:ind w:left="1440"/>
        <w:jc w:val="both"/>
        <w:rPr>
          <w:rFonts w:ascii="Arial" w:hAnsi="Arial" w:cs="Arial"/>
        </w:rPr>
      </w:pPr>
      <w:r w:rsidRPr="00CB07AA">
        <w:rPr>
          <w:rFonts w:ascii="Arial" w:hAnsi="Arial" w:cs="Arial"/>
        </w:rPr>
        <w:t>Cable Locks, Data Centre Safety &amp; Locking Cabinet to be physical security.</w:t>
      </w:r>
    </w:p>
    <w:p w:rsidR="00D70CB3" w:rsidRPr="00CB07AA" w:rsidRDefault="00D70CB3" w:rsidP="00CB07AA">
      <w:pPr>
        <w:tabs>
          <w:tab w:val="left" w:pos="450"/>
        </w:tabs>
        <w:spacing w:before="120" w:after="120"/>
        <w:ind w:left="720"/>
        <w:jc w:val="both"/>
        <w:rPr>
          <w:rFonts w:ascii="Arial" w:hAnsi="Arial" w:cs="Arial"/>
          <w:b/>
          <w:u w:val="single"/>
        </w:rPr>
      </w:pPr>
      <w:r w:rsidRPr="00CB07AA">
        <w:rPr>
          <w:rFonts w:ascii="Arial" w:hAnsi="Arial" w:cs="Arial"/>
          <w:b/>
          <w:u w:val="single"/>
        </w:rPr>
        <w:t>Workflow Based Security.</w:t>
      </w:r>
    </w:p>
    <w:p w:rsidR="00D70CB3" w:rsidRPr="00CB07AA" w:rsidRDefault="00D70CB3" w:rsidP="00385D3C">
      <w:pPr>
        <w:numPr>
          <w:ilvl w:val="2"/>
          <w:numId w:val="38"/>
        </w:numPr>
        <w:tabs>
          <w:tab w:val="left" w:pos="450"/>
          <w:tab w:val="left" w:pos="1800"/>
        </w:tabs>
        <w:spacing w:before="120" w:after="120"/>
        <w:ind w:left="1440"/>
        <w:jc w:val="both"/>
        <w:rPr>
          <w:rFonts w:ascii="Arial" w:hAnsi="Arial" w:cs="Arial"/>
        </w:rPr>
      </w:pPr>
      <w:r w:rsidRPr="00CB07AA">
        <w:rPr>
          <w:rFonts w:ascii="Arial" w:hAnsi="Arial" w:cs="Arial"/>
        </w:rPr>
        <w:t xml:space="preserve"> Only authorized and authenticated users to have access to specific level of workflow.</w:t>
      </w:r>
    </w:p>
    <w:p w:rsidR="00D70CB3" w:rsidRPr="00CB07AA" w:rsidRDefault="00D70CB3" w:rsidP="00385D3C">
      <w:pPr>
        <w:numPr>
          <w:ilvl w:val="2"/>
          <w:numId w:val="38"/>
        </w:numPr>
        <w:tabs>
          <w:tab w:val="left" w:pos="450"/>
          <w:tab w:val="left" w:pos="1800"/>
        </w:tabs>
        <w:spacing w:before="120" w:after="120"/>
        <w:ind w:left="1440"/>
        <w:jc w:val="both"/>
        <w:rPr>
          <w:rFonts w:ascii="Arial" w:hAnsi="Arial" w:cs="Arial"/>
        </w:rPr>
      </w:pPr>
      <w:r w:rsidRPr="00CB07AA">
        <w:rPr>
          <w:rFonts w:ascii="Arial" w:hAnsi="Arial" w:cs="Arial"/>
        </w:rPr>
        <w:t xml:space="preserve"> Procuring Entity to have rights to manage users as per their needs.</w:t>
      </w:r>
    </w:p>
    <w:p w:rsidR="00D70CB3" w:rsidRPr="00CB07AA" w:rsidRDefault="00D70CB3" w:rsidP="00CB07AA">
      <w:pPr>
        <w:tabs>
          <w:tab w:val="left" w:pos="450"/>
        </w:tabs>
        <w:spacing w:before="120" w:after="120"/>
        <w:ind w:left="720"/>
        <w:jc w:val="both"/>
        <w:rPr>
          <w:rFonts w:ascii="Arial" w:hAnsi="Arial" w:cs="Arial"/>
        </w:rPr>
      </w:pPr>
      <w:r w:rsidRPr="00CB07AA">
        <w:rPr>
          <w:rFonts w:ascii="Arial" w:hAnsi="Arial" w:cs="Arial"/>
          <w:b/>
          <w:u w:val="single"/>
        </w:rPr>
        <w:t>Host Security</w:t>
      </w:r>
      <w:r w:rsidRPr="00CB07AA">
        <w:rPr>
          <w:rFonts w:ascii="Arial" w:hAnsi="Arial" w:cs="Arial"/>
        </w:rPr>
        <w:t xml:space="preserve">. </w:t>
      </w:r>
      <w:proofErr w:type="gramStart"/>
      <w:r w:rsidRPr="00CB07AA">
        <w:rPr>
          <w:rFonts w:ascii="Arial" w:hAnsi="Arial" w:cs="Arial"/>
        </w:rPr>
        <w:t>It  must</w:t>
      </w:r>
      <w:proofErr w:type="gramEnd"/>
      <w:r w:rsidRPr="00CB07AA">
        <w:rPr>
          <w:rFonts w:ascii="Arial" w:hAnsi="Arial" w:cs="Arial"/>
        </w:rPr>
        <w:t xml:space="preserve"> include following:</w:t>
      </w:r>
    </w:p>
    <w:p w:rsidR="00D70CB3" w:rsidRPr="00CB07AA" w:rsidRDefault="00D70CB3" w:rsidP="00385D3C">
      <w:pPr>
        <w:numPr>
          <w:ilvl w:val="2"/>
          <w:numId w:val="38"/>
        </w:numPr>
        <w:tabs>
          <w:tab w:val="left" w:pos="450"/>
          <w:tab w:val="left" w:pos="1800"/>
        </w:tabs>
        <w:spacing w:before="120" w:after="120"/>
        <w:ind w:left="1440"/>
        <w:jc w:val="both"/>
        <w:rPr>
          <w:rFonts w:ascii="Arial" w:hAnsi="Arial" w:cs="Arial"/>
        </w:rPr>
      </w:pPr>
      <w:r w:rsidRPr="00CB07AA">
        <w:rPr>
          <w:rFonts w:ascii="Arial" w:hAnsi="Arial" w:cs="Arial"/>
        </w:rPr>
        <w:t>Operating System Security and Setting.</w:t>
      </w:r>
    </w:p>
    <w:p w:rsidR="00D70CB3" w:rsidRPr="00CB07AA" w:rsidRDefault="00D70CB3" w:rsidP="00385D3C">
      <w:pPr>
        <w:numPr>
          <w:ilvl w:val="2"/>
          <w:numId w:val="38"/>
        </w:numPr>
        <w:tabs>
          <w:tab w:val="left" w:pos="450"/>
          <w:tab w:val="left" w:pos="1800"/>
        </w:tabs>
        <w:spacing w:before="120" w:after="120"/>
        <w:ind w:left="1440"/>
        <w:jc w:val="both"/>
        <w:rPr>
          <w:rFonts w:ascii="Arial" w:hAnsi="Arial" w:cs="Arial"/>
        </w:rPr>
      </w:pPr>
      <w:r w:rsidRPr="00CB07AA">
        <w:rPr>
          <w:rFonts w:ascii="Arial" w:hAnsi="Arial" w:cs="Arial"/>
        </w:rPr>
        <w:t>Anti-Malware.</w:t>
      </w:r>
    </w:p>
    <w:p w:rsidR="00D70CB3" w:rsidRPr="00CB07AA" w:rsidRDefault="00D70CB3" w:rsidP="00385D3C">
      <w:pPr>
        <w:numPr>
          <w:ilvl w:val="2"/>
          <w:numId w:val="38"/>
        </w:numPr>
        <w:tabs>
          <w:tab w:val="left" w:pos="450"/>
          <w:tab w:val="left" w:pos="1800"/>
        </w:tabs>
        <w:spacing w:before="120" w:after="120"/>
        <w:ind w:left="1440"/>
        <w:jc w:val="both"/>
        <w:rPr>
          <w:rFonts w:ascii="Arial" w:hAnsi="Arial" w:cs="Arial"/>
        </w:rPr>
      </w:pPr>
      <w:r w:rsidRPr="00CB07AA">
        <w:rPr>
          <w:rFonts w:ascii="Arial" w:hAnsi="Arial" w:cs="Arial"/>
        </w:rPr>
        <w:t>Hardware Security</w:t>
      </w:r>
    </w:p>
    <w:p w:rsidR="00D70CB3" w:rsidRPr="00CB07AA" w:rsidRDefault="00D70CB3" w:rsidP="00385D3C">
      <w:pPr>
        <w:numPr>
          <w:ilvl w:val="2"/>
          <w:numId w:val="38"/>
        </w:numPr>
        <w:tabs>
          <w:tab w:val="left" w:pos="450"/>
          <w:tab w:val="left" w:pos="1800"/>
        </w:tabs>
        <w:spacing w:before="120" w:after="120"/>
        <w:ind w:left="1440"/>
        <w:jc w:val="both"/>
        <w:rPr>
          <w:rFonts w:ascii="Arial" w:hAnsi="Arial" w:cs="Arial"/>
        </w:rPr>
      </w:pPr>
      <w:r w:rsidRPr="00CB07AA">
        <w:rPr>
          <w:rFonts w:ascii="Arial" w:hAnsi="Arial" w:cs="Arial"/>
        </w:rPr>
        <w:t>Host Software Base Lining.</w:t>
      </w:r>
    </w:p>
    <w:p w:rsidR="00364FB2" w:rsidRPr="00CB07AA" w:rsidRDefault="00364FB2" w:rsidP="00CB07AA">
      <w:pPr>
        <w:spacing w:after="0"/>
        <w:rPr>
          <w:rFonts w:ascii="Arial" w:hAnsi="Arial" w:cs="Arial"/>
          <w:highlight w:val="cyan"/>
        </w:rPr>
      </w:pPr>
    </w:p>
    <w:p w:rsidR="001A4B7A" w:rsidRPr="00CB07AA" w:rsidRDefault="001A4B7A" w:rsidP="00CB07AA">
      <w:pPr>
        <w:spacing w:after="0"/>
        <w:rPr>
          <w:rFonts w:ascii="Arial" w:hAnsi="Arial" w:cs="Arial"/>
          <w:highlight w:val="cyan"/>
        </w:rPr>
      </w:pPr>
    </w:p>
    <w:p w:rsidR="005B4BFC" w:rsidRDefault="005B4BFC" w:rsidP="00CB07AA">
      <w:pPr>
        <w:spacing w:after="0"/>
        <w:rPr>
          <w:rFonts w:ascii="Arial" w:hAnsi="Arial" w:cs="Arial"/>
          <w:b/>
          <w:bCs/>
          <w:sz w:val="20"/>
        </w:rPr>
      </w:pPr>
    </w:p>
    <w:p w:rsidR="005B4BFC" w:rsidRDefault="005B4BFC" w:rsidP="00CB07AA">
      <w:pPr>
        <w:spacing w:after="0"/>
        <w:rPr>
          <w:rFonts w:ascii="Arial" w:hAnsi="Arial" w:cs="Arial"/>
          <w:b/>
          <w:bCs/>
          <w:sz w:val="20"/>
        </w:rPr>
      </w:pPr>
    </w:p>
    <w:p w:rsidR="005B4BFC" w:rsidRDefault="005B4BFC" w:rsidP="00CB07AA">
      <w:pPr>
        <w:spacing w:after="0"/>
        <w:rPr>
          <w:rFonts w:ascii="Arial" w:hAnsi="Arial" w:cs="Arial"/>
          <w:b/>
          <w:bCs/>
          <w:sz w:val="20"/>
        </w:rPr>
      </w:pPr>
    </w:p>
    <w:p w:rsidR="005B4BFC" w:rsidRDefault="005B4BFC" w:rsidP="00CB07AA">
      <w:pPr>
        <w:spacing w:after="0"/>
        <w:rPr>
          <w:rFonts w:ascii="Arial" w:hAnsi="Arial" w:cs="Arial"/>
          <w:b/>
          <w:bCs/>
          <w:sz w:val="20"/>
        </w:rPr>
      </w:pPr>
    </w:p>
    <w:p w:rsidR="005B4BFC" w:rsidRDefault="005B4BFC" w:rsidP="00CB07AA">
      <w:pPr>
        <w:spacing w:after="0"/>
        <w:rPr>
          <w:rFonts w:ascii="Arial" w:hAnsi="Arial" w:cs="Arial"/>
          <w:b/>
          <w:bCs/>
          <w:sz w:val="20"/>
        </w:rPr>
      </w:pPr>
    </w:p>
    <w:p w:rsidR="005B4BFC" w:rsidRDefault="005B4BFC" w:rsidP="00CB07AA">
      <w:pPr>
        <w:spacing w:after="0"/>
        <w:rPr>
          <w:rFonts w:ascii="Arial" w:hAnsi="Arial" w:cs="Arial"/>
          <w:b/>
          <w:bCs/>
          <w:sz w:val="20"/>
        </w:rPr>
      </w:pPr>
    </w:p>
    <w:p w:rsidR="005B4BFC" w:rsidRDefault="005B4BFC" w:rsidP="00CB07AA">
      <w:pPr>
        <w:spacing w:after="0"/>
        <w:rPr>
          <w:rFonts w:ascii="Arial" w:hAnsi="Arial" w:cs="Arial"/>
          <w:b/>
          <w:bCs/>
          <w:sz w:val="20"/>
        </w:rPr>
      </w:pPr>
    </w:p>
    <w:p w:rsidR="005B4BFC" w:rsidRDefault="005B4BFC" w:rsidP="00CB07AA">
      <w:pPr>
        <w:spacing w:after="0"/>
        <w:rPr>
          <w:rFonts w:ascii="Arial" w:hAnsi="Arial" w:cs="Arial"/>
          <w:b/>
          <w:bCs/>
          <w:sz w:val="20"/>
        </w:rPr>
      </w:pPr>
    </w:p>
    <w:p w:rsidR="005B4BFC" w:rsidRDefault="005B4BFC" w:rsidP="00CB07AA">
      <w:pPr>
        <w:spacing w:after="0"/>
        <w:rPr>
          <w:rFonts w:ascii="Arial" w:hAnsi="Arial" w:cs="Arial"/>
          <w:b/>
          <w:bCs/>
          <w:sz w:val="20"/>
        </w:rPr>
      </w:pPr>
    </w:p>
    <w:p w:rsidR="007E7311" w:rsidRPr="00CB07AA" w:rsidRDefault="005B4BFC" w:rsidP="00CB07AA">
      <w:pPr>
        <w:spacing w:after="0"/>
        <w:rPr>
          <w:rFonts w:ascii="Arial" w:hAnsi="Arial" w:cs="Arial"/>
          <w:highlight w:val="cyan"/>
        </w:rPr>
      </w:pPr>
      <w:r w:rsidRPr="00385D3C">
        <w:rPr>
          <w:rFonts w:ascii="Arial" w:hAnsi="Arial" w:cs="Arial"/>
          <w:b/>
          <w:bCs/>
          <w:sz w:val="20"/>
        </w:rPr>
        <w:t>Application Security</w:t>
      </w:r>
      <w:r w:rsidRPr="00385D3C">
        <w:rPr>
          <w:rFonts w:ascii="Arial" w:hAnsi="Arial" w:cs="Arial"/>
          <w:sz w:val="20"/>
        </w:rPr>
        <w:t xml:space="preserve"> </w:t>
      </w:r>
      <w:r w:rsidR="007E7311" w:rsidRPr="00CB07AA">
        <w:rPr>
          <w:rFonts w:ascii="Arial" w:hAnsi="Arial" w:cs="Arial"/>
          <w:highlight w:val="cyan"/>
        </w:rPr>
        <w:br w:type="page"/>
      </w:r>
    </w:p>
    <w:tbl>
      <w:tblPr>
        <w:tblStyle w:val="TableGrid"/>
        <w:tblW w:w="10278" w:type="dxa"/>
        <w:tblLook w:val="04A0" w:firstRow="1" w:lastRow="0" w:firstColumn="1" w:lastColumn="0" w:noHBand="0" w:noVBand="1"/>
      </w:tblPr>
      <w:tblGrid>
        <w:gridCol w:w="4338"/>
        <w:gridCol w:w="5940"/>
      </w:tblGrid>
      <w:tr w:rsidR="002E08BD" w:rsidRPr="00385D3C" w:rsidTr="002E08BD">
        <w:trPr>
          <w:trHeight w:val="6416"/>
        </w:trPr>
        <w:tc>
          <w:tcPr>
            <w:tcW w:w="4338" w:type="dxa"/>
          </w:tcPr>
          <w:p w:rsidR="002E08BD" w:rsidRPr="00385D3C" w:rsidRDefault="002E08BD" w:rsidP="00CB07AA">
            <w:pPr>
              <w:rPr>
                <w:rFonts w:ascii="Arial" w:hAnsi="Arial" w:cs="Arial"/>
                <w:sz w:val="20"/>
              </w:rPr>
            </w:pPr>
            <w:r w:rsidRPr="00385D3C">
              <w:rPr>
                <w:rFonts w:ascii="Arial" w:hAnsi="Arial" w:cs="Arial"/>
                <w:b/>
                <w:caps/>
                <w:sz w:val="20"/>
                <w:u w:val="single"/>
              </w:rPr>
              <w:lastRenderedPageBreak/>
              <w:br w:type="page"/>
            </w:r>
            <w:r w:rsidRPr="00385D3C">
              <w:rPr>
                <w:rFonts w:ascii="Arial" w:hAnsi="Arial" w:cs="Arial"/>
                <w:b/>
                <w:bCs/>
                <w:sz w:val="20"/>
              </w:rPr>
              <w:t>Application Security</w:t>
            </w:r>
            <w:r w:rsidRPr="00385D3C">
              <w:rPr>
                <w:rFonts w:ascii="Arial" w:hAnsi="Arial" w:cs="Arial"/>
                <w:sz w:val="20"/>
              </w:rPr>
              <w:t xml:space="preserve"> includes the followings: </w:t>
            </w:r>
          </w:p>
          <w:p w:rsidR="002E08BD" w:rsidRPr="00385D3C" w:rsidRDefault="002E08BD" w:rsidP="00CB07AA">
            <w:pPr>
              <w:numPr>
                <w:ilvl w:val="0"/>
                <w:numId w:val="39"/>
              </w:numPr>
              <w:rPr>
                <w:rFonts w:ascii="Arial" w:hAnsi="Arial" w:cs="Arial"/>
                <w:sz w:val="20"/>
              </w:rPr>
            </w:pPr>
            <w:r w:rsidRPr="00385D3C">
              <w:rPr>
                <w:rFonts w:ascii="Arial" w:hAnsi="Arial" w:cs="Arial"/>
                <w:sz w:val="20"/>
              </w:rPr>
              <w:t xml:space="preserve">Secure coding concepts </w:t>
            </w:r>
          </w:p>
          <w:p w:rsidR="002E08BD" w:rsidRPr="00385D3C" w:rsidRDefault="002E08BD" w:rsidP="00CB07AA">
            <w:pPr>
              <w:numPr>
                <w:ilvl w:val="1"/>
                <w:numId w:val="39"/>
              </w:numPr>
              <w:rPr>
                <w:rFonts w:ascii="Arial" w:hAnsi="Arial" w:cs="Arial"/>
                <w:sz w:val="20"/>
              </w:rPr>
            </w:pPr>
            <w:r w:rsidRPr="00385D3C">
              <w:rPr>
                <w:rFonts w:ascii="Arial" w:hAnsi="Arial" w:cs="Arial"/>
                <w:sz w:val="20"/>
              </w:rPr>
              <w:t xml:space="preserve">Error and Exception handling </w:t>
            </w:r>
          </w:p>
          <w:p w:rsidR="002E08BD" w:rsidRPr="00385D3C" w:rsidRDefault="002E08BD" w:rsidP="00CB07AA">
            <w:pPr>
              <w:numPr>
                <w:ilvl w:val="1"/>
                <w:numId w:val="39"/>
              </w:numPr>
              <w:rPr>
                <w:rFonts w:ascii="Arial" w:hAnsi="Arial" w:cs="Arial"/>
                <w:sz w:val="20"/>
              </w:rPr>
            </w:pPr>
            <w:r w:rsidRPr="00385D3C">
              <w:rPr>
                <w:rFonts w:ascii="Arial" w:hAnsi="Arial" w:cs="Arial"/>
                <w:sz w:val="20"/>
              </w:rPr>
              <w:t xml:space="preserve">Input validation </w:t>
            </w:r>
          </w:p>
          <w:p w:rsidR="002E08BD" w:rsidRPr="00385D3C" w:rsidRDefault="002E08BD" w:rsidP="00CB07AA">
            <w:pPr>
              <w:numPr>
                <w:ilvl w:val="1"/>
                <w:numId w:val="39"/>
              </w:numPr>
              <w:rPr>
                <w:rFonts w:ascii="Arial" w:hAnsi="Arial" w:cs="Arial"/>
                <w:sz w:val="20"/>
              </w:rPr>
            </w:pPr>
            <w:r w:rsidRPr="00385D3C">
              <w:rPr>
                <w:rFonts w:ascii="Arial" w:hAnsi="Arial" w:cs="Arial"/>
                <w:sz w:val="20"/>
              </w:rPr>
              <w:t xml:space="preserve">Memory corruption detection </w:t>
            </w:r>
          </w:p>
          <w:p w:rsidR="002E08BD" w:rsidRPr="00385D3C" w:rsidRDefault="002E08BD" w:rsidP="00CB07AA">
            <w:pPr>
              <w:numPr>
                <w:ilvl w:val="0"/>
                <w:numId w:val="39"/>
              </w:numPr>
              <w:rPr>
                <w:rFonts w:ascii="Arial" w:hAnsi="Arial" w:cs="Arial"/>
                <w:sz w:val="20"/>
              </w:rPr>
            </w:pPr>
            <w:r w:rsidRPr="00385D3C">
              <w:rPr>
                <w:rFonts w:ascii="Arial" w:hAnsi="Arial" w:cs="Arial"/>
                <w:sz w:val="20"/>
              </w:rPr>
              <w:t xml:space="preserve">Cross-site scripting prevention </w:t>
            </w:r>
          </w:p>
          <w:p w:rsidR="002E08BD" w:rsidRPr="00385D3C" w:rsidRDefault="002E08BD" w:rsidP="00CB07AA">
            <w:pPr>
              <w:numPr>
                <w:ilvl w:val="0"/>
                <w:numId w:val="39"/>
              </w:numPr>
              <w:rPr>
                <w:rFonts w:ascii="Arial" w:hAnsi="Arial" w:cs="Arial"/>
                <w:sz w:val="20"/>
              </w:rPr>
            </w:pPr>
            <w:r w:rsidRPr="00385D3C">
              <w:rPr>
                <w:rFonts w:ascii="Arial" w:hAnsi="Arial" w:cs="Arial"/>
                <w:sz w:val="20"/>
              </w:rPr>
              <w:t xml:space="preserve">Cross-site Request Forgery (XSRF) prevention </w:t>
            </w:r>
          </w:p>
          <w:p w:rsidR="002E08BD" w:rsidRPr="00385D3C" w:rsidRDefault="002E08BD" w:rsidP="00CB07AA">
            <w:pPr>
              <w:numPr>
                <w:ilvl w:val="0"/>
                <w:numId w:val="39"/>
              </w:numPr>
              <w:rPr>
                <w:rFonts w:ascii="Arial" w:hAnsi="Arial" w:cs="Arial"/>
                <w:sz w:val="20"/>
              </w:rPr>
            </w:pPr>
            <w:r w:rsidRPr="00385D3C">
              <w:rPr>
                <w:rFonts w:ascii="Arial" w:hAnsi="Arial" w:cs="Arial"/>
                <w:sz w:val="20"/>
              </w:rPr>
              <w:t xml:space="preserve">Remote code execution prevention </w:t>
            </w:r>
          </w:p>
          <w:p w:rsidR="002E08BD" w:rsidRPr="00385D3C" w:rsidRDefault="002E08BD" w:rsidP="00CB07AA">
            <w:pPr>
              <w:numPr>
                <w:ilvl w:val="0"/>
                <w:numId w:val="39"/>
              </w:numPr>
              <w:rPr>
                <w:rFonts w:ascii="Arial" w:hAnsi="Arial" w:cs="Arial"/>
                <w:sz w:val="20"/>
              </w:rPr>
            </w:pPr>
            <w:r w:rsidRPr="00385D3C">
              <w:rPr>
                <w:rFonts w:ascii="Arial" w:hAnsi="Arial" w:cs="Arial"/>
                <w:sz w:val="20"/>
              </w:rPr>
              <w:t xml:space="preserve">Path disclosure prevention </w:t>
            </w:r>
          </w:p>
          <w:p w:rsidR="002E08BD" w:rsidRPr="00385D3C" w:rsidRDefault="002E08BD" w:rsidP="00CB07AA">
            <w:pPr>
              <w:numPr>
                <w:ilvl w:val="0"/>
                <w:numId w:val="39"/>
              </w:numPr>
              <w:rPr>
                <w:rFonts w:ascii="Arial" w:hAnsi="Arial" w:cs="Arial"/>
                <w:sz w:val="20"/>
              </w:rPr>
            </w:pPr>
            <w:r w:rsidRPr="00385D3C">
              <w:rPr>
                <w:rFonts w:ascii="Arial" w:hAnsi="Arial" w:cs="Arial"/>
                <w:sz w:val="20"/>
              </w:rPr>
              <w:t xml:space="preserve">SQL injection prevention </w:t>
            </w:r>
          </w:p>
          <w:p w:rsidR="002E08BD" w:rsidRPr="00385D3C" w:rsidRDefault="002E08BD" w:rsidP="00CB07AA">
            <w:pPr>
              <w:numPr>
                <w:ilvl w:val="0"/>
                <w:numId w:val="39"/>
              </w:numPr>
              <w:rPr>
                <w:rFonts w:ascii="Arial" w:hAnsi="Arial" w:cs="Arial"/>
                <w:sz w:val="20"/>
              </w:rPr>
            </w:pPr>
            <w:r w:rsidRPr="00385D3C">
              <w:rPr>
                <w:rFonts w:ascii="Arial" w:hAnsi="Arial" w:cs="Arial"/>
                <w:sz w:val="20"/>
              </w:rPr>
              <w:t xml:space="preserve">Secure credential/password/secret questions and answers storage </w:t>
            </w:r>
          </w:p>
          <w:p w:rsidR="002E08BD" w:rsidRPr="00385D3C" w:rsidRDefault="002E08BD" w:rsidP="00CB07AA">
            <w:pPr>
              <w:rPr>
                <w:rFonts w:ascii="Arial" w:hAnsi="Arial" w:cs="Arial"/>
                <w:sz w:val="20"/>
              </w:rPr>
            </w:pPr>
            <w:r w:rsidRPr="00385D3C">
              <w:rPr>
                <w:rFonts w:ascii="Arial" w:hAnsi="Arial" w:cs="Arial"/>
                <w:sz w:val="20"/>
              </w:rPr>
              <w:t xml:space="preserve">SSL, cookies with secure flags, cookies with http only and STS </w:t>
            </w:r>
          </w:p>
        </w:tc>
        <w:tc>
          <w:tcPr>
            <w:tcW w:w="5940" w:type="dxa"/>
          </w:tcPr>
          <w:p w:rsidR="002E08BD" w:rsidRPr="00385D3C" w:rsidRDefault="002E08BD" w:rsidP="00CB07AA">
            <w:pPr>
              <w:jc w:val="center"/>
              <w:rPr>
                <w:rFonts w:ascii="Arial" w:hAnsi="Arial" w:cs="Arial"/>
                <w:sz w:val="20"/>
              </w:rPr>
            </w:pPr>
            <w:r w:rsidRPr="00385D3C">
              <w:rPr>
                <w:rFonts w:ascii="Arial" w:hAnsi="Arial" w:cs="Arial"/>
                <w:noProof/>
                <w:sz w:val="20"/>
              </w:rPr>
              <w:drawing>
                <wp:inline distT="0" distB="0" distL="0" distR="0">
                  <wp:extent cx="3178438" cy="1820581"/>
                  <wp:effectExtent l="19050" t="0" r="2912" b="0"/>
                  <wp:docPr id="18" name="Picture 5"/>
                  <wp:cNvGraphicFramePr/>
                  <a:graphic xmlns:a="http://schemas.openxmlformats.org/drawingml/2006/main">
                    <a:graphicData uri="http://schemas.openxmlformats.org/drawingml/2006/picture">
                      <pic:pic xmlns:pic="http://schemas.openxmlformats.org/drawingml/2006/picture">
                        <pic:nvPicPr>
                          <pic:cNvPr id="7170" name="Object 1"/>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0005" cy="182147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2E08BD" w:rsidRPr="00385D3C" w:rsidTr="00385D3C">
        <w:trPr>
          <w:trHeight w:val="2096"/>
        </w:trPr>
        <w:tc>
          <w:tcPr>
            <w:tcW w:w="4338" w:type="dxa"/>
          </w:tcPr>
          <w:p w:rsidR="002E08BD" w:rsidRPr="00385D3C" w:rsidRDefault="002E08BD" w:rsidP="00CB07AA">
            <w:pPr>
              <w:rPr>
                <w:rFonts w:ascii="Arial" w:hAnsi="Arial" w:cs="Arial"/>
                <w:sz w:val="20"/>
              </w:rPr>
            </w:pPr>
            <w:r w:rsidRPr="00385D3C">
              <w:rPr>
                <w:rFonts w:ascii="Arial" w:hAnsi="Arial" w:cs="Arial"/>
                <w:b/>
                <w:bCs/>
                <w:sz w:val="20"/>
              </w:rPr>
              <w:t>Data Security</w:t>
            </w:r>
            <w:r w:rsidRPr="00385D3C">
              <w:rPr>
                <w:rFonts w:ascii="Arial" w:hAnsi="Arial" w:cs="Arial"/>
                <w:sz w:val="20"/>
              </w:rPr>
              <w:t xml:space="preserve"> includes the followings:</w:t>
            </w:r>
          </w:p>
          <w:p w:rsidR="002E08BD" w:rsidRPr="00385D3C" w:rsidRDefault="002E08BD" w:rsidP="00CB07AA">
            <w:pPr>
              <w:numPr>
                <w:ilvl w:val="0"/>
                <w:numId w:val="40"/>
              </w:numPr>
              <w:rPr>
                <w:rFonts w:ascii="Arial" w:hAnsi="Arial" w:cs="Arial"/>
                <w:sz w:val="20"/>
              </w:rPr>
            </w:pPr>
            <w:r w:rsidRPr="00385D3C">
              <w:rPr>
                <w:rFonts w:ascii="Arial" w:hAnsi="Arial" w:cs="Arial"/>
                <w:sz w:val="20"/>
              </w:rPr>
              <w:t xml:space="preserve">Data Loss Prevention (DLP) </w:t>
            </w:r>
          </w:p>
          <w:p w:rsidR="002E08BD" w:rsidRPr="00385D3C" w:rsidRDefault="002E08BD" w:rsidP="00CB07AA">
            <w:pPr>
              <w:numPr>
                <w:ilvl w:val="0"/>
                <w:numId w:val="40"/>
              </w:numPr>
              <w:rPr>
                <w:rFonts w:ascii="Arial" w:hAnsi="Arial" w:cs="Arial"/>
                <w:sz w:val="20"/>
              </w:rPr>
            </w:pPr>
            <w:r w:rsidRPr="00385D3C">
              <w:rPr>
                <w:rFonts w:ascii="Arial" w:hAnsi="Arial" w:cs="Arial"/>
                <w:sz w:val="20"/>
              </w:rPr>
              <w:t>Disaster Recovery Plan (DRP)</w:t>
            </w:r>
          </w:p>
          <w:p w:rsidR="002E08BD" w:rsidRPr="00385D3C" w:rsidRDefault="002E08BD" w:rsidP="00385D3C">
            <w:pPr>
              <w:numPr>
                <w:ilvl w:val="0"/>
                <w:numId w:val="40"/>
              </w:numPr>
              <w:rPr>
                <w:rFonts w:ascii="Arial" w:hAnsi="Arial" w:cs="Arial"/>
                <w:sz w:val="20"/>
              </w:rPr>
            </w:pPr>
            <w:r w:rsidRPr="00385D3C">
              <w:rPr>
                <w:rFonts w:ascii="Arial" w:hAnsi="Arial" w:cs="Arial"/>
                <w:sz w:val="20"/>
              </w:rPr>
              <w:t xml:space="preserve">Data Encryption </w:t>
            </w:r>
          </w:p>
        </w:tc>
        <w:tc>
          <w:tcPr>
            <w:tcW w:w="5940" w:type="dxa"/>
          </w:tcPr>
          <w:p w:rsidR="002E08BD" w:rsidRPr="00385D3C" w:rsidRDefault="002E08BD" w:rsidP="00CB07AA">
            <w:pPr>
              <w:jc w:val="center"/>
              <w:rPr>
                <w:rFonts w:ascii="Arial" w:hAnsi="Arial" w:cs="Arial"/>
                <w:sz w:val="20"/>
              </w:rPr>
            </w:pPr>
            <w:r w:rsidRPr="00385D3C">
              <w:rPr>
                <w:rFonts w:ascii="Arial" w:hAnsi="Arial" w:cs="Arial"/>
                <w:noProof/>
                <w:sz w:val="20"/>
              </w:rPr>
              <w:drawing>
                <wp:inline distT="0" distB="0" distL="0" distR="0">
                  <wp:extent cx="2446172" cy="1250366"/>
                  <wp:effectExtent l="19050" t="0" r="0" b="0"/>
                  <wp:docPr id="19" name="Picture 6" descr="C:\Users\administrator\Desktop\fig1.gif"/>
                  <wp:cNvGraphicFramePr/>
                  <a:graphic xmlns:a="http://schemas.openxmlformats.org/drawingml/2006/main">
                    <a:graphicData uri="http://schemas.openxmlformats.org/drawingml/2006/picture">
                      <pic:pic xmlns:pic="http://schemas.openxmlformats.org/drawingml/2006/picture">
                        <pic:nvPicPr>
                          <pic:cNvPr id="7172" name="Picture 3" descr="C:\Users\administrator\Desktop\fig1.gi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4577" cy="12546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r w:rsidR="002E08BD" w:rsidRPr="00385D3C" w:rsidTr="002E08BD">
        <w:tc>
          <w:tcPr>
            <w:tcW w:w="4338" w:type="dxa"/>
          </w:tcPr>
          <w:p w:rsidR="002E08BD" w:rsidRPr="00385D3C" w:rsidRDefault="002E08BD" w:rsidP="00CB07AA">
            <w:pPr>
              <w:rPr>
                <w:rFonts w:ascii="Arial" w:hAnsi="Arial" w:cs="Arial"/>
                <w:sz w:val="20"/>
              </w:rPr>
            </w:pPr>
            <w:r w:rsidRPr="00385D3C">
              <w:rPr>
                <w:rFonts w:ascii="Arial" w:hAnsi="Arial" w:cs="Arial"/>
                <w:b/>
                <w:bCs/>
                <w:sz w:val="20"/>
              </w:rPr>
              <w:t>Host Security</w:t>
            </w:r>
            <w:r w:rsidRPr="00385D3C">
              <w:rPr>
                <w:rFonts w:ascii="Arial" w:hAnsi="Arial" w:cs="Arial"/>
                <w:sz w:val="20"/>
              </w:rPr>
              <w:t xml:space="preserve"> includes the followings: </w:t>
            </w:r>
          </w:p>
          <w:p w:rsidR="002E08BD" w:rsidRPr="00385D3C" w:rsidRDefault="002E08BD" w:rsidP="00CB07AA">
            <w:pPr>
              <w:numPr>
                <w:ilvl w:val="0"/>
                <w:numId w:val="41"/>
              </w:numPr>
              <w:rPr>
                <w:rFonts w:ascii="Arial" w:hAnsi="Arial" w:cs="Arial"/>
                <w:sz w:val="20"/>
              </w:rPr>
            </w:pPr>
            <w:r w:rsidRPr="00385D3C">
              <w:rPr>
                <w:rFonts w:ascii="Arial" w:hAnsi="Arial" w:cs="Arial"/>
                <w:sz w:val="20"/>
              </w:rPr>
              <w:t xml:space="preserve">Operating system security and settings </w:t>
            </w:r>
          </w:p>
          <w:p w:rsidR="002E08BD" w:rsidRPr="00385D3C" w:rsidRDefault="002E08BD" w:rsidP="00CB07AA">
            <w:pPr>
              <w:numPr>
                <w:ilvl w:val="0"/>
                <w:numId w:val="41"/>
              </w:numPr>
              <w:rPr>
                <w:rFonts w:ascii="Arial" w:hAnsi="Arial" w:cs="Arial"/>
                <w:sz w:val="20"/>
              </w:rPr>
            </w:pPr>
            <w:r w:rsidRPr="00385D3C">
              <w:rPr>
                <w:rFonts w:ascii="Arial" w:hAnsi="Arial" w:cs="Arial"/>
                <w:sz w:val="20"/>
              </w:rPr>
              <w:t xml:space="preserve">Anti-malware </w:t>
            </w:r>
          </w:p>
          <w:p w:rsidR="002E08BD" w:rsidRPr="00385D3C" w:rsidRDefault="002E08BD" w:rsidP="00CB07AA">
            <w:pPr>
              <w:numPr>
                <w:ilvl w:val="1"/>
                <w:numId w:val="41"/>
              </w:numPr>
              <w:rPr>
                <w:rFonts w:ascii="Arial" w:hAnsi="Arial" w:cs="Arial"/>
                <w:sz w:val="20"/>
              </w:rPr>
            </w:pPr>
            <w:r w:rsidRPr="00385D3C">
              <w:rPr>
                <w:rFonts w:ascii="Arial" w:hAnsi="Arial" w:cs="Arial"/>
                <w:sz w:val="20"/>
              </w:rPr>
              <w:t xml:space="preserve">Host-based firewalls </w:t>
            </w:r>
          </w:p>
          <w:p w:rsidR="002E08BD" w:rsidRPr="00385D3C" w:rsidRDefault="002E08BD" w:rsidP="00CB07AA">
            <w:pPr>
              <w:numPr>
                <w:ilvl w:val="0"/>
                <w:numId w:val="41"/>
              </w:numPr>
              <w:rPr>
                <w:rFonts w:ascii="Arial" w:hAnsi="Arial" w:cs="Arial"/>
                <w:sz w:val="20"/>
              </w:rPr>
            </w:pPr>
            <w:r w:rsidRPr="00385D3C">
              <w:rPr>
                <w:rFonts w:ascii="Arial" w:hAnsi="Arial" w:cs="Arial"/>
                <w:sz w:val="20"/>
              </w:rPr>
              <w:t xml:space="preserve">Hardware security </w:t>
            </w:r>
          </w:p>
          <w:p w:rsidR="002E08BD" w:rsidRPr="00385D3C" w:rsidRDefault="002E08BD" w:rsidP="00CB07AA">
            <w:pPr>
              <w:numPr>
                <w:ilvl w:val="1"/>
                <w:numId w:val="41"/>
              </w:numPr>
              <w:rPr>
                <w:rFonts w:ascii="Arial" w:hAnsi="Arial" w:cs="Arial"/>
                <w:sz w:val="20"/>
              </w:rPr>
            </w:pPr>
            <w:r w:rsidRPr="00385D3C">
              <w:rPr>
                <w:rFonts w:ascii="Arial" w:hAnsi="Arial" w:cs="Arial"/>
                <w:sz w:val="20"/>
              </w:rPr>
              <w:t xml:space="preserve">Cable locks </w:t>
            </w:r>
          </w:p>
          <w:p w:rsidR="002E08BD" w:rsidRPr="00385D3C" w:rsidRDefault="002E08BD" w:rsidP="00CB07AA">
            <w:pPr>
              <w:numPr>
                <w:ilvl w:val="1"/>
                <w:numId w:val="41"/>
              </w:numPr>
              <w:rPr>
                <w:rFonts w:ascii="Arial" w:hAnsi="Arial" w:cs="Arial"/>
                <w:sz w:val="20"/>
              </w:rPr>
            </w:pPr>
            <w:r w:rsidRPr="00385D3C">
              <w:rPr>
                <w:rFonts w:ascii="Arial" w:hAnsi="Arial" w:cs="Arial"/>
                <w:sz w:val="20"/>
              </w:rPr>
              <w:t xml:space="preserve">Data Center Safety </w:t>
            </w:r>
          </w:p>
          <w:p w:rsidR="002E08BD" w:rsidRPr="00385D3C" w:rsidRDefault="002E08BD" w:rsidP="00CB07AA">
            <w:pPr>
              <w:numPr>
                <w:ilvl w:val="1"/>
                <w:numId w:val="41"/>
              </w:numPr>
              <w:rPr>
                <w:rFonts w:ascii="Arial" w:hAnsi="Arial" w:cs="Arial"/>
                <w:sz w:val="20"/>
              </w:rPr>
            </w:pPr>
            <w:r w:rsidRPr="00385D3C">
              <w:rPr>
                <w:rFonts w:ascii="Arial" w:hAnsi="Arial" w:cs="Arial"/>
                <w:sz w:val="20"/>
              </w:rPr>
              <w:t xml:space="preserve">Locking cabinets </w:t>
            </w:r>
          </w:p>
          <w:p w:rsidR="002E08BD" w:rsidRPr="00385D3C" w:rsidRDefault="002E08BD" w:rsidP="00CB07AA">
            <w:pPr>
              <w:numPr>
                <w:ilvl w:val="0"/>
                <w:numId w:val="41"/>
              </w:numPr>
              <w:rPr>
                <w:rFonts w:ascii="Arial" w:hAnsi="Arial" w:cs="Arial"/>
                <w:sz w:val="20"/>
              </w:rPr>
            </w:pPr>
            <w:r w:rsidRPr="00385D3C">
              <w:rPr>
                <w:rFonts w:ascii="Arial" w:hAnsi="Arial" w:cs="Arial"/>
                <w:sz w:val="20"/>
              </w:rPr>
              <w:t xml:space="preserve">Host software base lining </w:t>
            </w:r>
          </w:p>
        </w:tc>
        <w:tc>
          <w:tcPr>
            <w:tcW w:w="5940" w:type="dxa"/>
          </w:tcPr>
          <w:p w:rsidR="002E08BD" w:rsidRPr="00385D3C" w:rsidRDefault="002E08BD" w:rsidP="00CB07AA">
            <w:pPr>
              <w:rPr>
                <w:rFonts w:ascii="Arial" w:hAnsi="Arial" w:cs="Arial"/>
                <w:sz w:val="20"/>
              </w:rPr>
            </w:pPr>
            <w:r w:rsidRPr="00385D3C">
              <w:rPr>
                <w:rFonts w:ascii="Arial" w:hAnsi="Arial" w:cs="Arial"/>
                <w:noProof/>
                <w:sz w:val="20"/>
              </w:rPr>
              <w:drawing>
                <wp:inline distT="0" distB="0" distL="0" distR="0">
                  <wp:extent cx="3429846" cy="2114093"/>
                  <wp:effectExtent l="19050" t="0" r="0" b="0"/>
                  <wp:docPr id="20" name="Picture 7" descr="Ff648651.f15thcm01(en-us,PandP.10).gif"/>
                  <wp:cNvGraphicFramePr/>
                  <a:graphic xmlns:a="http://schemas.openxmlformats.org/drawingml/2006/main">
                    <a:graphicData uri="http://schemas.openxmlformats.org/drawingml/2006/picture">
                      <pic:pic xmlns:pic="http://schemas.openxmlformats.org/drawingml/2006/picture">
                        <pic:nvPicPr>
                          <pic:cNvPr id="7171" name="f15thcm01" descr="Ff648651.f15thcm01(en-us,PandP.1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0589" cy="2120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bl>
    <w:p w:rsidR="002E08BD" w:rsidRPr="00CB07AA" w:rsidRDefault="002E08BD" w:rsidP="00CB07AA">
      <w:pPr>
        <w:spacing w:after="0"/>
        <w:rPr>
          <w:rFonts w:ascii="Arial" w:hAnsi="Arial" w:cs="Arial"/>
          <w:b/>
          <w:caps/>
          <w:u w:val="single"/>
        </w:rPr>
      </w:pPr>
    </w:p>
    <w:p w:rsidR="00F62598" w:rsidRPr="00CB07AA" w:rsidRDefault="00F62598" w:rsidP="00CB07AA">
      <w:pPr>
        <w:pStyle w:val="Heading2"/>
        <w:spacing w:line="276" w:lineRule="auto"/>
        <w:rPr>
          <w:rFonts w:ascii="Arial" w:hAnsi="Arial" w:cs="Arial"/>
          <w:sz w:val="22"/>
          <w:szCs w:val="22"/>
        </w:rPr>
      </w:pPr>
      <w:bookmarkStart w:id="95" w:name="_Toc444374432"/>
      <w:r w:rsidRPr="00CB07AA">
        <w:rPr>
          <w:rFonts w:ascii="Arial" w:hAnsi="Arial" w:cs="Arial"/>
          <w:sz w:val="22"/>
          <w:szCs w:val="22"/>
        </w:rPr>
        <w:t>Application Architecture</w:t>
      </w:r>
      <w:bookmarkEnd w:id="95"/>
    </w:p>
    <w:p w:rsidR="002E08BD" w:rsidRPr="00CB07AA" w:rsidRDefault="002E08BD" w:rsidP="00CB07AA">
      <w:pPr>
        <w:spacing w:after="0"/>
        <w:rPr>
          <w:rFonts w:ascii="Arial" w:hAnsi="Arial" w:cs="Arial"/>
          <w:b/>
          <w:bCs/>
          <w:u w:val="single"/>
        </w:rPr>
      </w:pPr>
    </w:p>
    <w:p w:rsidR="00F62598" w:rsidRPr="00CB07AA" w:rsidRDefault="00661247" w:rsidP="00CB07AA">
      <w:pPr>
        <w:spacing w:after="0"/>
        <w:rPr>
          <w:rFonts w:ascii="Arial" w:hAnsi="Arial" w:cs="Arial"/>
          <w:b/>
          <w:bCs/>
          <w:u w:val="single"/>
        </w:rPr>
      </w:pPr>
      <w:r>
        <w:rPr>
          <w:rFonts w:ascii="Arial" w:hAnsi="Arial" w:cs="Arial"/>
          <w:b/>
          <w:bCs/>
          <w:noProof/>
          <w:u w:val="single"/>
        </w:rPr>
        <mc:AlternateContent>
          <mc:Choice Requires="wps">
            <w:drawing>
              <wp:anchor distT="0" distB="0" distL="114300" distR="114300" simplePos="0" relativeHeight="251663360" behindDoc="0" locked="0" layoutInCell="1" allowOverlap="1">
                <wp:simplePos x="0" y="0"/>
                <wp:positionH relativeFrom="column">
                  <wp:posOffset>4920615</wp:posOffset>
                </wp:positionH>
                <wp:positionV relativeFrom="paragraph">
                  <wp:posOffset>1560195</wp:posOffset>
                </wp:positionV>
                <wp:extent cx="14605" cy="935990"/>
                <wp:effectExtent l="5715" t="7620" r="8255" b="8890"/>
                <wp:wrapNone/>
                <wp:docPr id="13"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05" cy="935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195B6D" id="_x0000_t32" coordsize="21600,21600" o:spt="32" o:oned="t" path="m,l21600,21600e" filled="f">
                <v:path arrowok="t" fillok="f" o:connecttype="none"/>
                <o:lock v:ext="edit" shapetype="t"/>
              </v:shapetype>
              <v:shape id="AutoShape 6" o:spid="_x0000_s1026" type="#_x0000_t32" style="position:absolute;margin-left:387.45pt;margin-top:122.85pt;width:1.15pt;height:73.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KhpIgIAAD8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"/>
            </w:pict>
          </mc:Fallback>
        </mc:AlternateContent>
      </w:r>
      <w:r>
        <w:rPr>
          <w:rFonts w:ascii="Arial" w:hAnsi="Arial" w:cs="Arial"/>
          <w:b/>
          <w:bCs/>
          <w:noProof/>
          <w:u w:val="single"/>
        </w:rPr>
        <mc:AlternateContent>
          <mc:Choice Requires="wps">
            <w:drawing>
              <wp:anchor distT="0" distB="0" distL="114300" distR="114300" simplePos="0" relativeHeight="251662336" behindDoc="0" locked="0" layoutInCell="1" allowOverlap="1">
                <wp:simplePos x="0" y="0"/>
                <wp:positionH relativeFrom="column">
                  <wp:posOffset>3142615</wp:posOffset>
                </wp:positionH>
                <wp:positionV relativeFrom="paragraph">
                  <wp:posOffset>2035810</wp:posOffset>
                </wp:positionV>
                <wp:extent cx="168275" cy="0"/>
                <wp:effectExtent l="8890" t="6985" r="13335" b="12065"/>
                <wp:wrapNone/>
                <wp:docPr id="12"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24B288" id="AutoShape 5" o:spid="_x0000_s1026" type="#_x0000_t32" style="position:absolute;margin-left:247.45pt;margin-top:160.3pt;width:13.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HPHgIAADsEAAAOAAAAZHJzL2Uyb0RvYy54bWysU02P2jAQvVfqf7B8h3w0s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"/>
            </w:pict>
          </mc:Fallback>
        </mc:AlternateContent>
      </w:r>
      <w:r>
        <w:rPr>
          <w:rFonts w:ascii="Arial" w:hAnsi="Arial" w:cs="Arial"/>
          <w:b/>
          <w:bCs/>
          <w:noProof/>
          <w:u w:val="single"/>
        </w:rPr>
        <mc:AlternateContent>
          <mc:Choice Requires="wps">
            <w:drawing>
              <wp:anchor distT="0" distB="0" distL="114300" distR="114300" simplePos="0" relativeHeight="251661312" behindDoc="0" locked="0" layoutInCell="1" allowOverlap="1">
                <wp:simplePos x="0" y="0"/>
                <wp:positionH relativeFrom="column">
                  <wp:posOffset>2711450</wp:posOffset>
                </wp:positionH>
                <wp:positionV relativeFrom="paragraph">
                  <wp:posOffset>4954270</wp:posOffset>
                </wp:positionV>
                <wp:extent cx="599440" cy="7620"/>
                <wp:effectExtent l="6350" t="10795" r="13335" b="10160"/>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9440" cy="7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FEE95C" id="AutoShape 4" o:spid="_x0000_s1026" type="#_x0000_t32" style="position:absolute;margin-left:213.5pt;margin-top:390.1pt;width:47.2pt;height:.6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"/>
            </w:pict>
          </mc:Fallback>
        </mc:AlternateContent>
      </w:r>
      <w:r>
        <w:rPr>
          <w:rFonts w:ascii="Arial" w:hAnsi="Arial" w:cs="Arial"/>
          <w:b/>
          <w:bCs/>
          <w:noProof/>
          <w:u w:val="single"/>
        </w:rPr>
        <mc:AlternateContent>
          <mc:Choice Requires="wps">
            <w:drawing>
              <wp:anchor distT="0" distB="0" distL="114300" distR="114300" simplePos="0" relativeHeight="251660288" behindDoc="0" locked="0" layoutInCell="1" allowOverlap="1">
                <wp:simplePos x="0" y="0"/>
                <wp:positionH relativeFrom="column">
                  <wp:posOffset>3310890</wp:posOffset>
                </wp:positionH>
                <wp:positionV relativeFrom="paragraph">
                  <wp:posOffset>2035810</wp:posOffset>
                </wp:positionV>
                <wp:extent cx="7620" cy="2918460"/>
                <wp:effectExtent l="5715" t="6985" r="5715" b="825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29184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504214" id="AutoShape 3" o:spid="_x0000_s1026" type="#_x0000_t32" style="position:absolute;margin-left:260.7pt;margin-top:160.3pt;width:.6pt;height:22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"/>
            </w:pict>
          </mc:Fallback>
        </mc:AlternateContent>
      </w:r>
      <w:r>
        <w:rPr>
          <w:rFonts w:ascii="Arial" w:hAnsi="Arial" w:cs="Arial"/>
          <w:b/>
          <w:bCs/>
          <w:noProof/>
          <w:u w:val="single"/>
        </w:rPr>
        <mc:AlternateContent>
          <mc:Choice Requires="wps">
            <w:drawing>
              <wp:anchor distT="0" distB="0" distL="114300" distR="114300" simplePos="0" relativeHeight="251659264" behindDoc="0" locked="0" layoutInCell="1" allowOverlap="1">
                <wp:simplePos x="0" y="0"/>
                <wp:positionH relativeFrom="column">
                  <wp:posOffset>889635</wp:posOffset>
                </wp:positionH>
                <wp:positionV relativeFrom="paragraph">
                  <wp:posOffset>4954270</wp:posOffset>
                </wp:positionV>
                <wp:extent cx="1821815" cy="7620"/>
                <wp:effectExtent l="13335" t="10795" r="12700" b="1016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21815" cy="7620"/>
                        </a:xfrm>
                        <a:prstGeom prst="bentConnector3">
                          <a:avLst>
                            <a:gd name="adj1" fmla="val 4998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07F839"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6" type="#_x0000_t34" style="position:absolute;margin-left:70.05pt;margin-top:390.1pt;width:143.45pt;height:.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" adj="10796"/>
            </w:pict>
          </mc:Fallback>
        </mc:AlternateContent>
      </w:r>
      <w:r w:rsidR="00BD6383" w:rsidRPr="00CB07AA">
        <w:rPr>
          <w:rFonts w:ascii="Arial" w:hAnsi="Arial" w:cs="Arial"/>
          <w:b/>
          <w:bCs/>
          <w:noProof/>
          <w:u w:val="single"/>
        </w:rPr>
        <w:drawing>
          <wp:inline distT="0" distB="0" distL="0" distR="0">
            <wp:extent cx="6057900" cy="5143500"/>
            <wp:effectExtent l="19050" t="0" r="0" b="0"/>
            <wp:docPr id="26" name="Picture 25" descr="v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n.jpg"/>
                    <pic:cNvPicPr/>
                  </pic:nvPicPr>
                  <pic:blipFill>
                    <a:blip r:embed="rId16"/>
                    <a:stretch>
                      <a:fillRect/>
                    </a:stretch>
                  </pic:blipFill>
                  <pic:spPr>
                    <a:xfrm>
                      <a:off x="0" y="0"/>
                      <a:ext cx="6057900" cy="5143500"/>
                    </a:xfrm>
                    <a:prstGeom prst="rect">
                      <a:avLst/>
                    </a:prstGeom>
                  </pic:spPr>
                </pic:pic>
              </a:graphicData>
            </a:graphic>
          </wp:inline>
        </w:drawing>
      </w:r>
    </w:p>
    <w:p w:rsidR="002E08BD" w:rsidRPr="00CB07AA" w:rsidRDefault="002E08BD" w:rsidP="00CB07AA">
      <w:pPr>
        <w:spacing w:after="0"/>
        <w:rPr>
          <w:rFonts w:ascii="Arial" w:hAnsi="Arial" w:cs="Arial"/>
          <w:b/>
          <w:bCs/>
          <w:u w:val="single"/>
        </w:rPr>
      </w:pPr>
    </w:p>
    <w:p w:rsidR="00DC06E6" w:rsidRPr="00CB07AA" w:rsidRDefault="00F62598" w:rsidP="00CB07AA">
      <w:pPr>
        <w:pStyle w:val="Heading2"/>
        <w:spacing w:line="276" w:lineRule="auto"/>
        <w:rPr>
          <w:rFonts w:ascii="Arial" w:hAnsi="Arial" w:cs="Arial"/>
          <w:sz w:val="22"/>
          <w:szCs w:val="22"/>
        </w:rPr>
      </w:pPr>
      <w:r w:rsidRPr="00CB07AA">
        <w:rPr>
          <w:rFonts w:ascii="Arial" w:hAnsi="Arial" w:cs="Arial"/>
          <w:bCs/>
          <w:sz w:val="22"/>
          <w:szCs w:val="22"/>
        </w:rPr>
        <w:br w:type="page"/>
      </w:r>
      <w:bookmarkStart w:id="96" w:name="_Toc444374433"/>
      <w:r w:rsidR="00DC06E6" w:rsidRPr="00CB07AA">
        <w:rPr>
          <w:rFonts w:ascii="Arial" w:hAnsi="Arial" w:cs="Arial"/>
          <w:sz w:val="22"/>
          <w:szCs w:val="22"/>
        </w:rPr>
        <w:lastRenderedPageBreak/>
        <w:t>Implementation Activities</w:t>
      </w:r>
      <w:bookmarkEnd w:id="96"/>
    </w:p>
    <w:tbl>
      <w:tblPr>
        <w:tblpPr w:leftFromText="180" w:rightFromText="180" w:vertAnchor="page" w:horzAnchor="margin" w:tblpY="2017"/>
        <w:tblW w:w="10540" w:type="dxa"/>
        <w:tblCellMar>
          <w:left w:w="0" w:type="dxa"/>
          <w:right w:w="0" w:type="dxa"/>
        </w:tblCellMar>
        <w:tblLook w:val="04A0" w:firstRow="1" w:lastRow="0" w:firstColumn="1" w:lastColumn="0" w:noHBand="0" w:noVBand="1"/>
      </w:tblPr>
      <w:tblGrid>
        <w:gridCol w:w="1854"/>
        <w:gridCol w:w="8686"/>
      </w:tblGrid>
      <w:tr w:rsidR="00DC06E6" w:rsidRPr="00CB07AA" w:rsidTr="00286820">
        <w:trPr>
          <w:trHeight w:val="4702"/>
        </w:trPr>
        <w:tc>
          <w:tcPr>
            <w:tcW w:w="18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06E6" w:rsidRPr="00CB07AA" w:rsidRDefault="00DC06E6" w:rsidP="00CB07AA">
            <w:pPr>
              <w:rPr>
                <w:rFonts w:ascii="Arial" w:hAnsi="Arial" w:cs="Arial"/>
              </w:rPr>
            </w:pPr>
            <w:r w:rsidRPr="00CB07AA">
              <w:rPr>
                <w:rFonts w:ascii="Arial" w:hAnsi="Arial" w:cs="Arial"/>
                <w:b/>
                <w:bCs/>
              </w:rPr>
              <w:t xml:space="preserve">Pre-Installation </w:t>
            </w:r>
          </w:p>
        </w:tc>
        <w:tc>
          <w:tcPr>
            <w:tcW w:w="8686" w:type="dxa"/>
            <w:tcBorders>
              <w:top w:val="single" w:sz="8" w:space="0" w:color="000000"/>
              <w:left w:val="single" w:sz="8" w:space="0" w:color="000000"/>
              <w:bottom w:val="single" w:sz="8" w:space="0" w:color="000000"/>
              <w:right w:val="single" w:sz="8" w:space="0" w:color="000000"/>
            </w:tcBorders>
          </w:tcPr>
          <w:p w:rsidR="00DC06E6" w:rsidRPr="00CB07AA" w:rsidRDefault="00DC06E6" w:rsidP="00CB07AA">
            <w:pPr>
              <w:jc w:val="center"/>
              <w:rPr>
                <w:rFonts w:ascii="Arial" w:hAnsi="Arial" w:cs="Arial"/>
                <w:b/>
                <w:bCs/>
              </w:rPr>
            </w:pPr>
            <w:r w:rsidRPr="00CB07AA">
              <w:rPr>
                <w:rFonts w:ascii="Arial" w:hAnsi="Arial" w:cs="Arial"/>
                <w:b/>
                <w:bCs/>
                <w:noProof/>
              </w:rPr>
              <w:drawing>
                <wp:inline distT="0" distB="0" distL="0" distR="0">
                  <wp:extent cx="4471412" cy="2131659"/>
                  <wp:effectExtent l="19050" t="0" r="5338" b="0"/>
                  <wp:docPr id="1" name="Picture 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475483" cy="2133600"/>
                          </a:xfrm>
                          <a:prstGeom prst="rect">
                            <a:avLst/>
                          </a:prstGeom>
                        </pic:spPr>
                      </pic:pic>
                    </a:graphicData>
                  </a:graphic>
                </wp:inline>
              </w:drawing>
            </w:r>
          </w:p>
        </w:tc>
      </w:tr>
      <w:tr w:rsidR="00DC06E6" w:rsidRPr="00CB07AA" w:rsidTr="00286820">
        <w:trPr>
          <w:trHeight w:val="2595"/>
        </w:trPr>
        <w:tc>
          <w:tcPr>
            <w:tcW w:w="18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06E6" w:rsidRPr="00CB07AA" w:rsidRDefault="00DC06E6" w:rsidP="00CB07AA">
            <w:pPr>
              <w:rPr>
                <w:rFonts w:ascii="Arial" w:hAnsi="Arial" w:cs="Arial"/>
              </w:rPr>
            </w:pPr>
            <w:r w:rsidRPr="00CB07AA">
              <w:rPr>
                <w:rFonts w:ascii="Arial" w:hAnsi="Arial" w:cs="Arial"/>
                <w:b/>
                <w:bCs/>
              </w:rPr>
              <w:t>Installation</w:t>
            </w:r>
          </w:p>
        </w:tc>
        <w:tc>
          <w:tcPr>
            <w:tcW w:w="8686" w:type="dxa"/>
            <w:tcBorders>
              <w:top w:val="single" w:sz="8" w:space="0" w:color="000000"/>
              <w:left w:val="single" w:sz="8" w:space="0" w:color="000000"/>
              <w:bottom w:val="single" w:sz="8" w:space="0" w:color="000000"/>
              <w:right w:val="single" w:sz="8" w:space="0" w:color="000000"/>
            </w:tcBorders>
          </w:tcPr>
          <w:p w:rsidR="00DC06E6" w:rsidRPr="00CB07AA" w:rsidRDefault="00DC06E6" w:rsidP="00CB07AA">
            <w:pPr>
              <w:jc w:val="center"/>
              <w:rPr>
                <w:rFonts w:ascii="Arial" w:hAnsi="Arial" w:cs="Arial"/>
                <w:b/>
                <w:bCs/>
              </w:rPr>
            </w:pPr>
            <w:r w:rsidRPr="00CB07AA">
              <w:rPr>
                <w:rFonts w:ascii="Arial" w:hAnsi="Arial" w:cs="Arial"/>
                <w:b/>
                <w:bCs/>
                <w:noProof/>
              </w:rPr>
              <w:drawing>
                <wp:inline distT="0" distB="0" distL="0" distR="0">
                  <wp:extent cx="4535478" cy="1083302"/>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46146" cy="1085850"/>
                          </a:xfrm>
                          <a:prstGeom prst="rect">
                            <a:avLst/>
                          </a:prstGeom>
                        </pic:spPr>
                      </pic:pic>
                    </a:graphicData>
                  </a:graphic>
                </wp:inline>
              </w:drawing>
            </w:r>
          </w:p>
        </w:tc>
      </w:tr>
      <w:tr w:rsidR="00DC06E6" w:rsidRPr="00CB07AA" w:rsidTr="00286820">
        <w:trPr>
          <w:trHeight w:val="4377"/>
        </w:trPr>
        <w:tc>
          <w:tcPr>
            <w:tcW w:w="185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DC06E6" w:rsidRPr="00CB07AA" w:rsidRDefault="00DC06E6" w:rsidP="00CB07AA">
            <w:pPr>
              <w:rPr>
                <w:rFonts w:ascii="Arial" w:hAnsi="Arial" w:cs="Arial"/>
              </w:rPr>
            </w:pPr>
            <w:r w:rsidRPr="00CB07AA">
              <w:rPr>
                <w:rFonts w:ascii="Arial" w:hAnsi="Arial" w:cs="Arial"/>
                <w:b/>
                <w:bCs/>
              </w:rPr>
              <w:t xml:space="preserve">Post Installation </w:t>
            </w:r>
          </w:p>
        </w:tc>
        <w:tc>
          <w:tcPr>
            <w:tcW w:w="8686" w:type="dxa"/>
            <w:tcBorders>
              <w:top w:val="single" w:sz="8" w:space="0" w:color="000000"/>
              <w:left w:val="single" w:sz="8" w:space="0" w:color="000000"/>
              <w:bottom w:val="single" w:sz="8" w:space="0" w:color="000000"/>
              <w:right w:val="single" w:sz="8" w:space="0" w:color="000000"/>
            </w:tcBorders>
          </w:tcPr>
          <w:p w:rsidR="00DC06E6" w:rsidRPr="00CB07AA" w:rsidRDefault="00DC06E6" w:rsidP="00CB07AA">
            <w:pPr>
              <w:jc w:val="center"/>
              <w:rPr>
                <w:rFonts w:ascii="Arial" w:hAnsi="Arial" w:cs="Arial"/>
                <w:b/>
                <w:bCs/>
              </w:rPr>
            </w:pPr>
            <w:r w:rsidRPr="00CB07AA">
              <w:rPr>
                <w:rFonts w:ascii="Arial" w:hAnsi="Arial" w:cs="Arial"/>
                <w:b/>
                <w:bCs/>
                <w:noProof/>
              </w:rPr>
              <w:drawing>
                <wp:inline distT="0" distB="0" distL="0" distR="0">
                  <wp:extent cx="4779842" cy="2096713"/>
                  <wp:effectExtent l="19050" t="0" r="1708" b="0"/>
                  <wp:docPr id="3" name="Picture 3" descr="post -appl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 -application.jpg"/>
                          <pic:cNvPicPr/>
                        </pic:nvPicPr>
                        <pic:blipFill>
                          <a:blip r:embed="rId19"/>
                          <a:stretch>
                            <a:fillRect/>
                          </a:stretch>
                        </pic:blipFill>
                        <pic:spPr>
                          <a:xfrm>
                            <a:off x="0" y="0"/>
                            <a:ext cx="4782334" cy="2097806"/>
                          </a:xfrm>
                          <a:prstGeom prst="rect">
                            <a:avLst/>
                          </a:prstGeom>
                        </pic:spPr>
                      </pic:pic>
                    </a:graphicData>
                  </a:graphic>
                </wp:inline>
              </w:drawing>
            </w:r>
          </w:p>
        </w:tc>
      </w:tr>
    </w:tbl>
    <w:p w:rsidR="00DC06E6" w:rsidRPr="00CB07AA" w:rsidRDefault="00DC06E6" w:rsidP="00CB07AA">
      <w:pPr>
        <w:spacing w:after="0"/>
        <w:rPr>
          <w:rFonts w:ascii="Arial" w:hAnsi="Arial" w:cs="Arial"/>
          <w:b/>
          <w:bCs/>
          <w:u w:val="single"/>
        </w:rPr>
      </w:pPr>
    </w:p>
    <w:p w:rsidR="00F62598" w:rsidRPr="00CB07AA" w:rsidRDefault="00F62598" w:rsidP="00CB07AA">
      <w:pPr>
        <w:spacing w:after="0"/>
        <w:rPr>
          <w:rFonts w:ascii="Arial" w:hAnsi="Arial" w:cs="Arial"/>
          <w:b/>
          <w:bCs/>
          <w:u w:val="single"/>
        </w:rPr>
      </w:pPr>
    </w:p>
    <w:p w:rsidR="008365F5" w:rsidRPr="00F432E4" w:rsidRDefault="00DB79F2" w:rsidP="00CB07AA">
      <w:pPr>
        <w:pStyle w:val="Heading1"/>
        <w:rPr>
          <w:rFonts w:ascii="Arial" w:hAnsi="Arial" w:cs="Arial"/>
        </w:rPr>
      </w:pPr>
      <w:bookmarkStart w:id="97" w:name="_Toc444374434"/>
      <w:r w:rsidRPr="00F432E4">
        <w:rPr>
          <w:rFonts w:ascii="Arial" w:hAnsi="Arial" w:cs="Arial"/>
        </w:rPr>
        <w:lastRenderedPageBreak/>
        <w:t>Training</w:t>
      </w:r>
      <w:bookmarkEnd w:id="97"/>
    </w:p>
    <w:p w:rsidR="00385D3C" w:rsidRPr="00824D82" w:rsidRDefault="00385D3C" w:rsidP="00385D3C">
      <w:pPr>
        <w:rPr>
          <w:rFonts w:ascii="Arial" w:hAnsi="Arial" w:cs="Arial"/>
        </w:rPr>
      </w:pPr>
    </w:p>
    <w:p w:rsidR="004C51BD" w:rsidRPr="00824D82" w:rsidRDefault="004C51BD" w:rsidP="00824D82">
      <w:pPr>
        <w:jc w:val="both"/>
        <w:rPr>
          <w:rFonts w:ascii="Arial" w:hAnsi="Arial" w:cs="Arial"/>
        </w:rPr>
      </w:pPr>
      <w:r w:rsidRPr="00824D82">
        <w:rPr>
          <w:rFonts w:ascii="Arial" w:hAnsi="Arial" w:cs="Arial"/>
        </w:rPr>
        <w:t xml:space="preserve">The ICT personnel are being imparted training for improving their efficiency. </w:t>
      </w:r>
      <w:r w:rsidR="00B7314E">
        <w:rPr>
          <w:rFonts w:ascii="Arial" w:hAnsi="Arial" w:cs="Arial"/>
        </w:rPr>
        <w:t>A</w:t>
      </w:r>
      <w:r w:rsidRPr="00824D82">
        <w:rPr>
          <w:rFonts w:ascii="Arial" w:hAnsi="Arial" w:cs="Arial"/>
        </w:rPr>
        <w:t xml:space="preserve"> modern training center has been set up to provide training to its manpower. A committee has been formed under the leadership of the Director of the Board with a view to reviewing and monitoring the proper implementation of ICT Plan. At every regular meeting of the Committee necessary directions are given and other decisions are taken along with the reviewing of the progress of the implementation of the Plan. Besides, the Board is being apprised regularly about progress of implementation. Finally the proposed ICT plan is expected to achieve the following objectives:</w:t>
      </w:r>
    </w:p>
    <w:p w:rsidR="004C51BD" w:rsidRPr="00824D82" w:rsidRDefault="004C51BD" w:rsidP="004C51BD">
      <w:pPr>
        <w:spacing w:after="0" w:line="240" w:lineRule="auto"/>
        <w:rPr>
          <w:rFonts w:ascii="Arial" w:hAnsi="Arial" w:cs="Arial"/>
        </w:rPr>
      </w:pPr>
    </w:p>
    <w:p w:rsidR="004C51BD" w:rsidRPr="00824D82" w:rsidRDefault="004C51BD" w:rsidP="00824D82">
      <w:pPr>
        <w:numPr>
          <w:ilvl w:val="2"/>
          <w:numId w:val="38"/>
        </w:numPr>
        <w:tabs>
          <w:tab w:val="left" w:pos="450"/>
          <w:tab w:val="left" w:pos="1800"/>
        </w:tabs>
        <w:spacing w:before="120" w:after="120"/>
        <w:ind w:left="1440"/>
        <w:jc w:val="both"/>
        <w:rPr>
          <w:rFonts w:ascii="Arial" w:hAnsi="Arial" w:cs="Arial"/>
        </w:rPr>
      </w:pPr>
      <w:r w:rsidRPr="00824D82">
        <w:rPr>
          <w:rFonts w:ascii="Arial" w:hAnsi="Arial" w:cs="Arial"/>
        </w:rPr>
        <w:t>An efficient and effective ICT setup will be developed to provide efficient services of BASB.</w:t>
      </w:r>
    </w:p>
    <w:p w:rsidR="004C51BD" w:rsidRPr="00824D82" w:rsidRDefault="004C51BD" w:rsidP="00824D82">
      <w:pPr>
        <w:numPr>
          <w:ilvl w:val="2"/>
          <w:numId w:val="38"/>
        </w:numPr>
        <w:tabs>
          <w:tab w:val="left" w:pos="450"/>
          <w:tab w:val="left" w:pos="1800"/>
        </w:tabs>
        <w:spacing w:before="120" w:after="120"/>
        <w:ind w:left="1440"/>
        <w:jc w:val="both"/>
        <w:rPr>
          <w:rFonts w:ascii="Arial" w:hAnsi="Arial" w:cs="Arial"/>
        </w:rPr>
      </w:pPr>
      <w:r w:rsidRPr="00824D82">
        <w:rPr>
          <w:rFonts w:ascii="Arial" w:hAnsi="Arial" w:cs="Arial"/>
        </w:rPr>
        <w:t xml:space="preserve">Different types of software modules have been developed for different purposes since 1998. </w:t>
      </w:r>
    </w:p>
    <w:p w:rsidR="004C51BD" w:rsidRPr="00824D82" w:rsidRDefault="004C51BD" w:rsidP="00824D82">
      <w:pPr>
        <w:numPr>
          <w:ilvl w:val="2"/>
          <w:numId w:val="38"/>
        </w:numPr>
        <w:tabs>
          <w:tab w:val="left" w:pos="450"/>
          <w:tab w:val="left" w:pos="1800"/>
        </w:tabs>
        <w:spacing w:before="120" w:after="120"/>
        <w:ind w:left="1440"/>
        <w:jc w:val="both"/>
        <w:rPr>
          <w:rFonts w:ascii="Arial" w:hAnsi="Arial" w:cs="Arial"/>
        </w:rPr>
      </w:pPr>
      <w:r w:rsidRPr="00824D82">
        <w:rPr>
          <w:rFonts w:ascii="Arial" w:hAnsi="Arial" w:cs="Arial"/>
        </w:rPr>
        <w:t>Some modules were developed using different tools and platforms. These are planned to be brought into a uniform platform to make the integration easier and effective.</w:t>
      </w:r>
    </w:p>
    <w:p w:rsidR="004C51BD" w:rsidRPr="00824D82" w:rsidRDefault="004C51BD" w:rsidP="00824D82">
      <w:pPr>
        <w:numPr>
          <w:ilvl w:val="2"/>
          <w:numId w:val="38"/>
        </w:numPr>
        <w:tabs>
          <w:tab w:val="left" w:pos="450"/>
          <w:tab w:val="left" w:pos="1800"/>
        </w:tabs>
        <w:spacing w:before="120" w:after="120"/>
        <w:ind w:left="1440"/>
        <w:jc w:val="both"/>
        <w:rPr>
          <w:rFonts w:ascii="Arial" w:hAnsi="Arial" w:cs="Arial"/>
        </w:rPr>
      </w:pPr>
      <w:r w:rsidRPr="00824D82">
        <w:rPr>
          <w:rFonts w:ascii="Arial" w:hAnsi="Arial" w:cs="Arial"/>
        </w:rPr>
        <w:t>Online data connectivity will be established between all offices of BASB located in different parts of the country. All offices will be able to work under single database environment. As a result, any consolidated report or statement could be readily available in this system.</w:t>
      </w:r>
    </w:p>
    <w:p w:rsidR="004C51BD" w:rsidRPr="00824D82" w:rsidRDefault="004C51BD" w:rsidP="00824D82">
      <w:pPr>
        <w:numPr>
          <w:ilvl w:val="2"/>
          <w:numId w:val="38"/>
        </w:numPr>
        <w:tabs>
          <w:tab w:val="left" w:pos="450"/>
          <w:tab w:val="left" w:pos="1800"/>
        </w:tabs>
        <w:spacing w:before="120" w:after="120"/>
        <w:ind w:left="1440"/>
        <w:jc w:val="both"/>
        <w:rPr>
          <w:rFonts w:ascii="Arial" w:hAnsi="Arial" w:cs="Arial"/>
        </w:rPr>
      </w:pPr>
      <w:r w:rsidRPr="00824D82">
        <w:rPr>
          <w:rFonts w:ascii="Arial" w:hAnsi="Arial" w:cs="Arial"/>
        </w:rPr>
        <w:t>A state of art Data Center (DC) will be built at BASB Head Office to modernize the ICT physical infrastructure for smooth service delivery to its customers. All kinds of machineries and equipment will be installed to prevent any sorts of disaster with the view to ensuring the optimum uptime of the system.</w:t>
      </w:r>
    </w:p>
    <w:p w:rsidR="004C51BD" w:rsidRPr="00824D82" w:rsidRDefault="004C51BD" w:rsidP="00824D82">
      <w:pPr>
        <w:numPr>
          <w:ilvl w:val="2"/>
          <w:numId w:val="38"/>
        </w:numPr>
        <w:tabs>
          <w:tab w:val="left" w:pos="450"/>
          <w:tab w:val="left" w:pos="1800"/>
        </w:tabs>
        <w:spacing w:before="120" w:after="120"/>
        <w:ind w:left="1440"/>
        <w:jc w:val="both"/>
        <w:rPr>
          <w:rFonts w:ascii="Arial" w:hAnsi="Arial" w:cs="Arial"/>
        </w:rPr>
      </w:pPr>
      <w:r w:rsidRPr="00824D82">
        <w:rPr>
          <w:rFonts w:ascii="Arial" w:hAnsi="Arial" w:cs="Arial"/>
        </w:rPr>
        <w:t>A Disaster Recovery Site (DRS) will be built at a suitable place in order to provide uninterrupted customer service and to prevent any kind of disaster.</w:t>
      </w:r>
    </w:p>
    <w:p w:rsidR="00824D82" w:rsidRDefault="00824D82" w:rsidP="00CB07AA">
      <w:pPr>
        <w:rPr>
          <w:rFonts w:ascii="Arial" w:hAnsi="Arial" w:cs="Arial"/>
        </w:rPr>
      </w:pPr>
    </w:p>
    <w:p w:rsidR="00DB79F2" w:rsidRPr="00CB07AA" w:rsidRDefault="00DB79F2" w:rsidP="00CB07AA">
      <w:pPr>
        <w:rPr>
          <w:rFonts w:ascii="Arial" w:hAnsi="Arial" w:cs="Arial"/>
        </w:rPr>
      </w:pPr>
      <w:r w:rsidRPr="00CB07AA">
        <w:rPr>
          <w:rFonts w:ascii="Arial" w:hAnsi="Arial" w:cs="Arial"/>
        </w:rPr>
        <w:t xml:space="preserve">Training needs to be facilitated among the BASB staff so that they can easily adopt </w:t>
      </w:r>
      <w:r w:rsidR="0066225C" w:rsidRPr="00CB07AA">
        <w:rPr>
          <w:rFonts w:ascii="Arial" w:hAnsi="Arial" w:cs="Arial"/>
        </w:rPr>
        <w:t>System</w:t>
      </w:r>
      <w:r w:rsidRPr="00CB07AA">
        <w:rPr>
          <w:rFonts w:ascii="Arial" w:hAnsi="Arial" w:cs="Arial"/>
        </w:rPr>
        <w:t xml:space="preserve"> functionalities and procedures.</w:t>
      </w:r>
    </w:p>
    <w:p w:rsidR="00DB79F2" w:rsidRPr="00CB07AA" w:rsidRDefault="00DB79F2" w:rsidP="00CB07AA">
      <w:pPr>
        <w:rPr>
          <w:rFonts w:ascii="Arial" w:hAnsi="Arial" w:cs="Arial"/>
          <w:b/>
          <w:bCs/>
        </w:rPr>
      </w:pPr>
      <w:r w:rsidRPr="00CB07AA">
        <w:rPr>
          <w:rFonts w:ascii="Arial" w:hAnsi="Arial" w:cs="Arial"/>
          <w:b/>
          <w:bCs/>
        </w:rPr>
        <w:t>General Feature:</w:t>
      </w:r>
    </w:p>
    <w:p w:rsidR="00DB79F2" w:rsidRPr="00CB07AA" w:rsidRDefault="0066225C" w:rsidP="003E4FC3">
      <w:pPr>
        <w:numPr>
          <w:ilvl w:val="1"/>
          <w:numId w:val="52"/>
        </w:numPr>
        <w:spacing w:after="0"/>
        <w:rPr>
          <w:rFonts w:ascii="Arial" w:hAnsi="Arial" w:cs="Arial"/>
        </w:rPr>
      </w:pPr>
      <w:r w:rsidRPr="00CB07AA">
        <w:rPr>
          <w:rFonts w:ascii="Arial" w:hAnsi="Arial" w:cs="Arial"/>
        </w:rPr>
        <w:t xml:space="preserve">Ensure </w:t>
      </w:r>
      <w:r w:rsidR="00DB79F2" w:rsidRPr="00CB07AA">
        <w:rPr>
          <w:rFonts w:ascii="Arial" w:hAnsi="Arial" w:cs="Arial"/>
        </w:rPr>
        <w:t>Training environment;</w:t>
      </w:r>
    </w:p>
    <w:p w:rsidR="00DB79F2" w:rsidRPr="00CB07AA" w:rsidRDefault="00DB79F2" w:rsidP="003E4FC3">
      <w:pPr>
        <w:numPr>
          <w:ilvl w:val="1"/>
          <w:numId w:val="52"/>
        </w:numPr>
        <w:spacing w:after="0"/>
        <w:rPr>
          <w:rFonts w:ascii="Arial" w:hAnsi="Arial" w:cs="Arial"/>
        </w:rPr>
      </w:pPr>
      <w:r w:rsidRPr="00CB07AA">
        <w:rPr>
          <w:rFonts w:ascii="Arial" w:hAnsi="Arial" w:cs="Arial"/>
        </w:rPr>
        <w:t>Integrated BI tools without additional cost or licensing;</w:t>
      </w:r>
    </w:p>
    <w:p w:rsidR="00DB79F2" w:rsidRPr="00CB07AA" w:rsidRDefault="00DB79F2" w:rsidP="003E4FC3">
      <w:pPr>
        <w:numPr>
          <w:ilvl w:val="1"/>
          <w:numId w:val="52"/>
        </w:numPr>
        <w:spacing w:after="0"/>
        <w:rPr>
          <w:rFonts w:ascii="Arial" w:hAnsi="Arial" w:cs="Arial"/>
        </w:rPr>
      </w:pPr>
      <w:r w:rsidRPr="00CB07AA">
        <w:rPr>
          <w:rFonts w:ascii="Arial" w:hAnsi="Arial" w:cs="Arial"/>
        </w:rPr>
        <w:t>Configurable key user dashboards with option to create custom dashboards</w:t>
      </w:r>
    </w:p>
    <w:p w:rsidR="00DB79F2" w:rsidRPr="00CB07AA" w:rsidRDefault="00DB79F2" w:rsidP="003E4FC3">
      <w:pPr>
        <w:numPr>
          <w:ilvl w:val="1"/>
          <w:numId w:val="52"/>
        </w:numPr>
        <w:spacing w:after="0"/>
        <w:rPr>
          <w:rFonts w:ascii="Arial" w:hAnsi="Arial" w:cs="Arial"/>
        </w:rPr>
      </w:pPr>
      <w:r w:rsidRPr="00CB07AA">
        <w:rPr>
          <w:rFonts w:ascii="Arial" w:hAnsi="Arial" w:cs="Arial"/>
        </w:rPr>
        <w:t>Unlimited  budget versions with expenses validation available for each of the budgets;</w:t>
      </w:r>
    </w:p>
    <w:p w:rsidR="00DB79F2" w:rsidRPr="00CB07AA" w:rsidRDefault="00DB79F2" w:rsidP="003E4FC3">
      <w:pPr>
        <w:numPr>
          <w:ilvl w:val="1"/>
          <w:numId w:val="52"/>
        </w:numPr>
        <w:spacing w:after="0"/>
        <w:rPr>
          <w:rFonts w:ascii="Arial" w:hAnsi="Arial" w:cs="Arial"/>
        </w:rPr>
      </w:pPr>
      <w:r w:rsidRPr="00CB07AA">
        <w:rPr>
          <w:rFonts w:ascii="Arial" w:hAnsi="Arial" w:cs="Arial"/>
        </w:rPr>
        <w:t>All modules available with user license without module wise additional cost;</w:t>
      </w:r>
    </w:p>
    <w:p w:rsidR="00DB79F2" w:rsidRPr="00CB07AA" w:rsidRDefault="00DB79F2" w:rsidP="003E4FC3">
      <w:pPr>
        <w:numPr>
          <w:ilvl w:val="1"/>
          <w:numId w:val="52"/>
        </w:numPr>
        <w:spacing w:after="0"/>
        <w:rPr>
          <w:rFonts w:ascii="Arial" w:hAnsi="Arial" w:cs="Arial"/>
        </w:rPr>
      </w:pPr>
      <w:r w:rsidRPr="00CB07AA">
        <w:rPr>
          <w:rFonts w:ascii="Arial" w:hAnsi="Arial" w:cs="Arial"/>
        </w:rPr>
        <w:lastRenderedPageBreak/>
        <w:t>AMC for the software including entitlement for free upgrade of license to latest version</w:t>
      </w:r>
    </w:p>
    <w:p w:rsidR="00DB79F2" w:rsidRPr="00CB07AA" w:rsidRDefault="00DB79F2" w:rsidP="003E4FC3">
      <w:pPr>
        <w:numPr>
          <w:ilvl w:val="1"/>
          <w:numId w:val="52"/>
        </w:numPr>
        <w:spacing w:after="0"/>
        <w:rPr>
          <w:rFonts w:ascii="Arial" w:hAnsi="Arial" w:cs="Arial"/>
        </w:rPr>
      </w:pPr>
      <w:r w:rsidRPr="00CB07AA">
        <w:rPr>
          <w:rFonts w:ascii="Arial" w:hAnsi="Arial" w:cs="Arial"/>
        </w:rPr>
        <w:t>Flexibility and integration to other products in the Microsoft portfolio.</w:t>
      </w:r>
    </w:p>
    <w:p w:rsidR="00DB79F2" w:rsidRPr="00CB07AA" w:rsidRDefault="00DB79F2" w:rsidP="00CB07AA">
      <w:pPr>
        <w:pStyle w:val="ListParagraph"/>
        <w:ind w:left="1080"/>
        <w:rPr>
          <w:rFonts w:ascii="Arial" w:hAnsi="Arial" w:cs="Arial"/>
          <w:b/>
          <w:bCs/>
          <w:u w:val="single"/>
        </w:rPr>
      </w:pPr>
    </w:p>
    <w:p w:rsidR="00DC06E6" w:rsidRPr="00CB07AA" w:rsidRDefault="00DC06E6" w:rsidP="00824D82">
      <w:pPr>
        <w:pStyle w:val="Heading4"/>
        <w:numPr>
          <w:ilvl w:val="0"/>
          <w:numId w:val="0"/>
        </w:numPr>
        <w:ind w:left="864" w:hanging="864"/>
        <w:rPr>
          <w:rFonts w:ascii="Arial" w:hAnsi="Arial" w:cs="Arial"/>
        </w:rPr>
      </w:pPr>
      <w:r w:rsidRPr="00CB07AA">
        <w:rPr>
          <w:rFonts w:ascii="Arial" w:hAnsi="Arial" w:cs="Arial"/>
        </w:rPr>
        <w:t>Training Approach &amp; Methodology</w:t>
      </w:r>
    </w:p>
    <w:p w:rsidR="00DC06E6" w:rsidRPr="00CB07AA" w:rsidRDefault="00DC06E6" w:rsidP="00CB07AA">
      <w:pPr>
        <w:pStyle w:val="BodyText1"/>
        <w:rPr>
          <w:rFonts w:cs="Arial"/>
          <w:sz w:val="22"/>
          <w:szCs w:val="22"/>
        </w:rPr>
      </w:pPr>
      <w:r w:rsidRPr="00CB07AA">
        <w:rPr>
          <w:rFonts w:cs="Arial"/>
          <w:sz w:val="22"/>
          <w:szCs w:val="22"/>
        </w:rPr>
        <w:t>The overall scope of the training program is outlined below:</w:t>
      </w:r>
    </w:p>
    <w:p w:rsidR="00DC06E6" w:rsidRPr="003E4FC3" w:rsidRDefault="00DC06E6" w:rsidP="003E4FC3">
      <w:pPr>
        <w:numPr>
          <w:ilvl w:val="1"/>
          <w:numId w:val="52"/>
        </w:numPr>
        <w:spacing w:after="0"/>
        <w:rPr>
          <w:rFonts w:ascii="Arial" w:hAnsi="Arial" w:cs="Arial"/>
        </w:rPr>
      </w:pPr>
      <w:r w:rsidRPr="003E4FC3">
        <w:rPr>
          <w:rFonts w:ascii="Arial" w:hAnsi="Arial" w:cs="Arial"/>
        </w:rPr>
        <w:t>Identification of training needs and development of training plan;</w:t>
      </w:r>
    </w:p>
    <w:p w:rsidR="00DC06E6" w:rsidRPr="003E4FC3" w:rsidRDefault="00DC06E6" w:rsidP="003E4FC3">
      <w:pPr>
        <w:numPr>
          <w:ilvl w:val="1"/>
          <w:numId w:val="52"/>
        </w:numPr>
        <w:spacing w:after="0"/>
        <w:rPr>
          <w:rFonts w:ascii="Arial" w:hAnsi="Arial" w:cs="Arial"/>
        </w:rPr>
      </w:pPr>
      <w:r w:rsidRPr="003E4FC3">
        <w:rPr>
          <w:rFonts w:ascii="Arial" w:hAnsi="Arial" w:cs="Arial"/>
        </w:rPr>
        <w:t>Development of training material;</w:t>
      </w:r>
    </w:p>
    <w:p w:rsidR="00DC06E6" w:rsidRPr="003E4FC3" w:rsidRDefault="00DC06E6" w:rsidP="003E4FC3">
      <w:pPr>
        <w:numPr>
          <w:ilvl w:val="1"/>
          <w:numId w:val="52"/>
        </w:numPr>
        <w:spacing w:after="0"/>
        <w:rPr>
          <w:rFonts w:ascii="Arial" w:hAnsi="Arial" w:cs="Arial"/>
        </w:rPr>
      </w:pPr>
      <w:r w:rsidRPr="003E4FC3">
        <w:rPr>
          <w:rFonts w:ascii="Arial" w:hAnsi="Arial" w:cs="Arial"/>
        </w:rPr>
        <w:t>Conduction of training;</w:t>
      </w:r>
    </w:p>
    <w:p w:rsidR="00DC06E6" w:rsidRPr="00CB07AA" w:rsidRDefault="00DC06E6" w:rsidP="00CB07AA">
      <w:pPr>
        <w:pStyle w:val="BodyText1"/>
        <w:rPr>
          <w:rFonts w:cs="Arial"/>
          <w:sz w:val="22"/>
          <w:szCs w:val="22"/>
        </w:rPr>
      </w:pPr>
      <w:r w:rsidRPr="00CB07AA">
        <w:rPr>
          <w:rFonts w:cs="Arial"/>
          <w:sz w:val="22"/>
          <w:szCs w:val="22"/>
        </w:rPr>
        <w:t>The overall training scope is further divided into the following tracks:</w:t>
      </w:r>
    </w:p>
    <w:p w:rsidR="00DC06E6" w:rsidRPr="003E4FC3" w:rsidRDefault="00DC06E6" w:rsidP="003E4FC3">
      <w:pPr>
        <w:numPr>
          <w:ilvl w:val="1"/>
          <w:numId w:val="52"/>
        </w:numPr>
        <w:spacing w:after="0"/>
        <w:rPr>
          <w:rFonts w:ascii="Arial" w:hAnsi="Arial" w:cs="Arial"/>
        </w:rPr>
      </w:pPr>
      <w:r w:rsidRPr="003E4FC3">
        <w:rPr>
          <w:rFonts w:ascii="Arial" w:hAnsi="Arial" w:cs="Arial"/>
        </w:rPr>
        <w:t>Functional track;</w:t>
      </w:r>
    </w:p>
    <w:p w:rsidR="00DC06E6" w:rsidRPr="003E4FC3" w:rsidRDefault="00DC06E6" w:rsidP="003E4FC3">
      <w:pPr>
        <w:numPr>
          <w:ilvl w:val="1"/>
          <w:numId w:val="52"/>
        </w:numPr>
        <w:spacing w:after="0"/>
        <w:rPr>
          <w:rFonts w:ascii="Arial" w:hAnsi="Arial" w:cs="Arial"/>
        </w:rPr>
      </w:pPr>
      <w:r w:rsidRPr="003E4FC3">
        <w:rPr>
          <w:rFonts w:ascii="Arial" w:hAnsi="Arial" w:cs="Arial"/>
        </w:rPr>
        <w:t>Technical track;</w:t>
      </w:r>
    </w:p>
    <w:p w:rsidR="00DC06E6" w:rsidRPr="00CB07AA" w:rsidRDefault="00DC06E6" w:rsidP="00CB07AA">
      <w:pPr>
        <w:pStyle w:val="BodyText1"/>
        <w:rPr>
          <w:rFonts w:cs="Arial"/>
          <w:sz w:val="22"/>
          <w:szCs w:val="22"/>
        </w:rPr>
      </w:pPr>
      <w:r w:rsidRPr="00CB07AA">
        <w:rPr>
          <w:rFonts w:cs="Arial"/>
          <w:sz w:val="22"/>
          <w:szCs w:val="22"/>
        </w:rPr>
        <w:t xml:space="preserve">Each track will have a defined curriculum and expectations and will have its separate participant profile. The entire training will be conducted on a “train the trainer” basis. Development and </w:t>
      </w:r>
      <w:r w:rsidR="003E4FC3">
        <w:rPr>
          <w:rFonts w:cs="Arial"/>
          <w:sz w:val="22"/>
          <w:szCs w:val="22"/>
        </w:rPr>
        <w:t>BASB</w:t>
      </w:r>
      <w:r w:rsidRPr="00CB07AA">
        <w:rPr>
          <w:rFonts w:cs="Arial"/>
          <w:sz w:val="22"/>
          <w:szCs w:val="22"/>
        </w:rPr>
        <w:t xml:space="preserve"> business team will jointly identify the select list of people from among the core and business user community who will be trained by the bidder. These select participants aptly called “Module Champions” would then take the ownership of the system and in turn train the other end users of the client.</w:t>
      </w:r>
    </w:p>
    <w:p w:rsidR="00DC06E6" w:rsidRPr="00CB07AA" w:rsidRDefault="00DC06E6" w:rsidP="00CB07AA">
      <w:pPr>
        <w:pStyle w:val="BodyText1"/>
        <w:rPr>
          <w:rFonts w:cs="Arial"/>
          <w:sz w:val="22"/>
          <w:szCs w:val="22"/>
        </w:rPr>
      </w:pPr>
      <w:r w:rsidRPr="00CB07AA">
        <w:rPr>
          <w:rFonts w:cs="Arial"/>
          <w:sz w:val="22"/>
          <w:szCs w:val="22"/>
        </w:rPr>
        <w:t>The various training programs are summarized below:</w:t>
      </w:r>
    </w:p>
    <w:tbl>
      <w:tblPr>
        <w:tblW w:w="9648"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Look w:val="04A0" w:firstRow="1" w:lastRow="0" w:firstColumn="1" w:lastColumn="0" w:noHBand="0" w:noVBand="1"/>
      </w:tblPr>
      <w:tblGrid>
        <w:gridCol w:w="769"/>
        <w:gridCol w:w="2605"/>
        <w:gridCol w:w="2040"/>
        <w:gridCol w:w="4234"/>
      </w:tblGrid>
      <w:tr w:rsidR="00DC06E6" w:rsidRPr="00CB07AA" w:rsidTr="003E4FC3">
        <w:trPr>
          <w:trHeight w:val="465"/>
        </w:trPr>
        <w:tc>
          <w:tcPr>
            <w:tcW w:w="769" w:type="dxa"/>
          </w:tcPr>
          <w:p w:rsidR="00DC06E6" w:rsidRPr="00CB07AA" w:rsidRDefault="005A18CA" w:rsidP="005A18CA">
            <w:pPr>
              <w:pStyle w:val="TableHeading"/>
              <w:spacing w:line="276" w:lineRule="auto"/>
              <w:jc w:val="center"/>
              <w:rPr>
                <w:rFonts w:cs="Arial"/>
                <w:sz w:val="22"/>
                <w:szCs w:val="22"/>
              </w:rPr>
            </w:pPr>
            <w:proofErr w:type="spellStart"/>
            <w:r>
              <w:rPr>
                <w:rFonts w:cs="Arial"/>
                <w:sz w:val="22"/>
                <w:szCs w:val="22"/>
              </w:rPr>
              <w:t>Ser</w:t>
            </w:r>
            <w:proofErr w:type="spellEnd"/>
          </w:p>
        </w:tc>
        <w:tc>
          <w:tcPr>
            <w:tcW w:w="2605" w:type="dxa"/>
          </w:tcPr>
          <w:p w:rsidR="00DC06E6" w:rsidRPr="00CB07AA" w:rsidRDefault="00DC06E6" w:rsidP="005A18CA">
            <w:pPr>
              <w:pStyle w:val="TableHeading"/>
              <w:spacing w:line="276" w:lineRule="auto"/>
              <w:jc w:val="center"/>
              <w:rPr>
                <w:rFonts w:cs="Arial"/>
                <w:sz w:val="22"/>
                <w:szCs w:val="22"/>
              </w:rPr>
            </w:pPr>
            <w:r w:rsidRPr="00CB07AA">
              <w:rPr>
                <w:rFonts w:cs="Arial"/>
                <w:sz w:val="22"/>
                <w:szCs w:val="22"/>
              </w:rPr>
              <w:t>Training</w:t>
            </w:r>
          </w:p>
        </w:tc>
        <w:tc>
          <w:tcPr>
            <w:tcW w:w="2040" w:type="dxa"/>
          </w:tcPr>
          <w:p w:rsidR="00DC06E6" w:rsidRPr="00CB07AA" w:rsidRDefault="00DC06E6" w:rsidP="005A18CA">
            <w:pPr>
              <w:pStyle w:val="TableHeading"/>
              <w:spacing w:line="276" w:lineRule="auto"/>
              <w:jc w:val="center"/>
              <w:rPr>
                <w:rFonts w:cs="Arial"/>
                <w:sz w:val="22"/>
                <w:szCs w:val="22"/>
              </w:rPr>
            </w:pPr>
            <w:r w:rsidRPr="00CB07AA">
              <w:rPr>
                <w:rFonts w:cs="Arial"/>
                <w:sz w:val="22"/>
                <w:szCs w:val="22"/>
              </w:rPr>
              <w:t>Target Group</w:t>
            </w:r>
          </w:p>
        </w:tc>
        <w:tc>
          <w:tcPr>
            <w:tcW w:w="4234" w:type="dxa"/>
          </w:tcPr>
          <w:p w:rsidR="00DC06E6" w:rsidRPr="00CB07AA" w:rsidRDefault="00DC06E6" w:rsidP="005A18CA">
            <w:pPr>
              <w:pStyle w:val="TableHeading"/>
              <w:spacing w:line="276" w:lineRule="auto"/>
              <w:jc w:val="center"/>
              <w:rPr>
                <w:rFonts w:cs="Arial"/>
                <w:sz w:val="22"/>
                <w:szCs w:val="22"/>
              </w:rPr>
            </w:pPr>
            <w:r w:rsidRPr="00CB07AA">
              <w:rPr>
                <w:rFonts w:cs="Arial"/>
                <w:sz w:val="22"/>
                <w:szCs w:val="22"/>
              </w:rPr>
              <w:t>Objective</w:t>
            </w:r>
          </w:p>
        </w:tc>
      </w:tr>
      <w:tr w:rsidR="00DC06E6" w:rsidRPr="00CB07AA" w:rsidTr="003E4FC3">
        <w:trPr>
          <w:trHeight w:val="2266"/>
        </w:trPr>
        <w:tc>
          <w:tcPr>
            <w:tcW w:w="769" w:type="dxa"/>
          </w:tcPr>
          <w:p w:rsidR="00DC06E6" w:rsidRPr="00CB07AA" w:rsidRDefault="00DC06E6" w:rsidP="00CB07AA">
            <w:pPr>
              <w:pStyle w:val="BodyText1"/>
              <w:rPr>
                <w:rFonts w:cs="Arial"/>
                <w:sz w:val="22"/>
                <w:szCs w:val="22"/>
              </w:rPr>
            </w:pPr>
            <w:r w:rsidRPr="00CB07AA">
              <w:rPr>
                <w:rFonts w:cs="Arial"/>
                <w:sz w:val="22"/>
                <w:szCs w:val="22"/>
              </w:rPr>
              <w:t>1</w:t>
            </w:r>
          </w:p>
        </w:tc>
        <w:tc>
          <w:tcPr>
            <w:tcW w:w="2605" w:type="dxa"/>
          </w:tcPr>
          <w:p w:rsidR="00DC06E6" w:rsidRPr="00CB07AA" w:rsidRDefault="00DC06E6" w:rsidP="00CB07AA">
            <w:pPr>
              <w:pStyle w:val="BodyText1"/>
              <w:rPr>
                <w:rFonts w:cs="Arial"/>
                <w:sz w:val="22"/>
                <w:szCs w:val="22"/>
              </w:rPr>
            </w:pPr>
            <w:r w:rsidRPr="00CB07AA">
              <w:rPr>
                <w:rFonts w:cs="Arial"/>
                <w:sz w:val="22"/>
                <w:szCs w:val="22"/>
              </w:rPr>
              <w:t>End</w:t>
            </w:r>
            <w:r w:rsidRPr="00CB07AA">
              <w:rPr>
                <w:rFonts w:cs="Arial"/>
                <w:sz w:val="22"/>
                <w:szCs w:val="22"/>
              </w:rPr>
              <w:tab/>
              <w:t>User Functional Training (Hands-On training)</w:t>
            </w:r>
          </w:p>
        </w:tc>
        <w:tc>
          <w:tcPr>
            <w:tcW w:w="2040" w:type="dxa"/>
          </w:tcPr>
          <w:p w:rsidR="00DC06E6" w:rsidRPr="00CB07AA" w:rsidRDefault="00DC06E6" w:rsidP="00CB07AA">
            <w:pPr>
              <w:pStyle w:val="BodyText1"/>
              <w:rPr>
                <w:rFonts w:cs="Arial"/>
                <w:sz w:val="22"/>
                <w:szCs w:val="22"/>
              </w:rPr>
            </w:pPr>
            <w:r w:rsidRPr="00CB07AA">
              <w:rPr>
                <w:rFonts w:cs="Arial"/>
                <w:sz w:val="22"/>
                <w:szCs w:val="22"/>
              </w:rPr>
              <w:t>Core Team, user of the system</w:t>
            </w:r>
          </w:p>
        </w:tc>
        <w:tc>
          <w:tcPr>
            <w:tcW w:w="4234" w:type="dxa"/>
          </w:tcPr>
          <w:p w:rsidR="00DC06E6" w:rsidRPr="00CB07AA" w:rsidRDefault="00DC06E6" w:rsidP="00CB07AA">
            <w:pPr>
              <w:pStyle w:val="BodyText1"/>
              <w:rPr>
                <w:rFonts w:cs="Arial"/>
                <w:sz w:val="22"/>
                <w:szCs w:val="22"/>
              </w:rPr>
            </w:pPr>
            <w:r w:rsidRPr="00CB07AA">
              <w:rPr>
                <w:rFonts w:cs="Arial"/>
                <w:sz w:val="22"/>
                <w:szCs w:val="22"/>
              </w:rPr>
              <w:t>To impart the knowledge of the Mapped functionalities of the application to the core team so as to equip them with the knowledge of the application as per the business processes. This will enable</w:t>
            </w:r>
            <w:r w:rsidRPr="00CB07AA">
              <w:rPr>
                <w:rFonts w:cs="Arial"/>
                <w:sz w:val="22"/>
                <w:szCs w:val="22"/>
              </w:rPr>
              <w:tab/>
              <w:t>them to own the application and in turn provide training to any other users of the application.</w:t>
            </w:r>
          </w:p>
        </w:tc>
      </w:tr>
      <w:tr w:rsidR="00DC06E6" w:rsidRPr="00CB07AA" w:rsidTr="003E4FC3">
        <w:trPr>
          <w:trHeight w:val="2986"/>
        </w:trPr>
        <w:tc>
          <w:tcPr>
            <w:tcW w:w="769" w:type="dxa"/>
          </w:tcPr>
          <w:p w:rsidR="00DC06E6" w:rsidRPr="00CB07AA" w:rsidRDefault="00DC06E6" w:rsidP="00CB07AA">
            <w:pPr>
              <w:pStyle w:val="BodyText1"/>
              <w:rPr>
                <w:rFonts w:cs="Arial"/>
                <w:sz w:val="22"/>
                <w:szCs w:val="22"/>
              </w:rPr>
            </w:pPr>
            <w:r w:rsidRPr="00CB07AA">
              <w:rPr>
                <w:rFonts w:cs="Arial"/>
                <w:sz w:val="22"/>
                <w:szCs w:val="22"/>
              </w:rPr>
              <w:t>2</w:t>
            </w:r>
          </w:p>
        </w:tc>
        <w:tc>
          <w:tcPr>
            <w:tcW w:w="2605" w:type="dxa"/>
          </w:tcPr>
          <w:p w:rsidR="00DC06E6" w:rsidRPr="00CB07AA" w:rsidRDefault="00DC06E6" w:rsidP="00CB07AA">
            <w:pPr>
              <w:pStyle w:val="BodyText1"/>
              <w:rPr>
                <w:rFonts w:cs="Arial"/>
                <w:sz w:val="22"/>
                <w:szCs w:val="22"/>
              </w:rPr>
            </w:pPr>
            <w:r w:rsidRPr="00CB07AA">
              <w:rPr>
                <w:rFonts w:cs="Arial"/>
                <w:sz w:val="22"/>
                <w:szCs w:val="22"/>
              </w:rPr>
              <w:t>End</w:t>
            </w:r>
            <w:r w:rsidRPr="00CB07AA">
              <w:rPr>
                <w:rFonts w:cs="Arial"/>
                <w:sz w:val="22"/>
                <w:szCs w:val="22"/>
              </w:rPr>
              <w:tab/>
              <w:t>User Technical Training (Hands-On training)</w:t>
            </w:r>
          </w:p>
        </w:tc>
        <w:tc>
          <w:tcPr>
            <w:tcW w:w="2040" w:type="dxa"/>
          </w:tcPr>
          <w:p w:rsidR="00DC06E6" w:rsidRPr="00CB07AA" w:rsidRDefault="00DC06E6" w:rsidP="00CB07AA">
            <w:pPr>
              <w:pStyle w:val="BodyText1"/>
              <w:rPr>
                <w:rFonts w:cs="Arial"/>
                <w:sz w:val="22"/>
                <w:szCs w:val="22"/>
              </w:rPr>
            </w:pPr>
            <w:r w:rsidRPr="00CB07AA">
              <w:rPr>
                <w:rFonts w:cs="Arial"/>
                <w:sz w:val="22"/>
                <w:szCs w:val="22"/>
              </w:rPr>
              <w:t>Core Team (Technical) System Administration</w:t>
            </w:r>
          </w:p>
        </w:tc>
        <w:tc>
          <w:tcPr>
            <w:tcW w:w="4234" w:type="dxa"/>
          </w:tcPr>
          <w:p w:rsidR="00DC06E6" w:rsidRPr="00CB07AA" w:rsidRDefault="00DC06E6" w:rsidP="00CB07AA">
            <w:pPr>
              <w:pStyle w:val="BodyText1"/>
              <w:rPr>
                <w:rFonts w:cs="Arial"/>
                <w:sz w:val="22"/>
                <w:szCs w:val="22"/>
              </w:rPr>
            </w:pPr>
            <w:r w:rsidRPr="00CB07AA">
              <w:rPr>
                <w:rFonts w:cs="Arial"/>
                <w:sz w:val="22"/>
                <w:szCs w:val="22"/>
              </w:rPr>
              <w:t>To impart the knowledge of the technical aspects of the application to the core technical team so as to equip them with the technology of the application. This will enable them to address any technical requirements of the application and be in turn provide training to any other technical users of the  application</w:t>
            </w:r>
          </w:p>
        </w:tc>
      </w:tr>
    </w:tbl>
    <w:p w:rsidR="00286820" w:rsidRPr="00CB07AA" w:rsidRDefault="00286820" w:rsidP="00CB07AA">
      <w:pPr>
        <w:pStyle w:val="ListParagraph"/>
        <w:ind w:left="1080"/>
        <w:rPr>
          <w:rFonts w:ascii="Arial" w:hAnsi="Arial" w:cs="Arial"/>
          <w:b/>
          <w:bCs/>
          <w:u w:val="single"/>
        </w:rPr>
      </w:pPr>
    </w:p>
    <w:p w:rsidR="00E43E2B" w:rsidRPr="00F432E4" w:rsidRDefault="00E43E2B" w:rsidP="00CB07AA">
      <w:pPr>
        <w:pStyle w:val="Heading1"/>
        <w:rPr>
          <w:rFonts w:ascii="Arial" w:hAnsi="Arial" w:cs="Arial"/>
        </w:rPr>
      </w:pPr>
      <w:bookmarkStart w:id="98" w:name="_Toc444374435"/>
      <w:r w:rsidRPr="00F432E4">
        <w:rPr>
          <w:rFonts w:ascii="Arial" w:hAnsi="Arial" w:cs="Arial"/>
        </w:rPr>
        <w:lastRenderedPageBreak/>
        <w:t>Existing Sate</w:t>
      </w:r>
      <w:r w:rsidR="00696F4E">
        <w:rPr>
          <w:rFonts w:ascii="Arial" w:hAnsi="Arial" w:cs="Arial"/>
        </w:rPr>
        <w:t>s</w:t>
      </w:r>
      <w:r w:rsidRPr="00F432E4">
        <w:rPr>
          <w:rFonts w:ascii="Arial" w:hAnsi="Arial" w:cs="Arial"/>
        </w:rPr>
        <w:t xml:space="preserve"> and Report</w:t>
      </w:r>
      <w:r w:rsidR="00696F4E">
        <w:rPr>
          <w:rFonts w:ascii="Arial" w:hAnsi="Arial" w:cs="Arial"/>
        </w:rPr>
        <w:t>s</w:t>
      </w:r>
      <w:r w:rsidRPr="00F432E4">
        <w:rPr>
          <w:rFonts w:ascii="Arial" w:hAnsi="Arial" w:cs="Arial"/>
        </w:rPr>
        <w:t xml:space="preserve"> sample as annexure</w:t>
      </w:r>
      <w:bookmarkEnd w:id="98"/>
    </w:p>
    <w:p w:rsidR="00E43E2B" w:rsidRPr="00CB07AA" w:rsidRDefault="00E43E2B" w:rsidP="00CB07AA">
      <w:pPr>
        <w:spacing w:after="0"/>
        <w:rPr>
          <w:rFonts w:ascii="Arial" w:hAnsi="Arial" w:cs="Arial"/>
          <w:b/>
          <w:bCs/>
          <w:caps/>
          <w:u w:val="single"/>
        </w:rPr>
      </w:pPr>
      <w:r w:rsidRPr="00CB07AA">
        <w:rPr>
          <w:rFonts w:ascii="Arial" w:hAnsi="Arial" w:cs="Arial"/>
          <w:b/>
          <w:bCs/>
          <w:caps/>
          <w:u w:val="single"/>
        </w:rPr>
        <w:br w:type="page"/>
      </w:r>
    </w:p>
    <w:p w:rsidR="00E43E2B" w:rsidRPr="00F432E4" w:rsidRDefault="00E43E2B" w:rsidP="00CB07AA">
      <w:pPr>
        <w:pStyle w:val="Heading1"/>
        <w:rPr>
          <w:rFonts w:ascii="Arial" w:hAnsi="Arial" w:cs="Arial"/>
        </w:rPr>
      </w:pPr>
      <w:bookmarkStart w:id="99" w:name="_Toc444374436"/>
      <w:r w:rsidRPr="00F432E4">
        <w:rPr>
          <w:rFonts w:ascii="Arial" w:hAnsi="Arial" w:cs="Arial"/>
        </w:rPr>
        <w:lastRenderedPageBreak/>
        <w:t>Deliverables</w:t>
      </w:r>
      <w:bookmarkEnd w:id="99"/>
    </w:p>
    <w:p w:rsidR="00E43E2B" w:rsidRPr="00CB07AA" w:rsidRDefault="00E43E2B" w:rsidP="00CB07AA">
      <w:pPr>
        <w:pStyle w:val="ListParagraph"/>
        <w:tabs>
          <w:tab w:val="left" w:pos="540"/>
          <w:tab w:val="left" w:pos="1620"/>
          <w:tab w:val="left" w:pos="3240"/>
        </w:tabs>
        <w:spacing w:after="0"/>
        <w:ind w:left="0"/>
        <w:jc w:val="both"/>
        <w:rPr>
          <w:rFonts w:ascii="Arial" w:hAnsi="Arial" w:cs="Arial"/>
        </w:rPr>
      </w:pPr>
      <w:r w:rsidRPr="00CB07AA">
        <w:rPr>
          <w:rFonts w:ascii="Arial" w:hAnsi="Arial" w:cs="Arial"/>
        </w:rPr>
        <w:t xml:space="preserve">The list of deliverable may as under: </w:t>
      </w:r>
    </w:p>
    <w:p w:rsidR="00E43E2B" w:rsidRPr="00CB07AA" w:rsidRDefault="00E43E2B" w:rsidP="00CB07AA">
      <w:pPr>
        <w:pStyle w:val="ListParagraph"/>
        <w:tabs>
          <w:tab w:val="left" w:pos="540"/>
          <w:tab w:val="left" w:pos="990"/>
          <w:tab w:val="left" w:pos="2070"/>
        </w:tabs>
        <w:spacing w:after="0"/>
        <w:ind w:left="0"/>
        <w:jc w:val="both"/>
        <w:rPr>
          <w:rFonts w:ascii="Arial" w:hAnsi="Arial" w:cs="Arial"/>
        </w:rPr>
      </w:pP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Project &amp; Progress Plan</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The Total BASB Automation System Developed According The M</w:t>
      </w:r>
      <w:r w:rsidR="00760188">
        <w:rPr>
          <w:rFonts w:ascii="Arial" w:hAnsi="Arial" w:cs="Arial"/>
        </w:rPr>
        <w:t xml:space="preserve">odules Installed In Phases </w:t>
      </w:r>
      <w:proofErr w:type="gramStart"/>
      <w:r w:rsidR="00760188">
        <w:rPr>
          <w:rFonts w:ascii="Arial" w:hAnsi="Arial" w:cs="Arial"/>
        </w:rPr>
        <w:t xml:space="preserve">and  </w:t>
      </w:r>
      <w:r w:rsidRPr="00CB07AA">
        <w:rPr>
          <w:rFonts w:ascii="Arial" w:hAnsi="Arial" w:cs="Arial"/>
        </w:rPr>
        <w:t>Commissioned</w:t>
      </w:r>
      <w:proofErr w:type="gramEnd"/>
      <w:r w:rsidRPr="00CB07AA">
        <w:rPr>
          <w:rFonts w:ascii="Arial" w:hAnsi="Arial" w:cs="Arial"/>
        </w:rPr>
        <w:t>.</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Additional Special Modules as required</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Database Management</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Hardware Specifications for Installation Preparation</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All Coding Used In the System Development and Code Documentation.</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User’s Manual Both Online, CD and Hard Copy Form</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Training for End Users, Executives, and System Admin as Per Approved Plan.</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Technical Documents on Software Development (All Modules)</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System Design Document</w:t>
      </w:r>
    </w:p>
    <w:p w:rsidR="00E43E2B" w:rsidRPr="00CB07AA" w:rsidRDefault="00E43E2B" w:rsidP="004212DD">
      <w:pPr>
        <w:numPr>
          <w:ilvl w:val="0"/>
          <w:numId w:val="45"/>
        </w:numPr>
        <w:tabs>
          <w:tab w:val="left" w:pos="630"/>
        </w:tabs>
        <w:spacing w:after="0" w:line="360" w:lineRule="auto"/>
        <w:rPr>
          <w:rFonts w:ascii="Arial" w:hAnsi="Arial" w:cs="Arial"/>
        </w:rPr>
      </w:pPr>
      <w:del w:id="100" w:author="Johnny Alam" w:date="2016-02-28T12:46:00Z">
        <w:r w:rsidRPr="00CB07AA" w:rsidDel="008E495C">
          <w:rPr>
            <w:rFonts w:ascii="Arial" w:hAnsi="Arial" w:cs="Arial"/>
          </w:rPr>
          <w:delText>State Diagram</w:delText>
        </w:r>
      </w:del>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Data Schema</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SQA Report</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Test Result for Each Software Deliverables</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Acceptance Test Result for each Software Deliverables</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Architectural Document for Total System</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Functional Description</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Configuration Information</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Interface Connections</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System and Sub System Schematics Diagram</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 xml:space="preserve">Overview of Build Requirements. </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System Requirements.</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Software Installation, Maintenance &amp; Service Support</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Software Versions with Documentation</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Communication Interface Protocols</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Test Plan, Case Procedures and how to use</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Rollback Procedure and how to load Data</w:t>
      </w:r>
    </w:p>
    <w:p w:rsidR="00E43E2B" w:rsidRPr="00CB07AA" w:rsidRDefault="00E43E2B" w:rsidP="004212DD">
      <w:pPr>
        <w:numPr>
          <w:ilvl w:val="0"/>
          <w:numId w:val="45"/>
        </w:numPr>
        <w:tabs>
          <w:tab w:val="left" w:pos="630"/>
        </w:tabs>
        <w:spacing w:after="0" w:line="360" w:lineRule="auto"/>
        <w:rPr>
          <w:rFonts w:ascii="Arial" w:hAnsi="Arial" w:cs="Arial"/>
        </w:rPr>
      </w:pPr>
      <w:r w:rsidRPr="00CB07AA">
        <w:rPr>
          <w:rFonts w:ascii="Arial" w:hAnsi="Arial" w:cs="Arial"/>
        </w:rPr>
        <w:t>Maintenance Procedures and System Support Procedures</w:t>
      </w:r>
    </w:p>
    <w:p w:rsidR="00DC06E6" w:rsidRPr="00CB07AA" w:rsidRDefault="00DC06E6" w:rsidP="00CB07AA">
      <w:pPr>
        <w:pStyle w:val="ListParagraph"/>
        <w:ind w:left="1080"/>
        <w:jc w:val="center"/>
        <w:rPr>
          <w:rFonts w:ascii="Arial" w:hAnsi="Arial" w:cs="Arial"/>
          <w:b/>
          <w:bCs/>
          <w:caps/>
          <w:u w:val="single"/>
        </w:rPr>
      </w:pPr>
    </w:p>
    <w:sectPr w:rsidR="00DC06E6" w:rsidRPr="00CB07AA" w:rsidSect="00F3746F">
      <w:headerReference w:type="default" r:id="rId20"/>
      <w:footerReference w:type="default" r:id="rId21"/>
      <w:footerReference w:type="first" r:id="rId22"/>
      <w:pgSz w:w="12240" w:h="15840"/>
      <w:pgMar w:top="810" w:right="1440" w:bottom="810" w:left="1260" w:header="5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0916" w:rsidRDefault="00F20916" w:rsidP="003F1438">
      <w:pPr>
        <w:spacing w:after="0" w:line="240" w:lineRule="auto"/>
      </w:pPr>
      <w:r>
        <w:separator/>
      </w:r>
    </w:p>
  </w:endnote>
  <w:endnote w:type="continuationSeparator" w:id="0">
    <w:p w:rsidR="00F20916" w:rsidRDefault="00F20916" w:rsidP="003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95C" w:rsidRDefault="008E495C">
    <w:pPr>
      <w:pStyle w:val="Footer"/>
      <w:jc w:val="center"/>
    </w:pPr>
    <w:r>
      <w:fldChar w:fldCharType="begin"/>
    </w:r>
    <w:r>
      <w:instrText xml:space="preserve"> PAGE   \* MERGEFORMAT </w:instrText>
    </w:r>
    <w:r>
      <w:fldChar w:fldCharType="separate"/>
    </w:r>
    <w:r w:rsidR="00A26B77" w:rsidRPr="00A26B77">
      <w:rPr>
        <w:b/>
        <w:bCs/>
        <w:noProof/>
      </w:rPr>
      <w:t>9</w:t>
    </w:r>
    <w:r>
      <w:rPr>
        <w:b/>
        <w:bCs/>
        <w:noProof/>
      </w:rPr>
      <w:fldChar w:fldCharType="end"/>
    </w:r>
    <w:r>
      <w:rPr>
        <w:b/>
        <w:bCs/>
      </w:rPr>
      <w:t xml:space="preserve"> </w:t>
    </w:r>
    <w:r>
      <w:t>|</w:t>
    </w:r>
    <w:r>
      <w:rPr>
        <w:b/>
        <w:bCs/>
      </w:rPr>
      <w:t xml:space="preserve"> </w:t>
    </w:r>
    <w:r w:rsidRPr="00F3746F">
      <w:rPr>
        <w:color w:val="808080" w:themeColor="background1" w:themeShade="80"/>
        <w:spacing w:val="60"/>
      </w:rPr>
      <w:t>Page</w:t>
    </w:r>
  </w:p>
  <w:p w:rsidR="008E495C" w:rsidRPr="005A6387" w:rsidRDefault="008E495C">
    <w:pPr>
      <w:pStyle w:val="Footer"/>
      <w:jc w:val="center"/>
      <w:rPr>
        <w:sz w:val="20"/>
        <w:szCs w:val="20"/>
      </w:rPr>
    </w:pPr>
    <w:r w:rsidRPr="005A6387">
      <w:rPr>
        <w:sz w:val="20"/>
        <w:szCs w:val="20"/>
      </w:rPr>
      <w:t>FOR OFFICIAL USE ONLY</w:t>
    </w:r>
  </w:p>
  <w:p w:rsidR="008E495C" w:rsidRDefault="008E49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95C" w:rsidRDefault="008E495C" w:rsidP="00F3746F">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0916" w:rsidRDefault="00F20916" w:rsidP="003F1438">
      <w:pPr>
        <w:spacing w:after="0" w:line="240" w:lineRule="auto"/>
      </w:pPr>
      <w:r>
        <w:separator/>
      </w:r>
    </w:p>
  </w:footnote>
  <w:footnote w:type="continuationSeparator" w:id="0">
    <w:p w:rsidR="00F20916" w:rsidRDefault="00F20916" w:rsidP="003F14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495C" w:rsidRPr="005A6387" w:rsidRDefault="008E495C" w:rsidP="00562EC8">
    <w:pPr>
      <w:pStyle w:val="Footer"/>
      <w:jc w:val="center"/>
      <w:rPr>
        <w:sz w:val="20"/>
        <w:szCs w:val="20"/>
      </w:rPr>
    </w:pPr>
    <w:r w:rsidRPr="005A6387">
      <w:rPr>
        <w:sz w:val="20"/>
        <w:szCs w:val="20"/>
      </w:rPr>
      <w:t>FOR OFFICIAL USE ONLY</w:t>
    </w:r>
  </w:p>
  <w:p w:rsidR="008E495C" w:rsidRDefault="008E49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0C9A"/>
    <w:multiLevelType w:val="hybridMultilevel"/>
    <w:tmpl w:val="2FE6E3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145384"/>
    <w:multiLevelType w:val="hybridMultilevel"/>
    <w:tmpl w:val="87A6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1454A"/>
    <w:multiLevelType w:val="hybridMultilevel"/>
    <w:tmpl w:val="E2601C28"/>
    <w:lvl w:ilvl="0" w:tplc="B8A2A54E">
      <w:start w:val="1"/>
      <w:numFmt w:val="lowerLetter"/>
      <w:lvlText w:val="(%1)"/>
      <w:lvlJc w:val="left"/>
      <w:pPr>
        <w:tabs>
          <w:tab w:val="num" w:pos="1080"/>
        </w:tabs>
        <w:ind w:left="1080" w:hanging="360"/>
      </w:pPr>
      <w:rPr>
        <w:rFonts w:hint="default"/>
      </w:rPr>
    </w:lvl>
    <w:lvl w:ilvl="1" w:tplc="990AAC1A">
      <w:start w:val="1"/>
      <w:numFmt w:val="decimal"/>
      <w:lvlText w:val="%2"/>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0B8226E"/>
    <w:multiLevelType w:val="hybridMultilevel"/>
    <w:tmpl w:val="202C92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406D5B"/>
    <w:multiLevelType w:val="singleLevel"/>
    <w:tmpl w:val="6750E702"/>
    <w:lvl w:ilvl="0">
      <w:start w:val="1"/>
      <w:numFmt w:val="bullet"/>
      <w:pStyle w:val="listbullet1"/>
      <w:lvlText w:val=""/>
      <w:lvlJc w:val="left"/>
      <w:pPr>
        <w:ind w:left="792" w:hanging="360"/>
      </w:pPr>
      <w:rPr>
        <w:rFonts w:ascii="Symbol" w:hAnsi="Symbol" w:hint="default"/>
        <w:color w:val="auto"/>
      </w:rPr>
    </w:lvl>
  </w:abstractNum>
  <w:abstractNum w:abstractNumId="5">
    <w:nsid w:val="11995584"/>
    <w:multiLevelType w:val="hybridMultilevel"/>
    <w:tmpl w:val="CAB05156"/>
    <w:lvl w:ilvl="0" w:tplc="D1D4415C">
      <w:start w:val="1"/>
      <w:numFmt w:val="bullet"/>
      <w:lvlText w:val=""/>
      <w:lvlJc w:val="left"/>
      <w:pPr>
        <w:tabs>
          <w:tab w:val="num" w:pos="720"/>
        </w:tabs>
        <w:ind w:left="720" w:hanging="360"/>
      </w:pPr>
      <w:rPr>
        <w:rFonts w:ascii="Symbol" w:hAnsi="Symbol" w:hint="default"/>
      </w:rPr>
    </w:lvl>
    <w:lvl w:ilvl="1" w:tplc="C5D41374">
      <w:start w:val="1273"/>
      <w:numFmt w:val="bullet"/>
      <w:lvlText w:val="o"/>
      <w:lvlJc w:val="left"/>
      <w:pPr>
        <w:tabs>
          <w:tab w:val="num" w:pos="1440"/>
        </w:tabs>
        <w:ind w:left="1440" w:hanging="360"/>
      </w:pPr>
      <w:rPr>
        <w:rFonts w:ascii="Courier New" w:hAnsi="Courier New" w:hint="default"/>
      </w:rPr>
    </w:lvl>
    <w:lvl w:ilvl="2" w:tplc="A426DB16" w:tentative="1">
      <w:start w:val="1"/>
      <w:numFmt w:val="bullet"/>
      <w:lvlText w:val=""/>
      <w:lvlJc w:val="left"/>
      <w:pPr>
        <w:tabs>
          <w:tab w:val="num" w:pos="2160"/>
        </w:tabs>
        <w:ind w:left="2160" w:hanging="360"/>
      </w:pPr>
      <w:rPr>
        <w:rFonts w:ascii="Symbol" w:hAnsi="Symbol" w:hint="default"/>
      </w:rPr>
    </w:lvl>
    <w:lvl w:ilvl="3" w:tplc="53D21D2E" w:tentative="1">
      <w:start w:val="1"/>
      <w:numFmt w:val="bullet"/>
      <w:lvlText w:val=""/>
      <w:lvlJc w:val="left"/>
      <w:pPr>
        <w:tabs>
          <w:tab w:val="num" w:pos="2880"/>
        </w:tabs>
        <w:ind w:left="2880" w:hanging="360"/>
      </w:pPr>
      <w:rPr>
        <w:rFonts w:ascii="Symbol" w:hAnsi="Symbol" w:hint="default"/>
      </w:rPr>
    </w:lvl>
    <w:lvl w:ilvl="4" w:tplc="F238185A" w:tentative="1">
      <w:start w:val="1"/>
      <w:numFmt w:val="bullet"/>
      <w:lvlText w:val=""/>
      <w:lvlJc w:val="left"/>
      <w:pPr>
        <w:tabs>
          <w:tab w:val="num" w:pos="3600"/>
        </w:tabs>
        <w:ind w:left="3600" w:hanging="360"/>
      </w:pPr>
      <w:rPr>
        <w:rFonts w:ascii="Symbol" w:hAnsi="Symbol" w:hint="default"/>
      </w:rPr>
    </w:lvl>
    <w:lvl w:ilvl="5" w:tplc="BD003CBC" w:tentative="1">
      <w:start w:val="1"/>
      <w:numFmt w:val="bullet"/>
      <w:lvlText w:val=""/>
      <w:lvlJc w:val="left"/>
      <w:pPr>
        <w:tabs>
          <w:tab w:val="num" w:pos="4320"/>
        </w:tabs>
        <w:ind w:left="4320" w:hanging="360"/>
      </w:pPr>
      <w:rPr>
        <w:rFonts w:ascii="Symbol" w:hAnsi="Symbol" w:hint="default"/>
      </w:rPr>
    </w:lvl>
    <w:lvl w:ilvl="6" w:tplc="818AFFA6" w:tentative="1">
      <w:start w:val="1"/>
      <w:numFmt w:val="bullet"/>
      <w:lvlText w:val=""/>
      <w:lvlJc w:val="left"/>
      <w:pPr>
        <w:tabs>
          <w:tab w:val="num" w:pos="5040"/>
        </w:tabs>
        <w:ind w:left="5040" w:hanging="360"/>
      </w:pPr>
      <w:rPr>
        <w:rFonts w:ascii="Symbol" w:hAnsi="Symbol" w:hint="default"/>
      </w:rPr>
    </w:lvl>
    <w:lvl w:ilvl="7" w:tplc="26145530" w:tentative="1">
      <w:start w:val="1"/>
      <w:numFmt w:val="bullet"/>
      <w:lvlText w:val=""/>
      <w:lvlJc w:val="left"/>
      <w:pPr>
        <w:tabs>
          <w:tab w:val="num" w:pos="5760"/>
        </w:tabs>
        <w:ind w:left="5760" w:hanging="360"/>
      </w:pPr>
      <w:rPr>
        <w:rFonts w:ascii="Symbol" w:hAnsi="Symbol" w:hint="default"/>
      </w:rPr>
    </w:lvl>
    <w:lvl w:ilvl="8" w:tplc="A2E22652" w:tentative="1">
      <w:start w:val="1"/>
      <w:numFmt w:val="bullet"/>
      <w:lvlText w:val=""/>
      <w:lvlJc w:val="left"/>
      <w:pPr>
        <w:tabs>
          <w:tab w:val="num" w:pos="6480"/>
        </w:tabs>
        <w:ind w:left="6480" w:hanging="360"/>
      </w:pPr>
      <w:rPr>
        <w:rFonts w:ascii="Symbol" w:hAnsi="Symbol" w:hint="default"/>
      </w:rPr>
    </w:lvl>
  </w:abstractNum>
  <w:abstractNum w:abstractNumId="6">
    <w:nsid w:val="12615222"/>
    <w:multiLevelType w:val="hybridMultilevel"/>
    <w:tmpl w:val="5AEE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E09F3"/>
    <w:multiLevelType w:val="hybridMultilevel"/>
    <w:tmpl w:val="B20869F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135E2B10"/>
    <w:multiLevelType w:val="hybridMultilevel"/>
    <w:tmpl w:val="8A8A34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5F46237"/>
    <w:multiLevelType w:val="hybridMultilevel"/>
    <w:tmpl w:val="6B541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340" w:hanging="540"/>
      </w:pPr>
      <w:rPr>
        <w:rFonts w:ascii="Symbol" w:hAnsi="Symbol" w:hint="default"/>
      </w:rPr>
    </w:lvl>
    <w:lvl w:ilvl="3" w:tplc="FC5E6774">
      <w:numFmt w:val="bullet"/>
      <w:lvlText w:val="-"/>
      <w:lvlJc w:val="left"/>
      <w:pPr>
        <w:ind w:left="3135" w:hanging="615"/>
      </w:pPr>
      <w:rPr>
        <w:rFonts w:ascii="Arial" w:eastAsia="Calibri"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5F2C6F"/>
    <w:multiLevelType w:val="hybridMultilevel"/>
    <w:tmpl w:val="7D549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B33675"/>
    <w:multiLevelType w:val="hybridMultilevel"/>
    <w:tmpl w:val="E7FA13A6"/>
    <w:lvl w:ilvl="0" w:tplc="04090005">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2985BB3"/>
    <w:multiLevelType w:val="hybridMultilevel"/>
    <w:tmpl w:val="656EC0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CB07E8"/>
    <w:multiLevelType w:val="hybridMultilevel"/>
    <w:tmpl w:val="1174D4FC"/>
    <w:lvl w:ilvl="0" w:tplc="9D4028A0">
      <w:start w:val="1"/>
      <w:numFmt w:val="lowerLetter"/>
      <w:lvlText w:val="%1."/>
      <w:lvlJc w:val="left"/>
      <w:pPr>
        <w:tabs>
          <w:tab w:val="num" w:pos="720"/>
        </w:tabs>
        <w:ind w:left="720" w:hanging="360"/>
      </w:pPr>
      <w:rPr>
        <w:rFonts w:ascii="Calibri" w:eastAsia="Calibri" w:hAnsi="Calibri" w:cs="Calibri" w:hint="default"/>
        <w:b w:val="0"/>
      </w:rPr>
    </w:lvl>
    <w:lvl w:ilvl="1" w:tplc="298EAF0C">
      <w:start w:val="1"/>
      <w:numFmt w:val="decimal"/>
      <w:lvlText w:val="(%2)"/>
      <w:lvlJc w:val="left"/>
      <w:pPr>
        <w:tabs>
          <w:tab w:val="num" w:pos="1530"/>
        </w:tabs>
        <w:ind w:left="1530" w:hanging="360"/>
      </w:pPr>
      <w:rPr>
        <w:rFonts w:hint="default"/>
        <w:b w:val="0"/>
      </w:rPr>
    </w:lvl>
    <w:lvl w:ilvl="2" w:tplc="04090001">
      <w:start w:val="1"/>
      <w:numFmt w:val="bullet"/>
      <w:lvlText w:val=""/>
      <w:lvlJc w:val="left"/>
      <w:pPr>
        <w:tabs>
          <w:tab w:val="num" w:pos="2160"/>
        </w:tabs>
        <w:ind w:left="2160" w:hanging="360"/>
      </w:pPr>
      <w:rPr>
        <w:rFonts w:ascii="Symbol" w:hAnsi="Symbol" w:hint="default"/>
      </w:rPr>
    </w:lvl>
    <w:lvl w:ilvl="3" w:tplc="8DD815CA">
      <w:start w:val="1"/>
      <w:numFmt w:val="lowerLetter"/>
      <w:lvlText w:val="(%4)"/>
      <w:lvlJc w:val="left"/>
      <w:pPr>
        <w:tabs>
          <w:tab w:val="num" w:pos="2880"/>
        </w:tabs>
        <w:ind w:left="2880" w:hanging="360"/>
      </w:pPr>
      <w:rPr>
        <w:rFonts w:hint="default"/>
      </w:rPr>
    </w:lvl>
    <w:lvl w:ilvl="4" w:tplc="84CA9C4C" w:tentative="1">
      <w:start w:val="1"/>
      <w:numFmt w:val="bullet"/>
      <w:lvlText w:val="•"/>
      <w:lvlJc w:val="left"/>
      <w:pPr>
        <w:tabs>
          <w:tab w:val="num" w:pos="3600"/>
        </w:tabs>
        <w:ind w:left="3600" w:hanging="360"/>
      </w:pPr>
      <w:rPr>
        <w:rFonts w:ascii="Georgia" w:hAnsi="Georgia" w:hint="default"/>
      </w:rPr>
    </w:lvl>
    <w:lvl w:ilvl="5" w:tplc="B74454D0" w:tentative="1">
      <w:start w:val="1"/>
      <w:numFmt w:val="bullet"/>
      <w:lvlText w:val="•"/>
      <w:lvlJc w:val="left"/>
      <w:pPr>
        <w:tabs>
          <w:tab w:val="num" w:pos="4320"/>
        </w:tabs>
        <w:ind w:left="4320" w:hanging="360"/>
      </w:pPr>
      <w:rPr>
        <w:rFonts w:ascii="Georgia" w:hAnsi="Georgia" w:hint="default"/>
      </w:rPr>
    </w:lvl>
    <w:lvl w:ilvl="6" w:tplc="36E2F7E8" w:tentative="1">
      <w:start w:val="1"/>
      <w:numFmt w:val="bullet"/>
      <w:lvlText w:val="•"/>
      <w:lvlJc w:val="left"/>
      <w:pPr>
        <w:tabs>
          <w:tab w:val="num" w:pos="5040"/>
        </w:tabs>
        <w:ind w:left="5040" w:hanging="360"/>
      </w:pPr>
      <w:rPr>
        <w:rFonts w:ascii="Georgia" w:hAnsi="Georgia" w:hint="default"/>
      </w:rPr>
    </w:lvl>
    <w:lvl w:ilvl="7" w:tplc="39862ABE" w:tentative="1">
      <w:start w:val="1"/>
      <w:numFmt w:val="bullet"/>
      <w:lvlText w:val="•"/>
      <w:lvlJc w:val="left"/>
      <w:pPr>
        <w:tabs>
          <w:tab w:val="num" w:pos="5760"/>
        </w:tabs>
        <w:ind w:left="5760" w:hanging="360"/>
      </w:pPr>
      <w:rPr>
        <w:rFonts w:ascii="Georgia" w:hAnsi="Georgia" w:hint="default"/>
      </w:rPr>
    </w:lvl>
    <w:lvl w:ilvl="8" w:tplc="40A68290" w:tentative="1">
      <w:start w:val="1"/>
      <w:numFmt w:val="bullet"/>
      <w:lvlText w:val="•"/>
      <w:lvlJc w:val="left"/>
      <w:pPr>
        <w:tabs>
          <w:tab w:val="num" w:pos="6480"/>
        </w:tabs>
        <w:ind w:left="6480" w:hanging="360"/>
      </w:pPr>
      <w:rPr>
        <w:rFonts w:ascii="Georgia" w:hAnsi="Georgia" w:hint="default"/>
      </w:rPr>
    </w:lvl>
  </w:abstractNum>
  <w:abstractNum w:abstractNumId="14">
    <w:nsid w:val="24D117A1"/>
    <w:multiLevelType w:val="hybridMultilevel"/>
    <w:tmpl w:val="87EAA08E"/>
    <w:lvl w:ilvl="0" w:tplc="9D4028A0">
      <w:start w:val="1"/>
      <w:numFmt w:val="lowerLetter"/>
      <w:lvlText w:val="%1."/>
      <w:lvlJc w:val="left"/>
      <w:pPr>
        <w:tabs>
          <w:tab w:val="num" w:pos="720"/>
        </w:tabs>
        <w:ind w:left="720" w:hanging="360"/>
      </w:pPr>
      <w:rPr>
        <w:rFonts w:ascii="Calibri" w:eastAsia="Calibri" w:hAnsi="Calibri" w:cs="Calibri" w:hint="default"/>
        <w:b w:val="0"/>
      </w:rPr>
    </w:lvl>
    <w:lvl w:ilvl="1" w:tplc="298EAF0C">
      <w:start w:val="1"/>
      <w:numFmt w:val="decimal"/>
      <w:lvlText w:val="(%2)"/>
      <w:lvlJc w:val="left"/>
      <w:pPr>
        <w:tabs>
          <w:tab w:val="num" w:pos="1530"/>
        </w:tabs>
        <w:ind w:left="1530" w:hanging="360"/>
      </w:pPr>
      <w:rPr>
        <w:rFonts w:hint="default"/>
        <w:b w:val="0"/>
      </w:rPr>
    </w:lvl>
    <w:lvl w:ilvl="2" w:tplc="04090001">
      <w:start w:val="1"/>
      <w:numFmt w:val="bullet"/>
      <w:lvlText w:val=""/>
      <w:lvlJc w:val="left"/>
      <w:pPr>
        <w:tabs>
          <w:tab w:val="num" w:pos="2160"/>
        </w:tabs>
        <w:ind w:left="2160" w:hanging="360"/>
      </w:pPr>
      <w:rPr>
        <w:rFonts w:ascii="Symbol" w:hAnsi="Symbol" w:hint="default"/>
      </w:rPr>
    </w:lvl>
    <w:lvl w:ilvl="3" w:tplc="8DD815CA">
      <w:start w:val="1"/>
      <w:numFmt w:val="lowerLetter"/>
      <w:lvlText w:val="(%4)"/>
      <w:lvlJc w:val="left"/>
      <w:pPr>
        <w:tabs>
          <w:tab w:val="num" w:pos="2880"/>
        </w:tabs>
        <w:ind w:left="2880" w:hanging="360"/>
      </w:pPr>
      <w:rPr>
        <w:rFonts w:hint="default"/>
      </w:rPr>
    </w:lvl>
    <w:lvl w:ilvl="4" w:tplc="84CA9C4C">
      <w:start w:val="1"/>
      <w:numFmt w:val="bullet"/>
      <w:lvlText w:val="•"/>
      <w:lvlJc w:val="left"/>
      <w:pPr>
        <w:tabs>
          <w:tab w:val="num" w:pos="3600"/>
        </w:tabs>
        <w:ind w:left="3600" w:hanging="360"/>
      </w:pPr>
      <w:rPr>
        <w:rFonts w:ascii="Georgia" w:hAnsi="Georgia" w:hint="default"/>
      </w:rPr>
    </w:lvl>
    <w:lvl w:ilvl="5" w:tplc="B74454D0" w:tentative="1">
      <w:start w:val="1"/>
      <w:numFmt w:val="bullet"/>
      <w:lvlText w:val="•"/>
      <w:lvlJc w:val="left"/>
      <w:pPr>
        <w:tabs>
          <w:tab w:val="num" w:pos="4320"/>
        </w:tabs>
        <w:ind w:left="4320" w:hanging="360"/>
      </w:pPr>
      <w:rPr>
        <w:rFonts w:ascii="Georgia" w:hAnsi="Georgia" w:hint="default"/>
      </w:rPr>
    </w:lvl>
    <w:lvl w:ilvl="6" w:tplc="36E2F7E8" w:tentative="1">
      <w:start w:val="1"/>
      <w:numFmt w:val="bullet"/>
      <w:lvlText w:val="•"/>
      <w:lvlJc w:val="left"/>
      <w:pPr>
        <w:tabs>
          <w:tab w:val="num" w:pos="5040"/>
        </w:tabs>
        <w:ind w:left="5040" w:hanging="360"/>
      </w:pPr>
      <w:rPr>
        <w:rFonts w:ascii="Georgia" w:hAnsi="Georgia" w:hint="default"/>
      </w:rPr>
    </w:lvl>
    <w:lvl w:ilvl="7" w:tplc="39862ABE" w:tentative="1">
      <w:start w:val="1"/>
      <w:numFmt w:val="bullet"/>
      <w:lvlText w:val="•"/>
      <w:lvlJc w:val="left"/>
      <w:pPr>
        <w:tabs>
          <w:tab w:val="num" w:pos="5760"/>
        </w:tabs>
        <w:ind w:left="5760" w:hanging="360"/>
      </w:pPr>
      <w:rPr>
        <w:rFonts w:ascii="Georgia" w:hAnsi="Georgia" w:hint="default"/>
      </w:rPr>
    </w:lvl>
    <w:lvl w:ilvl="8" w:tplc="40A68290" w:tentative="1">
      <w:start w:val="1"/>
      <w:numFmt w:val="bullet"/>
      <w:lvlText w:val="•"/>
      <w:lvlJc w:val="left"/>
      <w:pPr>
        <w:tabs>
          <w:tab w:val="num" w:pos="6480"/>
        </w:tabs>
        <w:ind w:left="6480" w:hanging="360"/>
      </w:pPr>
      <w:rPr>
        <w:rFonts w:ascii="Georgia" w:hAnsi="Georgia" w:hint="default"/>
      </w:rPr>
    </w:lvl>
  </w:abstractNum>
  <w:abstractNum w:abstractNumId="15">
    <w:nsid w:val="26AF2EAB"/>
    <w:multiLevelType w:val="hybridMultilevel"/>
    <w:tmpl w:val="09D6BB52"/>
    <w:lvl w:ilvl="0" w:tplc="9D4028A0">
      <w:start w:val="1"/>
      <w:numFmt w:val="lowerLetter"/>
      <w:lvlText w:val="%1."/>
      <w:lvlJc w:val="left"/>
      <w:pPr>
        <w:tabs>
          <w:tab w:val="num" w:pos="720"/>
        </w:tabs>
        <w:ind w:left="720" w:hanging="360"/>
      </w:pPr>
      <w:rPr>
        <w:rFonts w:ascii="Calibri" w:eastAsia="Calibri" w:hAnsi="Calibri" w:cs="Calibri" w:hint="default"/>
        <w:b w:val="0"/>
      </w:rPr>
    </w:lvl>
    <w:lvl w:ilvl="1" w:tplc="298EAF0C">
      <w:start w:val="1"/>
      <w:numFmt w:val="decimal"/>
      <w:lvlText w:val="(%2)"/>
      <w:lvlJc w:val="left"/>
      <w:pPr>
        <w:tabs>
          <w:tab w:val="num" w:pos="1530"/>
        </w:tabs>
        <w:ind w:left="1530" w:hanging="360"/>
      </w:pPr>
      <w:rPr>
        <w:rFonts w:hint="default"/>
        <w:b w:val="0"/>
      </w:rPr>
    </w:lvl>
    <w:lvl w:ilvl="2" w:tplc="04090001">
      <w:start w:val="1"/>
      <w:numFmt w:val="bullet"/>
      <w:lvlText w:val=""/>
      <w:lvlJc w:val="left"/>
      <w:pPr>
        <w:tabs>
          <w:tab w:val="num" w:pos="2160"/>
        </w:tabs>
        <w:ind w:left="2160" w:hanging="360"/>
      </w:pPr>
      <w:rPr>
        <w:rFonts w:ascii="Symbol" w:hAnsi="Symbol" w:hint="default"/>
      </w:rPr>
    </w:lvl>
    <w:lvl w:ilvl="3" w:tplc="8DD815CA">
      <w:start w:val="1"/>
      <w:numFmt w:val="lowerLetter"/>
      <w:lvlText w:val="(%4)"/>
      <w:lvlJc w:val="left"/>
      <w:pPr>
        <w:tabs>
          <w:tab w:val="num" w:pos="2880"/>
        </w:tabs>
        <w:ind w:left="2880" w:hanging="360"/>
      </w:pPr>
      <w:rPr>
        <w:rFonts w:hint="default"/>
      </w:rPr>
    </w:lvl>
    <w:lvl w:ilvl="4" w:tplc="84CA9C4C">
      <w:start w:val="1"/>
      <w:numFmt w:val="bullet"/>
      <w:lvlText w:val="•"/>
      <w:lvlJc w:val="left"/>
      <w:pPr>
        <w:tabs>
          <w:tab w:val="num" w:pos="3600"/>
        </w:tabs>
        <w:ind w:left="3600" w:hanging="360"/>
      </w:pPr>
      <w:rPr>
        <w:rFonts w:ascii="Georgia" w:hAnsi="Georgia" w:hint="default"/>
      </w:rPr>
    </w:lvl>
    <w:lvl w:ilvl="5" w:tplc="B74454D0" w:tentative="1">
      <w:start w:val="1"/>
      <w:numFmt w:val="bullet"/>
      <w:lvlText w:val="•"/>
      <w:lvlJc w:val="left"/>
      <w:pPr>
        <w:tabs>
          <w:tab w:val="num" w:pos="4320"/>
        </w:tabs>
        <w:ind w:left="4320" w:hanging="360"/>
      </w:pPr>
      <w:rPr>
        <w:rFonts w:ascii="Georgia" w:hAnsi="Georgia" w:hint="default"/>
      </w:rPr>
    </w:lvl>
    <w:lvl w:ilvl="6" w:tplc="36E2F7E8" w:tentative="1">
      <w:start w:val="1"/>
      <w:numFmt w:val="bullet"/>
      <w:lvlText w:val="•"/>
      <w:lvlJc w:val="left"/>
      <w:pPr>
        <w:tabs>
          <w:tab w:val="num" w:pos="5040"/>
        </w:tabs>
        <w:ind w:left="5040" w:hanging="360"/>
      </w:pPr>
      <w:rPr>
        <w:rFonts w:ascii="Georgia" w:hAnsi="Georgia" w:hint="default"/>
      </w:rPr>
    </w:lvl>
    <w:lvl w:ilvl="7" w:tplc="39862ABE" w:tentative="1">
      <w:start w:val="1"/>
      <w:numFmt w:val="bullet"/>
      <w:lvlText w:val="•"/>
      <w:lvlJc w:val="left"/>
      <w:pPr>
        <w:tabs>
          <w:tab w:val="num" w:pos="5760"/>
        </w:tabs>
        <w:ind w:left="5760" w:hanging="360"/>
      </w:pPr>
      <w:rPr>
        <w:rFonts w:ascii="Georgia" w:hAnsi="Georgia" w:hint="default"/>
      </w:rPr>
    </w:lvl>
    <w:lvl w:ilvl="8" w:tplc="40A68290" w:tentative="1">
      <w:start w:val="1"/>
      <w:numFmt w:val="bullet"/>
      <w:lvlText w:val="•"/>
      <w:lvlJc w:val="left"/>
      <w:pPr>
        <w:tabs>
          <w:tab w:val="num" w:pos="6480"/>
        </w:tabs>
        <w:ind w:left="6480" w:hanging="360"/>
      </w:pPr>
      <w:rPr>
        <w:rFonts w:ascii="Georgia" w:hAnsi="Georgia" w:hint="default"/>
      </w:rPr>
    </w:lvl>
  </w:abstractNum>
  <w:abstractNum w:abstractNumId="16">
    <w:nsid w:val="29FE22F8"/>
    <w:multiLevelType w:val="hybridMultilevel"/>
    <w:tmpl w:val="EB6ADD88"/>
    <w:lvl w:ilvl="0" w:tplc="9D4028A0">
      <w:start w:val="1"/>
      <w:numFmt w:val="lowerLetter"/>
      <w:lvlText w:val="%1."/>
      <w:lvlJc w:val="left"/>
      <w:pPr>
        <w:tabs>
          <w:tab w:val="num" w:pos="720"/>
        </w:tabs>
        <w:ind w:left="720" w:hanging="360"/>
      </w:pPr>
      <w:rPr>
        <w:rFonts w:ascii="Calibri" w:eastAsia="Calibri" w:hAnsi="Calibri" w:cs="Calibri" w:hint="default"/>
        <w:b w:val="0"/>
      </w:rPr>
    </w:lvl>
    <w:lvl w:ilvl="1" w:tplc="298EAF0C">
      <w:start w:val="1"/>
      <w:numFmt w:val="decimal"/>
      <w:lvlText w:val="(%2)"/>
      <w:lvlJc w:val="left"/>
      <w:pPr>
        <w:tabs>
          <w:tab w:val="num" w:pos="1530"/>
        </w:tabs>
        <w:ind w:left="1530" w:hanging="360"/>
      </w:pPr>
      <w:rPr>
        <w:rFonts w:hint="default"/>
        <w:b w:val="0"/>
      </w:rPr>
    </w:lvl>
    <w:lvl w:ilvl="2" w:tplc="E7A8C6B0">
      <w:start w:val="1"/>
      <w:numFmt w:val="decimal"/>
      <w:lvlText w:val="(%3)"/>
      <w:lvlJc w:val="left"/>
      <w:pPr>
        <w:tabs>
          <w:tab w:val="num" w:pos="2160"/>
        </w:tabs>
        <w:ind w:left="2160" w:hanging="360"/>
      </w:pPr>
      <w:rPr>
        <w:rFonts w:hint="default"/>
      </w:rPr>
    </w:lvl>
    <w:lvl w:ilvl="3" w:tplc="8DD815CA">
      <w:start w:val="1"/>
      <w:numFmt w:val="lowerLetter"/>
      <w:lvlText w:val="(%4)"/>
      <w:lvlJc w:val="left"/>
      <w:pPr>
        <w:tabs>
          <w:tab w:val="num" w:pos="2880"/>
        </w:tabs>
        <w:ind w:left="2880" w:hanging="360"/>
      </w:pPr>
      <w:rPr>
        <w:rFonts w:hint="default"/>
      </w:rPr>
    </w:lvl>
    <w:lvl w:ilvl="4" w:tplc="84CA9C4C">
      <w:start w:val="1"/>
      <w:numFmt w:val="bullet"/>
      <w:lvlText w:val="•"/>
      <w:lvlJc w:val="left"/>
      <w:pPr>
        <w:tabs>
          <w:tab w:val="num" w:pos="3600"/>
        </w:tabs>
        <w:ind w:left="3600" w:hanging="360"/>
      </w:pPr>
      <w:rPr>
        <w:rFonts w:ascii="Georgia" w:hAnsi="Georgia" w:hint="default"/>
      </w:rPr>
    </w:lvl>
    <w:lvl w:ilvl="5" w:tplc="B74454D0">
      <w:start w:val="1"/>
      <w:numFmt w:val="bullet"/>
      <w:lvlText w:val="•"/>
      <w:lvlJc w:val="left"/>
      <w:pPr>
        <w:tabs>
          <w:tab w:val="num" w:pos="4320"/>
        </w:tabs>
        <w:ind w:left="4320" w:hanging="360"/>
      </w:pPr>
      <w:rPr>
        <w:rFonts w:ascii="Georgia" w:hAnsi="Georgia" w:hint="default"/>
      </w:rPr>
    </w:lvl>
    <w:lvl w:ilvl="6" w:tplc="36E2F7E8" w:tentative="1">
      <w:start w:val="1"/>
      <w:numFmt w:val="bullet"/>
      <w:lvlText w:val="•"/>
      <w:lvlJc w:val="left"/>
      <w:pPr>
        <w:tabs>
          <w:tab w:val="num" w:pos="5040"/>
        </w:tabs>
        <w:ind w:left="5040" w:hanging="360"/>
      </w:pPr>
      <w:rPr>
        <w:rFonts w:ascii="Georgia" w:hAnsi="Georgia" w:hint="default"/>
      </w:rPr>
    </w:lvl>
    <w:lvl w:ilvl="7" w:tplc="39862ABE" w:tentative="1">
      <w:start w:val="1"/>
      <w:numFmt w:val="bullet"/>
      <w:lvlText w:val="•"/>
      <w:lvlJc w:val="left"/>
      <w:pPr>
        <w:tabs>
          <w:tab w:val="num" w:pos="5760"/>
        </w:tabs>
        <w:ind w:left="5760" w:hanging="360"/>
      </w:pPr>
      <w:rPr>
        <w:rFonts w:ascii="Georgia" w:hAnsi="Georgia" w:hint="default"/>
      </w:rPr>
    </w:lvl>
    <w:lvl w:ilvl="8" w:tplc="40A68290" w:tentative="1">
      <w:start w:val="1"/>
      <w:numFmt w:val="bullet"/>
      <w:lvlText w:val="•"/>
      <w:lvlJc w:val="left"/>
      <w:pPr>
        <w:tabs>
          <w:tab w:val="num" w:pos="6480"/>
        </w:tabs>
        <w:ind w:left="6480" w:hanging="360"/>
      </w:pPr>
      <w:rPr>
        <w:rFonts w:ascii="Georgia" w:hAnsi="Georgia" w:hint="default"/>
      </w:rPr>
    </w:lvl>
  </w:abstractNum>
  <w:abstractNum w:abstractNumId="17">
    <w:nsid w:val="2A6220BC"/>
    <w:multiLevelType w:val="hybridMultilevel"/>
    <w:tmpl w:val="FBAC9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B43F4F"/>
    <w:multiLevelType w:val="hybridMultilevel"/>
    <w:tmpl w:val="1290981E"/>
    <w:lvl w:ilvl="0" w:tplc="9D4028A0">
      <w:start w:val="1"/>
      <w:numFmt w:val="lowerLetter"/>
      <w:lvlText w:val="%1."/>
      <w:lvlJc w:val="left"/>
      <w:pPr>
        <w:tabs>
          <w:tab w:val="num" w:pos="720"/>
        </w:tabs>
        <w:ind w:left="720" w:hanging="360"/>
      </w:pPr>
      <w:rPr>
        <w:rFonts w:ascii="Calibri" w:eastAsia="Calibri" w:hAnsi="Calibri" w:cs="Calibri" w:hint="default"/>
        <w:b w:val="0"/>
      </w:rPr>
    </w:lvl>
    <w:lvl w:ilvl="1" w:tplc="298EAF0C">
      <w:start w:val="1"/>
      <w:numFmt w:val="decimal"/>
      <w:lvlText w:val="(%2)"/>
      <w:lvlJc w:val="left"/>
      <w:pPr>
        <w:tabs>
          <w:tab w:val="num" w:pos="1530"/>
        </w:tabs>
        <w:ind w:left="1530" w:hanging="360"/>
      </w:pPr>
      <w:rPr>
        <w:rFonts w:hint="default"/>
        <w:b w:val="0"/>
      </w:rPr>
    </w:lvl>
    <w:lvl w:ilvl="2" w:tplc="04090001">
      <w:start w:val="1"/>
      <w:numFmt w:val="bullet"/>
      <w:lvlText w:val=""/>
      <w:lvlJc w:val="left"/>
      <w:pPr>
        <w:tabs>
          <w:tab w:val="num" w:pos="2160"/>
        </w:tabs>
        <w:ind w:left="2160" w:hanging="360"/>
      </w:pPr>
      <w:rPr>
        <w:rFonts w:ascii="Symbol" w:hAnsi="Symbol" w:hint="default"/>
      </w:rPr>
    </w:lvl>
    <w:lvl w:ilvl="3" w:tplc="8DD815CA">
      <w:start w:val="1"/>
      <w:numFmt w:val="lowerLetter"/>
      <w:lvlText w:val="(%4)"/>
      <w:lvlJc w:val="left"/>
      <w:pPr>
        <w:tabs>
          <w:tab w:val="num" w:pos="2880"/>
        </w:tabs>
        <w:ind w:left="2880" w:hanging="360"/>
      </w:pPr>
      <w:rPr>
        <w:rFonts w:hint="default"/>
      </w:rPr>
    </w:lvl>
    <w:lvl w:ilvl="4" w:tplc="84CA9C4C" w:tentative="1">
      <w:start w:val="1"/>
      <w:numFmt w:val="bullet"/>
      <w:lvlText w:val="•"/>
      <w:lvlJc w:val="left"/>
      <w:pPr>
        <w:tabs>
          <w:tab w:val="num" w:pos="3600"/>
        </w:tabs>
        <w:ind w:left="3600" w:hanging="360"/>
      </w:pPr>
      <w:rPr>
        <w:rFonts w:ascii="Georgia" w:hAnsi="Georgia" w:hint="default"/>
      </w:rPr>
    </w:lvl>
    <w:lvl w:ilvl="5" w:tplc="B74454D0" w:tentative="1">
      <w:start w:val="1"/>
      <w:numFmt w:val="bullet"/>
      <w:lvlText w:val="•"/>
      <w:lvlJc w:val="left"/>
      <w:pPr>
        <w:tabs>
          <w:tab w:val="num" w:pos="4320"/>
        </w:tabs>
        <w:ind w:left="4320" w:hanging="360"/>
      </w:pPr>
      <w:rPr>
        <w:rFonts w:ascii="Georgia" w:hAnsi="Georgia" w:hint="default"/>
      </w:rPr>
    </w:lvl>
    <w:lvl w:ilvl="6" w:tplc="36E2F7E8" w:tentative="1">
      <w:start w:val="1"/>
      <w:numFmt w:val="bullet"/>
      <w:lvlText w:val="•"/>
      <w:lvlJc w:val="left"/>
      <w:pPr>
        <w:tabs>
          <w:tab w:val="num" w:pos="5040"/>
        </w:tabs>
        <w:ind w:left="5040" w:hanging="360"/>
      </w:pPr>
      <w:rPr>
        <w:rFonts w:ascii="Georgia" w:hAnsi="Georgia" w:hint="default"/>
      </w:rPr>
    </w:lvl>
    <w:lvl w:ilvl="7" w:tplc="39862ABE" w:tentative="1">
      <w:start w:val="1"/>
      <w:numFmt w:val="bullet"/>
      <w:lvlText w:val="•"/>
      <w:lvlJc w:val="left"/>
      <w:pPr>
        <w:tabs>
          <w:tab w:val="num" w:pos="5760"/>
        </w:tabs>
        <w:ind w:left="5760" w:hanging="360"/>
      </w:pPr>
      <w:rPr>
        <w:rFonts w:ascii="Georgia" w:hAnsi="Georgia" w:hint="default"/>
      </w:rPr>
    </w:lvl>
    <w:lvl w:ilvl="8" w:tplc="40A68290" w:tentative="1">
      <w:start w:val="1"/>
      <w:numFmt w:val="bullet"/>
      <w:lvlText w:val="•"/>
      <w:lvlJc w:val="left"/>
      <w:pPr>
        <w:tabs>
          <w:tab w:val="num" w:pos="6480"/>
        </w:tabs>
        <w:ind w:left="6480" w:hanging="360"/>
      </w:pPr>
      <w:rPr>
        <w:rFonts w:ascii="Georgia" w:hAnsi="Georgia" w:hint="default"/>
      </w:rPr>
    </w:lvl>
  </w:abstractNum>
  <w:abstractNum w:abstractNumId="19">
    <w:nsid w:val="2D430D94"/>
    <w:multiLevelType w:val="hybridMultilevel"/>
    <w:tmpl w:val="242E5BC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2DB246C7"/>
    <w:multiLevelType w:val="hybridMultilevel"/>
    <w:tmpl w:val="0ED8F018"/>
    <w:lvl w:ilvl="0" w:tplc="04090001">
      <w:start w:val="1"/>
      <w:numFmt w:val="bullet"/>
      <w:lvlText w:val=""/>
      <w:lvlJc w:val="left"/>
      <w:pPr>
        <w:ind w:left="99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2F7E2017"/>
    <w:multiLevelType w:val="hybridMultilevel"/>
    <w:tmpl w:val="88AE00D4"/>
    <w:lvl w:ilvl="0" w:tplc="B8A2A54E">
      <w:start w:val="1"/>
      <w:numFmt w:val="lowerLetter"/>
      <w:lvlText w:val="(%1)"/>
      <w:lvlJc w:val="left"/>
      <w:pPr>
        <w:tabs>
          <w:tab w:val="num" w:pos="1080"/>
        </w:tabs>
        <w:ind w:left="1080" w:hanging="360"/>
      </w:pPr>
      <w:rPr>
        <w:rFonts w:hint="default"/>
      </w:rPr>
    </w:lvl>
    <w:lvl w:ilvl="1" w:tplc="04090001">
      <w:start w:val="1"/>
      <w:numFmt w:val="bullet"/>
      <w:lvlText w:val=""/>
      <w:lvlJc w:val="left"/>
      <w:pPr>
        <w:ind w:left="1800" w:hanging="72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1D16C6F"/>
    <w:multiLevelType w:val="hybridMultilevel"/>
    <w:tmpl w:val="6FF0D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2617505"/>
    <w:multiLevelType w:val="hybridMultilevel"/>
    <w:tmpl w:val="002876FE"/>
    <w:lvl w:ilvl="0" w:tplc="C7FEE22A">
      <w:start w:val="1"/>
      <w:numFmt w:val="bullet"/>
      <w:lvlText w:val=""/>
      <w:lvlJc w:val="left"/>
      <w:pPr>
        <w:tabs>
          <w:tab w:val="num" w:pos="720"/>
        </w:tabs>
        <w:ind w:left="720" w:hanging="360"/>
      </w:pPr>
      <w:rPr>
        <w:rFonts w:ascii="Wingdings" w:hAnsi="Wingdings" w:hint="default"/>
      </w:rPr>
    </w:lvl>
    <w:lvl w:ilvl="1" w:tplc="54ACE46C">
      <w:start w:val="1"/>
      <w:numFmt w:val="lowerLetter"/>
      <w:lvlText w:val="%2."/>
      <w:lvlJc w:val="left"/>
      <w:pPr>
        <w:tabs>
          <w:tab w:val="num" w:pos="1440"/>
        </w:tabs>
        <w:ind w:left="1440" w:hanging="360"/>
      </w:pPr>
      <w:rPr>
        <w:rFonts w:hint="default"/>
        <w:b w:val="0"/>
        <w:sz w:val="24"/>
      </w:rPr>
    </w:lvl>
    <w:lvl w:ilvl="2" w:tplc="9F285E7E">
      <w:start w:val="1"/>
      <w:numFmt w:val="bullet"/>
      <w:lvlText w:val=""/>
      <w:lvlJc w:val="left"/>
      <w:pPr>
        <w:tabs>
          <w:tab w:val="num" w:pos="2160"/>
        </w:tabs>
        <w:ind w:left="2160" w:hanging="360"/>
      </w:pPr>
      <w:rPr>
        <w:rFonts w:ascii="Wingdings" w:hAnsi="Wingdings" w:hint="default"/>
      </w:rPr>
    </w:lvl>
    <w:lvl w:ilvl="3" w:tplc="81D07898" w:tentative="1">
      <w:start w:val="1"/>
      <w:numFmt w:val="bullet"/>
      <w:lvlText w:val=""/>
      <w:lvlJc w:val="left"/>
      <w:pPr>
        <w:tabs>
          <w:tab w:val="num" w:pos="2880"/>
        </w:tabs>
        <w:ind w:left="2880" w:hanging="360"/>
      </w:pPr>
      <w:rPr>
        <w:rFonts w:ascii="Wingdings" w:hAnsi="Wingdings" w:hint="default"/>
      </w:rPr>
    </w:lvl>
    <w:lvl w:ilvl="4" w:tplc="F962A600" w:tentative="1">
      <w:start w:val="1"/>
      <w:numFmt w:val="bullet"/>
      <w:lvlText w:val=""/>
      <w:lvlJc w:val="left"/>
      <w:pPr>
        <w:tabs>
          <w:tab w:val="num" w:pos="3600"/>
        </w:tabs>
        <w:ind w:left="3600" w:hanging="360"/>
      </w:pPr>
      <w:rPr>
        <w:rFonts w:ascii="Wingdings" w:hAnsi="Wingdings" w:hint="default"/>
      </w:rPr>
    </w:lvl>
    <w:lvl w:ilvl="5" w:tplc="ED440482" w:tentative="1">
      <w:start w:val="1"/>
      <w:numFmt w:val="bullet"/>
      <w:lvlText w:val=""/>
      <w:lvlJc w:val="left"/>
      <w:pPr>
        <w:tabs>
          <w:tab w:val="num" w:pos="4320"/>
        </w:tabs>
        <w:ind w:left="4320" w:hanging="360"/>
      </w:pPr>
      <w:rPr>
        <w:rFonts w:ascii="Wingdings" w:hAnsi="Wingdings" w:hint="default"/>
      </w:rPr>
    </w:lvl>
    <w:lvl w:ilvl="6" w:tplc="4C0AA6F8" w:tentative="1">
      <w:start w:val="1"/>
      <w:numFmt w:val="bullet"/>
      <w:lvlText w:val=""/>
      <w:lvlJc w:val="left"/>
      <w:pPr>
        <w:tabs>
          <w:tab w:val="num" w:pos="5040"/>
        </w:tabs>
        <w:ind w:left="5040" w:hanging="360"/>
      </w:pPr>
      <w:rPr>
        <w:rFonts w:ascii="Wingdings" w:hAnsi="Wingdings" w:hint="default"/>
      </w:rPr>
    </w:lvl>
    <w:lvl w:ilvl="7" w:tplc="18BAE664" w:tentative="1">
      <w:start w:val="1"/>
      <w:numFmt w:val="bullet"/>
      <w:lvlText w:val=""/>
      <w:lvlJc w:val="left"/>
      <w:pPr>
        <w:tabs>
          <w:tab w:val="num" w:pos="5760"/>
        </w:tabs>
        <w:ind w:left="5760" w:hanging="360"/>
      </w:pPr>
      <w:rPr>
        <w:rFonts w:ascii="Wingdings" w:hAnsi="Wingdings" w:hint="default"/>
      </w:rPr>
    </w:lvl>
    <w:lvl w:ilvl="8" w:tplc="476A3268" w:tentative="1">
      <w:start w:val="1"/>
      <w:numFmt w:val="bullet"/>
      <w:lvlText w:val=""/>
      <w:lvlJc w:val="left"/>
      <w:pPr>
        <w:tabs>
          <w:tab w:val="num" w:pos="6480"/>
        </w:tabs>
        <w:ind w:left="6480" w:hanging="360"/>
      </w:pPr>
      <w:rPr>
        <w:rFonts w:ascii="Wingdings" w:hAnsi="Wingdings" w:hint="default"/>
      </w:rPr>
    </w:lvl>
  </w:abstractNum>
  <w:abstractNum w:abstractNumId="24">
    <w:nsid w:val="34945B10"/>
    <w:multiLevelType w:val="hybridMultilevel"/>
    <w:tmpl w:val="9FE23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6C19F2"/>
    <w:multiLevelType w:val="hybridMultilevel"/>
    <w:tmpl w:val="29982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AD7827"/>
    <w:multiLevelType w:val="hybridMultilevel"/>
    <w:tmpl w:val="9E387A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8D4027"/>
    <w:multiLevelType w:val="hybridMultilevel"/>
    <w:tmpl w:val="EC32C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B5003D6">
      <w:numFmt w:val="bullet"/>
      <w:lvlText w:val="–"/>
      <w:lvlJc w:val="left"/>
      <w:pPr>
        <w:ind w:left="2340" w:hanging="540"/>
      </w:pPr>
      <w:rPr>
        <w:rFonts w:ascii="Arial" w:eastAsia="Calibri" w:hAnsi="Arial" w:cs="Arial" w:hint="default"/>
      </w:rPr>
    </w:lvl>
    <w:lvl w:ilvl="3" w:tplc="FC5E6774">
      <w:numFmt w:val="bullet"/>
      <w:lvlText w:val="-"/>
      <w:lvlJc w:val="left"/>
      <w:pPr>
        <w:ind w:left="3135" w:hanging="615"/>
      </w:pPr>
      <w:rPr>
        <w:rFonts w:ascii="Arial" w:eastAsia="Calibri"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3F560CA"/>
    <w:multiLevelType w:val="hybridMultilevel"/>
    <w:tmpl w:val="D06C4794"/>
    <w:lvl w:ilvl="0" w:tplc="0409000F">
      <w:start w:val="1"/>
      <w:numFmt w:val="decimal"/>
      <w:lvlText w:val="%1."/>
      <w:lvlJc w:val="left"/>
      <w:pPr>
        <w:tabs>
          <w:tab w:val="num" w:pos="720"/>
        </w:tabs>
        <w:ind w:left="720" w:hanging="360"/>
      </w:pPr>
      <w:rPr>
        <w:rFonts w:hint="default"/>
      </w:rPr>
    </w:lvl>
    <w:lvl w:ilvl="1" w:tplc="DED2B424" w:tentative="1">
      <w:start w:val="1"/>
      <w:numFmt w:val="bullet"/>
      <w:lvlText w:val=""/>
      <w:lvlJc w:val="left"/>
      <w:pPr>
        <w:tabs>
          <w:tab w:val="num" w:pos="1440"/>
        </w:tabs>
        <w:ind w:left="1440" w:hanging="360"/>
      </w:pPr>
      <w:rPr>
        <w:rFonts w:ascii="Wingdings" w:hAnsi="Wingdings" w:hint="default"/>
      </w:rPr>
    </w:lvl>
    <w:lvl w:ilvl="2" w:tplc="706C3D00" w:tentative="1">
      <w:start w:val="1"/>
      <w:numFmt w:val="bullet"/>
      <w:lvlText w:val=""/>
      <w:lvlJc w:val="left"/>
      <w:pPr>
        <w:tabs>
          <w:tab w:val="num" w:pos="2160"/>
        </w:tabs>
        <w:ind w:left="2160" w:hanging="360"/>
      </w:pPr>
      <w:rPr>
        <w:rFonts w:ascii="Wingdings" w:hAnsi="Wingdings" w:hint="default"/>
      </w:rPr>
    </w:lvl>
    <w:lvl w:ilvl="3" w:tplc="B8BC8E44" w:tentative="1">
      <w:start w:val="1"/>
      <w:numFmt w:val="bullet"/>
      <w:lvlText w:val=""/>
      <w:lvlJc w:val="left"/>
      <w:pPr>
        <w:tabs>
          <w:tab w:val="num" w:pos="2880"/>
        </w:tabs>
        <w:ind w:left="2880" w:hanging="360"/>
      </w:pPr>
      <w:rPr>
        <w:rFonts w:ascii="Wingdings" w:hAnsi="Wingdings" w:hint="default"/>
      </w:rPr>
    </w:lvl>
    <w:lvl w:ilvl="4" w:tplc="4076574E" w:tentative="1">
      <w:start w:val="1"/>
      <w:numFmt w:val="bullet"/>
      <w:lvlText w:val=""/>
      <w:lvlJc w:val="left"/>
      <w:pPr>
        <w:tabs>
          <w:tab w:val="num" w:pos="3600"/>
        </w:tabs>
        <w:ind w:left="3600" w:hanging="360"/>
      </w:pPr>
      <w:rPr>
        <w:rFonts w:ascii="Wingdings" w:hAnsi="Wingdings" w:hint="default"/>
      </w:rPr>
    </w:lvl>
    <w:lvl w:ilvl="5" w:tplc="B0506406" w:tentative="1">
      <w:start w:val="1"/>
      <w:numFmt w:val="bullet"/>
      <w:lvlText w:val=""/>
      <w:lvlJc w:val="left"/>
      <w:pPr>
        <w:tabs>
          <w:tab w:val="num" w:pos="4320"/>
        </w:tabs>
        <w:ind w:left="4320" w:hanging="360"/>
      </w:pPr>
      <w:rPr>
        <w:rFonts w:ascii="Wingdings" w:hAnsi="Wingdings" w:hint="default"/>
      </w:rPr>
    </w:lvl>
    <w:lvl w:ilvl="6" w:tplc="CAF22798" w:tentative="1">
      <w:start w:val="1"/>
      <w:numFmt w:val="bullet"/>
      <w:lvlText w:val=""/>
      <w:lvlJc w:val="left"/>
      <w:pPr>
        <w:tabs>
          <w:tab w:val="num" w:pos="5040"/>
        </w:tabs>
        <w:ind w:left="5040" w:hanging="360"/>
      </w:pPr>
      <w:rPr>
        <w:rFonts w:ascii="Wingdings" w:hAnsi="Wingdings" w:hint="default"/>
      </w:rPr>
    </w:lvl>
    <w:lvl w:ilvl="7" w:tplc="4DAE84F4" w:tentative="1">
      <w:start w:val="1"/>
      <w:numFmt w:val="bullet"/>
      <w:lvlText w:val=""/>
      <w:lvlJc w:val="left"/>
      <w:pPr>
        <w:tabs>
          <w:tab w:val="num" w:pos="5760"/>
        </w:tabs>
        <w:ind w:left="5760" w:hanging="360"/>
      </w:pPr>
      <w:rPr>
        <w:rFonts w:ascii="Wingdings" w:hAnsi="Wingdings" w:hint="default"/>
      </w:rPr>
    </w:lvl>
    <w:lvl w:ilvl="8" w:tplc="001A3D1C" w:tentative="1">
      <w:start w:val="1"/>
      <w:numFmt w:val="bullet"/>
      <w:lvlText w:val=""/>
      <w:lvlJc w:val="left"/>
      <w:pPr>
        <w:tabs>
          <w:tab w:val="num" w:pos="6480"/>
        </w:tabs>
        <w:ind w:left="6480" w:hanging="360"/>
      </w:pPr>
      <w:rPr>
        <w:rFonts w:ascii="Wingdings" w:hAnsi="Wingdings" w:hint="default"/>
      </w:rPr>
    </w:lvl>
  </w:abstractNum>
  <w:abstractNum w:abstractNumId="29">
    <w:nsid w:val="48396829"/>
    <w:multiLevelType w:val="hybridMultilevel"/>
    <w:tmpl w:val="88187C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4C0A6E27"/>
    <w:multiLevelType w:val="hybridMultilevel"/>
    <w:tmpl w:val="55D8B0E4"/>
    <w:lvl w:ilvl="0" w:tplc="04090001">
      <w:start w:val="1"/>
      <w:numFmt w:val="bullet"/>
      <w:lvlText w:val=""/>
      <w:lvlJc w:val="left"/>
      <w:pPr>
        <w:ind w:left="821" w:hanging="360"/>
      </w:pPr>
      <w:rPr>
        <w:rFonts w:ascii="Symbol" w:hAnsi="Symbol" w:hint="default"/>
      </w:rPr>
    </w:lvl>
    <w:lvl w:ilvl="1" w:tplc="04090003">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1">
    <w:nsid w:val="520A077D"/>
    <w:multiLevelType w:val="hybridMultilevel"/>
    <w:tmpl w:val="CFCA31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A53CED"/>
    <w:multiLevelType w:val="hybridMultilevel"/>
    <w:tmpl w:val="151654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559915C6"/>
    <w:multiLevelType w:val="hybridMultilevel"/>
    <w:tmpl w:val="ED8A8944"/>
    <w:lvl w:ilvl="0" w:tplc="9D4028A0">
      <w:start w:val="1"/>
      <w:numFmt w:val="lowerLetter"/>
      <w:lvlText w:val="%1."/>
      <w:lvlJc w:val="left"/>
      <w:pPr>
        <w:tabs>
          <w:tab w:val="num" w:pos="720"/>
        </w:tabs>
        <w:ind w:left="720" w:hanging="360"/>
      </w:pPr>
      <w:rPr>
        <w:rFonts w:ascii="Calibri" w:eastAsia="Calibri" w:hAnsi="Calibri" w:cs="Calibri" w:hint="default"/>
        <w:b w:val="0"/>
      </w:rPr>
    </w:lvl>
    <w:lvl w:ilvl="1" w:tplc="298EAF0C">
      <w:start w:val="1"/>
      <w:numFmt w:val="decimal"/>
      <w:lvlText w:val="(%2)"/>
      <w:lvlJc w:val="left"/>
      <w:pPr>
        <w:tabs>
          <w:tab w:val="num" w:pos="1530"/>
        </w:tabs>
        <w:ind w:left="1530" w:hanging="360"/>
      </w:pPr>
      <w:rPr>
        <w:rFonts w:hint="default"/>
        <w:b w:val="0"/>
      </w:rPr>
    </w:lvl>
    <w:lvl w:ilvl="2" w:tplc="04090001">
      <w:start w:val="1"/>
      <w:numFmt w:val="bullet"/>
      <w:lvlText w:val=""/>
      <w:lvlJc w:val="left"/>
      <w:pPr>
        <w:tabs>
          <w:tab w:val="num" w:pos="2160"/>
        </w:tabs>
        <w:ind w:left="2160" w:hanging="360"/>
      </w:pPr>
      <w:rPr>
        <w:rFonts w:ascii="Symbol" w:hAnsi="Symbol" w:hint="default"/>
      </w:rPr>
    </w:lvl>
    <w:lvl w:ilvl="3" w:tplc="8DD815CA">
      <w:start w:val="1"/>
      <w:numFmt w:val="lowerLetter"/>
      <w:lvlText w:val="(%4)"/>
      <w:lvlJc w:val="left"/>
      <w:pPr>
        <w:tabs>
          <w:tab w:val="num" w:pos="2880"/>
        </w:tabs>
        <w:ind w:left="2880" w:hanging="360"/>
      </w:pPr>
      <w:rPr>
        <w:rFonts w:hint="default"/>
      </w:rPr>
    </w:lvl>
    <w:lvl w:ilvl="4" w:tplc="84CA9C4C" w:tentative="1">
      <w:start w:val="1"/>
      <w:numFmt w:val="bullet"/>
      <w:lvlText w:val="•"/>
      <w:lvlJc w:val="left"/>
      <w:pPr>
        <w:tabs>
          <w:tab w:val="num" w:pos="3600"/>
        </w:tabs>
        <w:ind w:left="3600" w:hanging="360"/>
      </w:pPr>
      <w:rPr>
        <w:rFonts w:ascii="Georgia" w:hAnsi="Georgia" w:hint="default"/>
      </w:rPr>
    </w:lvl>
    <w:lvl w:ilvl="5" w:tplc="B74454D0" w:tentative="1">
      <w:start w:val="1"/>
      <w:numFmt w:val="bullet"/>
      <w:lvlText w:val="•"/>
      <w:lvlJc w:val="left"/>
      <w:pPr>
        <w:tabs>
          <w:tab w:val="num" w:pos="4320"/>
        </w:tabs>
        <w:ind w:left="4320" w:hanging="360"/>
      </w:pPr>
      <w:rPr>
        <w:rFonts w:ascii="Georgia" w:hAnsi="Georgia" w:hint="default"/>
      </w:rPr>
    </w:lvl>
    <w:lvl w:ilvl="6" w:tplc="36E2F7E8" w:tentative="1">
      <w:start w:val="1"/>
      <w:numFmt w:val="bullet"/>
      <w:lvlText w:val="•"/>
      <w:lvlJc w:val="left"/>
      <w:pPr>
        <w:tabs>
          <w:tab w:val="num" w:pos="5040"/>
        </w:tabs>
        <w:ind w:left="5040" w:hanging="360"/>
      </w:pPr>
      <w:rPr>
        <w:rFonts w:ascii="Georgia" w:hAnsi="Georgia" w:hint="default"/>
      </w:rPr>
    </w:lvl>
    <w:lvl w:ilvl="7" w:tplc="39862ABE" w:tentative="1">
      <w:start w:val="1"/>
      <w:numFmt w:val="bullet"/>
      <w:lvlText w:val="•"/>
      <w:lvlJc w:val="left"/>
      <w:pPr>
        <w:tabs>
          <w:tab w:val="num" w:pos="5760"/>
        </w:tabs>
        <w:ind w:left="5760" w:hanging="360"/>
      </w:pPr>
      <w:rPr>
        <w:rFonts w:ascii="Georgia" w:hAnsi="Georgia" w:hint="default"/>
      </w:rPr>
    </w:lvl>
    <w:lvl w:ilvl="8" w:tplc="40A68290" w:tentative="1">
      <w:start w:val="1"/>
      <w:numFmt w:val="bullet"/>
      <w:lvlText w:val="•"/>
      <w:lvlJc w:val="left"/>
      <w:pPr>
        <w:tabs>
          <w:tab w:val="num" w:pos="6480"/>
        </w:tabs>
        <w:ind w:left="6480" w:hanging="360"/>
      </w:pPr>
      <w:rPr>
        <w:rFonts w:ascii="Georgia" w:hAnsi="Georgia" w:hint="default"/>
      </w:rPr>
    </w:lvl>
  </w:abstractNum>
  <w:abstractNum w:abstractNumId="34">
    <w:nsid w:val="5A634835"/>
    <w:multiLevelType w:val="hybridMultilevel"/>
    <w:tmpl w:val="AE86F10E"/>
    <w:lvl w:ilvl="0" w:tplc="9D4028A0">
      <w:start w:val="1"/>
      <w:numFmt w:val="lowerLetter"/>
      <w:lvlText w:val="%1."/>
      <w:lvlJc w:val="left"/>
      <w:pPr>
        <w:tabs>
          <w:tab w:val="num" w:pos="720"/>
        </w:tabs>
        <w:ind w:left="720" w:hanging="360"/>
      </w:pPr>
      <w:rPr>
        <w:rFonts w:ascii="Calibri" w:eastAsia="Calibri" w:hAnsi="Calibri" w:cs="Calibri" w:hint="default"/>
        <w:b w:val="0"/>
      </w:rPr>
    </w:lvl>
    <w:lvl w:ilvl="1" w:tplc="298EAF0C">
      <w:start w:val="1"/>
      <w:numFmt w:val="decimal"/>
      <w:lvlText w:val="(%2)"/>
      <w:lvlJc w:val="left"/>
      <w:pPr>
        <w:tabs>
          <w:tab w:val="num" w:pos="1530"/>
        </w:tabs>
        <w:ind w:left="1530" w:hanging="360"/>
      </w:pPr>
      <w:rPr>
        <w:rFonts w:hint="default"/>
        <w:b w:val="0"/>
      </w:rPr>
    </w:lvl>
    <w:lvl w:ilvl="2" w:tplc="04090001">
      <w:start w:val="1"/>
      <w:numFmt w:val="bullet"/>
      <w:lvlText w:val=""/>
      <w:lvlJc w:val="left"/>
      <w:pPr>
        <w:tabs>
          <w:tab w:val="num" w:pos="2160"/>
        </w:tabs>
        <w:ind w:left="2160" w:hanging="360"/>
      </w:pPr>
      <w:rPr>
        <w:rFonts w:ascii="Symbol" w:hAnsi="Symbol" w:hint="default"/>
      </w:rPr>
    </w:lvl>
    <w:lvl w:ilvl="3" w:tplc="8DD815CA">
      <w:start w:val="1"/>
      <w:numFmt w:val="lowerLetter"/>
      <w:lvlText w:val="(%4)"/>
      <w:lvlJc w:val="left"/>
      <w:pPr>
        <w:tabs>
          <w:tab w:val="num" w:pos="2880"/>
        </w:tabs>
        <w:ind w:left="2880" w:hanging="360"/>
      </w:pPr>
      <w:rPr>
        <w:rFonts w:hint="default"/>
      </w:rPr>
    </w:lvl>
    <w:lvl w:ilvl="4" w:tplc="84CA9C4C">
      <w:start w:val="1"/>
      <w:numFmt w:val="bullet"/>
      <w:lvlText w:val="•"/>
      <w:lvlJc w:val="left"/>
      <w:pPr>
        <w:tabs>
          <w:tab w:val="num" w:pos="3600"/>
        </w:tabs>
        <w:ind w:left="3600" w:hanging="360"/>
      </w:pPr>
      <w:rPr>
        <w:rFonts w:ascii="Georgia" w:hAnsi="Georgia" w:hint="default"/>
      </w:rPr>
    </w:lvl>
    <w:lvl w:ilvl="5" w:tplc="B74454D0" w:tentative="1">
      <w:start w:val="1"/>
      <w:numFmt w:val="bullet"/>
      <w:lvlText w:val="•"/>
      <w:lvlJc w:val="left"/>
      <w:pPr>
        <w:tabs>
          <w:tab w:val="num" w:pos="4320"/>
        </w:tabs>
        <w:ind w:left="4320" w:hanging="360"/>
      </w:pPr>
      <w:rPr>
        <w:rFonts w:ascii="Georgia" w:hAnsi="Georgia" w:hint="default"/>
      </w:rPr>
    </w:lvl>
    <w:lvl w:ilvl="6" w:tplc="36E2F7E8" w:tentative="1">
      <w:start w:val="1"/>
      <w:numFmt w:val="bullet"/>
      <w:lvlText w:val="•"/>
      <w:lvlJc w:val="left"/>
      <w:pPr>
        <w:tabs>
          <w:tab w:val="num" w:pos="5040"/>
        </w:tabs>
        <w:ind w:left="5040" w:hanging="360"/>
      </w:pPr>
      <w:rPr>
        <w:rFonts w:ascii="Georgia" w:hAnsi="Georgia" w:hint="default"/>
      </w:rPr>
    </w:lvl>
    <w:lvl w:ilvl="7" w:tplc="39862ABE" w:tentative="1">
      <w:start w:val="1"/>
      <w:numFmt w:val="bullet"/>
      <w:lvlText w:val="•"/>
      <w:lvlJc w:val="left"/>
      <w:pPr>
        <w:tabs>
          <w:tab w:val="num" w:pos="5760"/>
        </w:tabs>
        <w:ind w:left="5760" w:hanging="360"/>
      </w:pPr>
      <w:rPr>
        <w:rFonts w:ascii="Georgia" w:hAnsi="Georgia" w:hint="default"/>
      </w:rPr>
    </w:lvl>
    <w:lvl w:ilvl="8" w:tplc="40A68290" w:tentative="1">
      <w:start w:val="1"/>
      <w:numFmt w:val="bullet"/>
      <w:lvlText w:val="•"/>
      <w:lvlJc w:val="left"/>
      <w:pPr>
        <w:tabs>
          <w:tab w:val="num" w:pos="6480"/>
        </w:tabs>
        <w:ind w:left="6480" w:hanging="360"/>
      </w:pPr>
      <w:rPr>
        <w:rFonts w:ascii="Georgia" w:hAnsi="Georgia" w:hint="default"/>
      </w:rPr>
    </w:lvl>
  </w:abstractNum>
  <w:abstractNum w:abstractNumId="35">
    <w:nsid w:val="5C782951"/>
    <w:multiLevelType w:val="hybridMultilevel"/>
    <w:tmpl w:val="8F4E3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D26641"/>
    <w:multiLevelType w:val="hybridMultilevel"/>
    <w:tmpl w:val="2018BC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5F131573"/>
    <w:multiLevelType w:val="hybridMultilevel"/>
    <w:tmpl w:val="01649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F744016"/>
    <w:multiLevelType w:val="hybridMultilevel"/>
    <w:tmpl w:val="B76A1144"/>
    <w:lvl w:ilvl="0" w:tplc="04090001">
      <w:start w:val="1"/>
      <w:numFmt w:val="bullet"/>
      <w:lvlText w:val=""/>
      <w:lvlJc w:val="left"/>
      <w:pPr>
        <w:tabs>
          <w:tab w:val="num" w:pos="720"/>
        </w:tabs>
        <w:ind w:left="720" w:hanging="360"/>
      </w:pPr>
      <w:rPr>
        <w:rFonts w:ascii="Symbol" w:hAnsi="Symbol" w:hint="default"/>
      </w:rPr>
    </w:lvl>
    <w:lvl w:ilvl="1" w:tplc="DED2B424" w:tentative="1">
      <w:start w:val="1"/>
      <w:numFmt w:val="bullet"/>
      <w:lvlText w:val=""/>
      <w:lvlJc w:val="left"/>
      <w:pPr>
        <w:tabs>
          <w:tab w:val="num" w:pos="1440"/>
        </w:tabs>
        <w:ind w:left="1440" w:hanging="360"/>
      </w:pPr>
      <w:rPr>
        <w:rFonts w:ascii="Wingdings" w:hAnsi="Wingdings" w:hint="default"/>
      </w:rPr>
    </w:lvl>
    <w:lvl w:ilvl="2" w:tplc="706C3D00" w:tentative="1">
      <w:start w:val="1"/>
      <w:numFmt w:val="bullet"/>
      <w:lvlText w:val=""/>
      <w:lvlJc w:val="left"/>
      <w:pPr>
        <w:tabs>
          <w:tab w:val="num" w:pos="2160"/>
        </w:tabs>
        <w:ind w:left="2160" w:hanging="360"/>
      </w:pPr>
      <w:rPr>
        <w:rFonts w:ascii="Wingdings" w:hAnsi="Wingdings" w:hint="default"/>
      </w:rPr>
    </w:lvl>
    <w:lvl w:ilvl="3" w:tplc="B8BC8E44" w:tentative="1">
      <w:start w:val="1"/>
      <w:numFmt w:val="bullet"/>
      <w:lvlText w:val=""/>
      <w:lvlJc w:val="left"/>
      <w:pPr>
        <w:tabs>
          <w:tab w:val="num" w:pos="2880"/>
        </w:tabs>
        <w:ind w:left="2880" w:hanging="360"/>
      </w:pPr>
      <w:rPr>
        <w:rFonts w:ascii="Wingdings" w:hAnsi="Wingdings" w:hint="default"/>
      </w:rPr>
    </w:lvl>
    <w:lvl w:ilvl="4" w:tplc="4076574E" w:tentative="1">
      <w:start w:val="1"/>
      <w:numFmt w:val="bullet"/>
      <w:lvlText w:val=""/>
      <w:lvlJc w:val="left"/>
      <w:pPr>
        <w:tabs>
          <w:tab w:val="num" w:pos="3600"/>
        </w:tabs>
        <w:ind w:left="3600" w:hanging="360"/>
      </w:pPr>
      <w:rPr>
        <w:rFonts w:ascii="Wingdings" w:hAnsi="Wingdings" w:hint="default"/>
      </w:rPr>
    </w:lvl>
    <w:lvl w:ilvl="5" w:tplc="B0506406" w:tentative="1">
      <w:start w:val="1"/>
      <w:numFmt w:val="bullet"/>
      <w:lvlText w:val=""/>
      <w:lvlJc w:val="left"/>
      <w:pPr>
        <w:tabs>
          <w:tab w:val="num" w:pos="4320"/>
        </w:tabs>
        <w:ind w:left="4320" w:hanging="360"/>
      </w:pPr>
      <w:rPr>
        <w:rFonts w:ascii="Wingdings" w:hAnsi="Wingdings" w:hint="default"/>
      </w:rPr>
    </w:lvl>
    <w:lvl w:ilvl="6" w:tplc="CAF22798" w:tentative="1">
      <w:start w:val="1"/>
      <w:numFmt w:val="bullet"/>
      <w:lvlText w:val=""/>
      <w:lvlJc w:val="left"/>
      <w:pPr>
        <w:tabs>
          <w:tab w:val="num" w:pos="5040"/>
        </w:tabs>
        <w:ind w:left="5040" w:hanging="360"/>
      </w:pPr>
      <w:rPr>
        <w:rFonts w:ascii="Wingdings" w:hAnsi="Wingdings" w:hint="default"/>
      </w:rPr>
    </w:lvl>
    <w:lvl w:ilvl="7" w:tplc="4DAE84F4" w:tentative="1">
      <w:start w:val="1"/>
      <w:numFmt w:val="bullet"/>
      <w:lvlText w:val=""/>
      <w:lvlJc w:val="left"/>
      <w:pPr>
        <w:tabs>
          <w:tab w:val="num" w:pos="5760"/>
        </w:tabs>
        <w:ind w:left="5760" w:hanging="360"/>
      </w:pPr>
      <w:rPr>
        <w:rFonts w:ascii="Wingdings" w:hAnsi="Wingdings" w:hint="default"/>
      </w:rPr>
    </w:lvl>
    <w:lvl w:ilvl="8" w:tplc="001A3D1C" w:tentative="1">
      <w:start w:val="1"/>
      <w:numFmt w:val="bullet"/>
      <w:lvlText w:val=""/>
      <w:lvlJc w:val="left"/>
      <w:pPr>
        <w:tabs>
          <w:tab w:val="num" w:pos="6480"/>
        </w:tabs>
        <w:ind w:left="6480" w:hanging="360"/>
      </w:pPr>
      <w:rPr>
        <w:rFonts w:ascii="Wingdings" w:hAnsi="Wingdings" w:hint="default"/>
      </w:rPr>
    </w:lvl>
  </w:abstractNum>
  <w:abstractNum w:abstractNumId="39">
    <w:nsid w:val="63D24717"/>
    <w:multiLevelType w:val="hybridMultilevel"/>
    <w:tmpl w:val="14C40448"/>
    <w:lvl w:ilvl="0" w:tplc="885A6E12">
      <w:start w:val="1"/>
      <w:numFmt w:val="bullet"/>
      <w:lvlText w:val=""/>
      <w:lvlJc w:val="left"/>
      <w:pPr>
        <w:tabs>
          <w:tab w:val="num" w:pos="720"/>
        </w:tabs>
        <w:ind w:left="720" w:hanging="360"/>
      </w:pPr>
      <w:rPr>
        <w:rFonts w:ascii="Symbol" w:hAnsi="Symbol" w:hint="default"/>
      </w:rPr>
    </w:lvl>
    <w:lvl w:ilvl="1" w:tplc="3CF8580C" w:tentative="1">
      <w:start w:val="1"/>
      <w:numFmt w:val="bullet"/>
      <w:lvlText w:val=""/>
      <w:lvlJc w:val="left"/>
      <w:pPr>
        <w:tabs>
          <w:tab w:val="num" w:pos="1440"/>
        </w:tabs>
        <w:ind w:left="1440" w:hanging="360"/>
      </w:pPr>
      <w:rPr>
        <w:rFonts w:ascii="Symbol" w:hAnsi="Symbol" w:hint="default"/>
      </w:rPr>
    </w:lvl>
    <w:lvl w:ilvl="2" w:tplc="4D9CDB00" w:tentative="1">
      <w:start w:val="1"/>
      <w:numFmt w:val="bullet"/>
      <w:lvlText w:val=""/>
      <w:lvlJc w:val="left"/>
      <w:pPr>
        <w:tabs>
          <w:tab w:val="num" w:pos="2160"/>
        </w:tabs>
        <w:ind w:left="2160" w:hanging="360"/>
      </w:pPr>
      <w:rPr>
        <w:rFonts w:ascii="Symbol" w:hAnsi="Symbol" w:hint="default"/>
      </w:rPr>
    </w:lvl>
    <w:lvl w:ilvl="3" w:tplc="13EC8C8A" w:tentative="1">
      <w:start w:val="1"/>
      <w:numFmt w:val="bullet"/>
      <w:lvlText w:val=""/>
      <w:lvlJc w:val="left"/>
      <w:pPr>
        <w:tabs>
          <w:tab w:val="num" w:pos="2880"/>
        </w:tabs>
        <w:ind w:left="2880" w:hanging="360"/>
      </w:pPr>
      <w:rPr>
        <w:rFonts w:ascii="Symbol" w:hAnsi="Symbol" w:hint="default"/>
      </w:rPr>
    </w:lvl>
    <w:lvl w:ilvl="4" w:tplc="21ECCEF6" w:tentative="1">
      <w:start w:val="1"/>
      <w:numFmt w:val="bullet"/>
      <w:lvlText w:val=""/>
      <w:lvlJc w:val="left"/>
      <w:pPr>
        <w:tabs>
          <w:tab w:val="num" w:pos="3600"/>
        </w:tabs>
        <w:ind w:left="3600" w:hanging="360"/>
      </w:pPr>
      <w:rPr>
        <w:rFonts w:ascii="Symbol" w:hAnsi="Symbol" w:hint="default"/>
      </w:rPr>
    </w:lvl>
    <w:lvl w:ilvl="5" w:tplc="5C2460D0" w:tentative="1">
      <w:start w:val="1"/>
      <w:numFmt w:val="bullet"/>
      <w:lvlText w:val=""/>
      <w:lvlJc w:val="left"/>
      <w:pPr>
        <w:tabs>
          <w:tab w:val="num" w:pos="4320"/>
        </w:tabs>
        <w:ind w:left="4320" w:hanging="360"/>
      </w:pPr>
      <w:rPr>
        <w:rFonts w:ascii="Symbol" w:hAnsi="Symbol" w:hint="default"/>
      </w:rPr>
    </w:lvl>
    <w:lvl w:ilvl="6" w:tplc="A65467A4" w:tentative="1">
      <w:start w:val="1"/>
      <w:numFmt w:val="bullet"/>
      <w:lvlText w:val=""/>
      <w:lvlJc w:val="left"/>
      <w:pPr>
        <w:tabs>
          <w:tab w:val="num" w:pos="5040"/>
        </w:tabs>
        <w:ind w:left="5040" w:hanging="360"/>
      </w:pPr>
      <w:rPr>
        <w:rFonts w:ascii="Symbol" w:hAnsi="Symbol" w:hint="default"/>
      </w:rPr>
    </w:lvl>
    <w:lvl w:ilvl="7" w:tplc="85A6B08E" w:tentative="1">
      <w:start w:val="1"/>
      <w:numFmt w:val="bullet"/>
      <w:lvlText w:val=""/>
      <w:lvlJc w:val="left"/>
      <w:pPr>
        <w:tabs>
          <w:tab w:val="num" w:pos="5760"/>
        </w:tabs>
        <w:ind w:left="5760" w:hanging="360"/>
      </w:pPr>
      <w:rPr>
        <w:rFonts w:ascii="Symbol" w:hAnsi="Symbol" w:hint="default"/>
      </w:rPr>
    </w:lvl>
    <w:lvl w:ilvl="8" w:tplc="C420B628" w:tentative="1">
      <w:start w:val="1"/>
      <w:numFmt w:val="bullet"/>
      <w:lvlText w:val=""/>
      <w:lvlJc w:val="left"/>
      <w:pPr>
        <w:tabs>
          <w:tab w:val="num" w:pos="6480"/>
        </w:tabs>
        <w:ind w:left="6480" w:hanging="360"/>
      </w:pPr>
      <w:rPr>
        <w:rFonts w:ascii="Symbol" w:hAnsi="Symbol" w:hint="default"/>
      </w:rPr>
    </w:lvl>
  </w:abstractNum>
  <w:abstractNum w:abstractNumId="40">
    <w:nsid w:val="65565017"/>
    <w:multiLevelType w:val="hybridMultilevel"/>
    <w:tmpl w:val="B72C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8876043"/>
    <w:multiLevelType w:val="hybridMultilevel"/>
    <w:tmpl w:val="6E5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8CB0E8C"/>
    <w:multiLevelType w:val="hybridMultilevel"/>
    <w:tmpl w:val="A2AA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9B46A4B"/>
    <w:multiLevelType w:val="multilevel"/>
    <w:tmpl w:val="4E28E3A6"/>
    <w:lvl w:ilvl="0">
      <w:start w:val="1"/>
      <w:numFmt w:val="decimal"/>
      <w:pStyle w:val="Heading1"/>
      <w:lvlText w:val="%1.0"/>
      <w:lvlJc w:val="left"/>
      <w:pPr>
        <w:tabs>
          <w:tab w:val="num" w:pos="864"/>
        </w:tabs>
        <w:ind w:left="864" w:hanging="864"/>
      </w:pPr>
      <w:rPr>
        <w:rFonts w:hint="default"/>
      </w:rPr>
    </w:lvl>
    <w:lvl w:ilvl="1">
      <w:start w:val="1"/>
      <w:numFmt w:val="decimal"/>
      <w:pStyle w:val="Heading2"/>
      <w:lvlText w:val="%1.%2"/>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tabs>
          <w:tab w:val="num" w:pos="1008"/>
        </w:tabs>
        <w:ind w:left="1008" w:hanging="1008"/>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nsid w:val="69C278DD"/>
    <w:multiLevelType w:val="hybridMultilevel"/>
    <w:tmpl w:val="5BA2F078"/>
    <w:lvl w:ilvl="0" w:tplc="0409000F">
      <w:start w:val="1"/>
      <w:numFmt w:val="decimal"/>
      <w:lvlText w:val="%1."/>
      <w:lvlJc w:val="left"/>
      <w:pPr>
        <w:tabs>
          <w:tab w:val="num" w:pos="720"/>
        </w:tabs>
        <w:ind w:left="720" w:hanging="360"/>
      </w:pPr>
      <w:rPr>
        <w:rFonts w:hint="default"/>
      </w:rPr>
    </w:lvl>
    <w:lvl w:ilvl="1" w:tplc="EC2E558E">
      <w:start w:val="1079"/>
      <w:numFmt w:val="bullet"/>
      <w:lvlText w:val="o"/>
      <w:lvlJc w:val="left"/>
      <w:pPr>
        <w:tabs>
          <w:tab w:val="num" w:pos="1440"/>
        </w:tabs>
        <w:ind w:left="1440" w:hanging="360"/>
      </w:pPr>
      <w:rPr>
        <w:rFonts w:ascii="Courier New" w:hAnsi="Courier New" w:hint="default"/>
      </w:rPr>
    </w:lvl>
    <w:lvl w:ilvl="2" w:tplc="9F285E7E" w:tentative="1">
      <w:start w:val="1"/>
      <w:numFmt w:val="bullet"/>
      <w:lvlText w:val=""/>
      <w:lvlJc w:val="left"/>
      <w:pPr>
        <w:tabs>
          <w:tab w:val="num" w:pos="2160"/>
        </w:tabs>
        <w:ind w:left="2160" w:hanging="360"/>
      </w:pPr>
      <w:rPr>
        <w:rFonts w:ascii="Wingdings" w:hAnsi="Wingdings" w:hint="default"/>
      </w:rPr>
    </w:lvl>
    <w:lvl w:ilvl="3" w:tplc="81D07898" w:tentative="1">
      <w:start w:val="1"/>
      <w:numFmt w:val="bullet"/>
      <w:lvlText w:val=""/>
      <w:lvlJc w:val="left"/>
      <w:pPr>
        <w:tabs>
          <w:tab w:val="num" w:pos="2880"/>
        </w:tabs>
        <w:ind w:left="2880" w:hanging="360"/>
      </w:pPr>
      <w:rPr>
        <w:rFonts w:ascii="Wingdings" w:hAnsi="Wingdings" w:hint="default"/>
      </w:rPr>
    </w:lvl>
    <w:lvl w:ilvl="4" w:tplc="F962A600" w:tentative="1">
      <w:start w:val="1"/>
      <w:numFmt w:val="bullet"/>
      <w:lvlText w:val=""/>
      <w:lvlJc w:val="left"/>
      <w:pPr>
        <w:tabs>
          <w:tab w:val="num" w:pos="3600"/>
        </w:tabs>
        <w:ind w:left="3600" w:hanging="360"/>
      </w:pPr>
      <w:rPr>
        <w:rFonts w:ascii="Wingdings" w:hAnsi="Wingdings" w:hint="default"/>
      </w:rPr>
    </w:lvl>
    <w:lvl w:ilvl="5" w:tplc="ED440482" w:tentative="1">
      <w:start w:val="1"/>
      <w:numFmt w:val="bullet"/>
      <w:lvlText w:val=""/>
      <w:lvlJc w:val="left"/>
      <w:pPr>
        <w:tabs>
          <w:tab w:val="num" w:pos="4320"/>
        </w:tabs>
        <w:ind w:left="4320" w:hanging="360"/>
      </w:pPr>
      <w:rPr>
        <w:rFonts w:ascii="Wingdings" w:hAnsi="Wingdings" w:hint="default"/>
      </w:rPr>
    </w:lvl>
    <w:lvl w:ilvl="6" w:tplc="4C0AA6F8" w:tentative="1">
      <w:start w:val="1"/>
      <w:numFmt w:val="bullet"/>
      <w:lvlText w:val=""/>
      <w:lvlJc w:val="left"/>
      <w:pPr>
        <w:tabs>
          <w:tab w:val="num" w:pos="5040"/>
        </w:tabs>
        <w:ind w:left="5040" w:hanging="360"/>
      </w:pPr>
      <w:rPr>
        <w:rFonts w:ascii="Wingdings" w:hAnsi="Wingdings" w:hint="default"/>
      </w:rPr>
    </w:lvl>
    <w:lvl w:ilvl="7" w:tplc="18BAE664" w:tentative="1">
      <w:start w:val="1"/>
      <w:numFmt w:val="bullet"/>
      <w:lvlText w:val=""/>
      <w:lvlJc w:val="left"/>
      <w:pPr>
        <w:tabs>
          <w:tab w:val="num" w:pos="5760"/>
        </w:tabs>
        <w:ind w:left="5760" w:hanging="360"/>
      </w:pPr>
      <w:rPr>
        <w:rFonts w:ascii="Wingdings" w:hAnsi="Wingdings" w:hint="default"/>
      </w:rPr>
    </w:lvl>
    <w:lvl w:ilvl="8" w:tplc="476A3268" w:tentative="1">
      <w:start w:val="1"/>
      <w:numFmt w:val="bullet"/>
      <w:lvlText w:val=""/>
      <w:lvlJc w:val="left"/>
      <w:pPr>
        <w:tabs>
          <w:tab w:val="num" w:pos="6480"/>
        </w:tabs>
        <w:ind w:left="6480" w:hanging="360"/>
      </w:pPr>
      <w:rPr>
        <w:rFonts w:ascii="Wingdings" w:hAnsi="Wingdings" w:hint="default"/>
      </w:rPr>
    </w:lvl>
  </w:abstractNum>
  <w:abstractNum w:abstractNumId="45">
    <w:nsid w:val="69CD21F4"/>
    <w:multiLevelType w:val="hybridMultilevel"/>
    <w:tmpl w:val="2DD4916C"/>
    <w:lvl w:ilvl="0" w:tplc="04090001">
      <w:start w:val="1"/>
      <w:numFmt w:val="bullet"/>
      <w:lvlText w:val=""/>
      <w:lvlJc w:val="left"/>
      <w:pPr>
        <w:ind w:left="1170" w:hanging="810"/>
      </w:pPr>
      <w:rPr>
        <w:rFonts w:ascii="Symbol" w:hAnsi="Symbol" w:hint="default"/>
      </w:rPr>
    </w:lvl>
    <w:lvl w:ilvl="1" w:tplc="589240D2">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E824E38"/>
    <w:multiLevelType w:val="hybridMultilevel"/>
    <w:tmpl w:val="25C41ED6"/>
    <w:lvl w:ilvl="0" w:tplc="9D4028A0">
      <w:start w:val="1"/>
      <w:numFmt w:val="lowerLetter"/>
      <w:lvlText w:val="%1."/>
      <w:lvlJc w:val="left"/>
      <w:pPr>
        <w:tabs>
          <w:tab w:val="num" w:pos="720"/>
        </w:tabs>
        <w:ind w:left="720" w:hanging="360"/>
      </w:pPr>
      <w:rPr>
        <w:rFonts w:ascii="Calibri" w:eastAsia="Calibri" w:hAnsi="Calibri" w:cs="Calibri" w:hint="default"/>
        <w:b w:val="0"/>
      </w:rPr>
    </w:lvl>
    <w:lvl w:ilvl="1" w:tplc="298EAF0C">
      <w:start w:val="1"/>
      <w:numFmt w:val="decimal"/>
      <w:lvlText w:val="(%2)"/>
      <w:lvlJc w:val="left"/>
      <w:pPr>
        <w:tabs>
          <w:tab w:val="num" w:pos="1530"/>
        </w:tabs>
        <w:ind w:left="1530" w:hanging="360"/>
      </w:pPr>
      <w:rPr>
        <w:rFonts w:hint="default"/>
        <w:b w:val="0"/>
      </w:rPr>
    </w:lvl>
    <w:lvl w:ilvl="2" w:tplc="04090001">
      <w:start w:val="1"/>
      <w:numFmt w:val="bullet"/>
      <w:lvlText w:val=""/>
      <w:lvlJc w:val="left"/>
      <w:pPr>
        <w:tabs>
          <w:tab w:val="num" w:pos="2160"/>
        </w:tabs>
        <w:ind w:left="2160" w:hanging="360"/>
      </w:pPr>
      <w:rPr>
        <w:rFonts w:ascii="Symbol" w:hAnsi="Symbol" w:hint="default"/>
      </w:rPr>
    </w:lvl>
    <w:lvl w:ilvl="3" w:tplc="8DD815CA">
      <w:start w:val="1"/>
      <w:numFmt w:val="lowerLetter"/>
      <w:lvlText w:val="(%4)"/>
      <w:lvlJc w:val="left"/>
      <w:pPr>
        <w:tabs>
          <w:tab w:val="num" w:pos="2880"/>
        </w:tabs>
        <w:ind w:left="2880" w:hanging="360"/>
      </w:pPr>
      <w:rPr>
        <w:rFonts w:hint="default"/>
      </w:rPr>
    </w:lvl>
    <w:lvl w:ilvl="4" w:tplc="84CA9C4C">
      <w:start w:val="1"/>
      <w:numFmt w:val="bullet"/>
      <w:lvlText w:val="•"/>
      <w:lvlJc w:val="left"/>
      <w:pPr>
        <w:tabs>
          <w:tab w:val="num" w:pos="3600"/>
        </w:tabs>
        <w:ind w:left="3600" w:hanging="360"/>
      </w:pPr>
      <w:rPr>
        <w:rFonts w:ascii="Georgia" w:hAnsi="Georgia" w:hint="default"/>
      </w:rPr>
    </w:lvl>
    <w:lvl w:ilvl="5" w:tplc="B74454D0" w:tentative="1">
      <w:start w:val="1"/>
      <w:numFmt w:val="bullet"/>
      <w:lvlText w:val="•"/>
      <w:lvlJc w:val="left"/>
      <w:pPr>
        <w:tabs>
          <w:tab w:val="num" w:pos="4320"/>
        </w:tabs>
        <w:ind w:left="4320" w:hanging="360"/>
      </w:pPr>
      <w:rPr>
        <w:rFonts w:ascii="Georgia" w:hAnsi="Georgia" w:hint="default"/>
      </w:rPr>
    </w:lvl>
    <w:lvl w:ilvl="6" w:tplc="36E2F7E8" w:tentative="1">
      <w:start w:val="1"/>
      <w:numFmt w:val="bullet"/>
      <w:lvlText w:val="•"/>
      <w:lvlJc w:val="left"/>
      <w:pPr>
        <w:tabs>
          <w:tab w:val="num" w:pos="5040"/>
        </w:tabs>
        <w:ind w:left="5040" w:hanging="360"/>
      </w:pPr>
      <w:rPr>
        <w:rFonts w:ascii="Georgia" w:hAnsi="Georgia" w:hint="default"/>
      </w:rPr>
    </w:lvl>
    <w:lvl w:ilvl="7" w:tplc="39862ABE" w:tentative="1">
      <w:start w:val="1"/>
      <w:numFmt w:val="bullet"/>
      <w:lvlText w:val="•"/>
      <w:lvlJc w:val="left"/>
      <w:pPr>
        <w:tabs>
          <w:tab w:val="num" w:pos="5760"/>
        </w:tabs>
        <w:ind w:left="5760" w:hanging="360"/>
      </w:pPr>
      <w:rPr>
        <w:rFonts w:ascii="Georgia" w:hAnsi="Georgia" w:hint="default"/>
      </w:rPr>
    </w:lvl>
    <w:lvl w:ilvl="8" w:tplc="40A68290" w:tentative="1">
      <w:start w:val="1"/>
      <w:numFmt w:val="bullet"/>
      <w:lvlText w:val="•"/>
      <w:lvlJc w:val="left"/>
      <w:pPr>
        <w:tabs>
          <w:tab w:val="num" w:pos="6480"/>
        </w:tabs>
        <w:ind w:left="6480" w:hanging="360"/>
      </w:pPr>
      <w:rPr>
        <w:rFonts w:ascii="Georgia" w:hAnsi="Georgia" w:hint="default"/>
      </w:rPr>
    </w:lvl>
  </w:abstractNum>
  <w:abstractNum w:abstractNumId="47">
    <w:nsid w:val="71E10C1D"/>
    <w:multiLevelType w:val="hybridMultilevel"/>
    <w:tmpl w:val="D19CF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249232E"/>
    <w:multiLevelType w:val="hybridMultilevel"/>
    <w:tmpl w:val="B65EADA2"/>
    <w:lvl w:ilvl="0" w:tplc="62083C5C">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9">
    <w:nsid w:val="75563A4F"/>
    <w:multiLevelType w:val="hybridMultilevel"/>
    <w:tmpl w:val="76784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7A69512A"/>
    <w:multiLevelType w:val="hybridMultilevel"/>
    <w:tmpl w:val="FE78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AA55273"/>
    <w:multiLevelType w:val="hybridMultilevel"/>
    <w:tmpl w:val="9FDAEAFC"/>
    <w:lvl w:ilvl="0" w:tplc="04090019">
      <w:start w:val="1"/>
      <w:numFmt w:val="bullet"/>
      <w:lvlText w:val=""/>
      <w:lvlJc w:val="left"/>
      <w:pPr>
        <w:tabs>
          <w:tab w:val="num" w:pos="720"/>
        </w:tabs>
        <w:ind w:left="720" w:hanging="360"/>
      </w:pPr>
      <w:rPr>
        <w:rFonts w:ascii="Symbol" w:hAnsi="Symbol" w:hint="default"/>
      </w:rPr>
    </w:lvl>
    <w:lvl w:ilvl="1" w:tplc="0409001B">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2">
    <w:nsid w:val="7E223377"/>
    <w:multiLevelType w:val="hybridMultilevel"/>
    <w:tmpl w:val="0FD24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7F330E3C"/>
    <w:multiLevelType w:val="hybridMultilevel"/>
    <w:tmpl w:val="837CC50E"/>
    <w:lvl w:ilvl="0" w:tplc="53242600">
      <w:start w:val="1"/>
      <w:numFmt w:val="bullet"/>
      <w:lvlText w:val=""/>
      <w:lvlJc w:val="left"/>
      <w:pPr>
        <w:tabs>
          <w:tab w:val="num" w:pos="720"/>
        </w:tabs>
        <w:ind w:left="720" w:hanging="360"/>
      </w:pPr>
      <w:rPr>
        <w:rFonts w:ascii="Symbol" w:hAnsi="Symbol" w:hint="default"/>
      </w:rPr>
    </w:lvl>
    <w:lvl w:ilvl="1" w:tplc="3000DC6C">
      <w:start w:val="90"/>
      <w:numFmt w:val="bullet"/>
      <w:lvlText w:val="o"/>
      <w:lvlJc w:val="left"/>
      <w:pPr>
        <w:tabs>
          <w:tab w:val="num" w:pos="1440"/>
        </w:tabs>
        <w:ind w:left="1440" w:hanging="360"/>
      </w:pPr>
      <w:rPr>
        <w:rFonts w:ascii="Courier New" w:hAnsi="Courier New" w:hint="default"/>
      </w:rPr>
    </w:lvl>
    <w:lvl w:ilvl="2" w:tplc="B300ABFA" w:tentative="1">
      <w:start w:val="1"/>
      <w:numFmt w:val="bullet"/>
      <w:lvlText w:val=""/>
      <w:lvlJc w:val="left"/>
      <w:pPr>
        <w:tabs>
          <w:tab w:val="num" w:pos="2160"/>
        </w:tabs>
        <w:ind w:left="2160" w:hanging="360"/>
      </w:pPr>
      <w:rPr>
        <w:rFonts w:ascii="Symbol" w:hAnsi="Symbol" w:hint="default"/>
      </w:rPr>
    </w:lvl>
    <w:lvl w:ilvl="3" w:tplc="3B463832" w:tentative="1">
      <w:start w:val="1"/>
      <w:numFmt w:val="bullet"/>
      <w:lvlText w:val=""/>
      <w:lvlJc w:val="left"/>
      <w:pPr>
        <w:tabs>
          <w:tab w:val="num" w:pos="2880"/>
        </w:tabs>
        <w:ind w:left="2880" w:hanging="360"/>
      </w:pPr>
      <w:rPr>
        <w:rFonts w:ascii="Symbol" w:hAnsi="Symbol" w:hint="default"/>
      </w:rPr>
    </w:lvl>
    <w:lvl w:ilvl="4" w:tplc="3D4E3B86" w:tentative="1">
      <w:start w:val="1"/>
      <w:numFmt w:val="bullet"/>
      <w:lvlText w:val=""/>
      <w:lvlJc w:val="left"/>
      <w:pPr>
        <w:tabs>
          <w:tab w:val="num" w:pos="3600"/>
        </w:tabs>
        <w:ind w:left="3600" w:hanging="360"/>
      </w:pPr>
      <w:rPr>
        <w:rFonts w:ascii="Symbol" w:hAnsi="Symbol" w:hint="default"/>
      </w:rPr>
    </w:lvl>
    <w:lvl w:ilvl="5" w:tplc="DA44EC74" w:tentative="1">
      <w:start w:val="1"/>
      <w:numFmt w:val="bullet"/>
      <w:lvlText w:val=""/>
      <w:lvlJc w:val="left"/>
      <w:pPr>
        <w:tabs>
          <w:tab w:val="num" w:pos="4320"/>
        </w:tabs>
        <w:ind w:left="4320" w:hanging="360"/>
      </w:pPr>
      <w:rPr>
        <w:rFonts w:ascii="Symbol" w:hAnsi="Symbol" w:hint="default"/>
      </w:rPr>
    </w:lvl>
    <w:lvl w:ilvl="6" w:tplc="D42AE586" w:tentative="1">
      <w:start w:val="1"/>
      <w:numFmt w:val="bullet"/>
      <w:lvlText w:val=""/>
      <w:lvlJc w:val="left"/>
      <w:pPr>
        <w:tabs>
          <w:tab w:val="num" w:pos="5040"/>
        </w:tabs>
        <w:ind w:left="5040" w:hanging="360"/>
      </w:pPr>
      <w:rPr>
        <w:rFonts w:ascii="Symbol" w:hAnsi="Symbol" w:hint="default"/>
      </w:rPr>
    </w:lvl>
    <w:lvl w:ilvl="7" w:tplc="DBDE50B6" w:tentative="1">
      <w:start w:val="1"/>
      <w:numFmt w:val="bullet"/>
      <w:lvlText w:val=""/>
      <w:lvlJc w:val="left"/>
      <w:pPr>
        <w:tabs>
          <w:tab w:val="num" w:pos="5760"/>
        </w:tabs>
        <w:ind w:left="5760" w:hanging="360"/>
      </w:pPr>
      <w:rPr>
        <w:rFonts w:ascii="Symbol" w:hAnsi="Symbol" w:hint="default"/>
      </w:rPr>
    </w:lvl>
    <w:lvl w:ilvl="8" w:tplc="A8FEAE4A"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7"/>
  </w:num>
  <w:num w:numId="3">
    <w:abstractNumId w:val="24"/>
  </w:num>
  <w:num w:numId="4">
    <w:abstractNumId w:val="40"/>
  </w:num>
  <w:num w:numId="5">
    <w:abstractNumId w:val="32"/>
  </w:num>
  <w:num w:numId="6">
    <w:abstractNumId w:val="11"/>
  </w:num>
  <w:num w:numId="7">
    <w:abstractNumId w:val="22"/>
  </w:num>
  <w:num w:numId="8">
    <w:abstractNumId w:val="31"/>
  </w:num>
  <w:num w:numId="9">
    <w:abstractNumId w:val="27"/>
  </w:num>
  <w:num w:numId="10">
    <w:abstractNumId w:val="50"/>
  </w:num>
  <w:num w:numId="11">
    <w:abstractNumId w:val="49"/>
  </w:num>
  <w:num w:numId="12">
    <w:abstractNumId w:val="36"/>
  </w:num>
  <w:num w:numId="13">
    <w:abstractNumId w:val="29"/>
  </w:num>
  <w:num w:numId="14">
    <w:abstractNumId w:val="3"/>
  </w:num>
  <w:num w:numId="15">
    <w:abstractNumId w:val="2"/>
  </w:num>
  <w:num w:numId="16">
    <w:abstractNumId w:val="19"/>
  </w:num>
  <w:num w:numId="17">
    <w:abstractNumId w:val="7"/>
  </w:num>
  <w:num w:numId="18">
    <w:abstractNumId w:val="9"/>
  </w:num>
  <w:num w:numId="19">
    <w:abstractNumId w:val="42"/>
  </w:num>
  <w:num w:numId="20">
    <w:abstractNumId w:val="52"/>
  </w:num>
  <w:num w:numId="21">
    <w:abstractNumId w:val="26"/>
  </w:num>
  <w:num w:numId="22">
    <w:abstractNumId w:val="6"/>
  </w:num>
  <w:num w:numId="23">
    <w:abstractNumId w:val="1"/>
  </w:num>
  <w:num w:numId="24">
    <w:abstractNumId w:val="30"/>
  </w:num>
  <w:num w:numId="25">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8"/>
  </w:num>
  <w:num w:numId="27">
    <w:abstractNumId w:val="44"/>
  </w:num>
  <w:num w:numId="28">
    <w:abstractNumId w:val="23"/>
  </w:num>
  <w:num w:numId="29">
    <w:abstractNumId w:val="45"/>
  </w:num>
  <w:num w:numId="30">
    <w:abstractNumId w:val="10"/>
  </w:num>
  <w:num w:numId="31">
    <w:abstractNumId w:val="16"/>
  </w:num>
  <w:num w:numId="32">
    <w:abstractNumId w:val="33"/>
  </w:num>
  <w:num w:numId="33">
    <w:abstractNumId w:val="18"/>
  </w:num>
  <w:num w:numId="34">
    <w:abstractNumId w:val="13"/>
  </w:num>
  <w:num w:numId="35">
    <w:abstractNumId w:val="15"/>
  </w:num>
  <w:num w:numId="36">
    <w:abstractNumId w:val="34"/>
  </w:num>
  <w:num w:numId="37">
    <w:abstractNumId w:val="14"/>
  </w:num>
  <w:num w:numId="38">
    <w:abstractNumId w:val="46"/>
  </w:num>
  <w:num w:numId="39">
    <w:abstractNumId w:val="5"/>
  </w:num>
  <w:num w:numId="40">
    <w:abstractNumId w:val="39"/>
  </w:num>
  <w:num w:numId="41">
    <w:abstractNumId w:val="53"/>
  </w:num>
  <w:num w:numId="42">
    <w:abstractNumId w:val="4"/>
  </w:num>
  <w:num w:numId="43">
    <w:abstractNumId w:val="12"/>
  </w:num>
  <w:num w:numId="44">
    <w:abstractNumId w:val="48"/>
  </w:num>
  <w:num w:numId="45">
    <w:abstractNumId w:val="20"/>
  </w:num>
  <w:num w:numId="46">
    <w:abstractNumId w:val="43"/>
  </w:num>
  <w:num w:numId="47">
    <w:abstractNumId w:val="8"/>
  </w:num>
  <w:num w:numId="48">
    <w:abstractNumId w:val="41"/>
  </w:num>
  <w:num w:numId="49">
    <w:abstractNumId w:val="35"/>
  </w:num>
  <w:num w:numId="50">
    <w:abstractNumId w:val="38"/>
  </w:num>
  <w:num w:numId="51">
    <w:abstractNumId w:val="47"/>
  </w:num>
  <w:num w:numId="52">
    <w:abstractNumId w:val="21"/>
  </w:num>
  <w:num w:numId="53">
    <w:abstractNumId w:val="43"/>
  </w:num>
  <w:num w:numId="54">
    <w:abstractNumId w:val="25"/>
  </w:num>
  <w:num w:numId="55">
    <w:abstractNumId w:val="37"/>
  </w:num>
  <w:numIdMacAtCleanup w:val="4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nny Alam">
    <w15:presenceInfo w15:providerId="Windows Live" w15:userId="b36d1a39d00e3a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AEF"/>
    <w:rsid w:val="0000183F"/>
    <w:rsid w:val="00001FB2"/>
    <w:rsid w:val="00003332"/>
    <w:rsid w:val="00004B48"/>
    <w:rsid w:val="000058DF"/>
    <w:rsid w:val="00012D5B"/>
    <w:rsid w:val="00015AEF"/>
    <w:rsid w:val="000221AF"/>
    <w:rsid w:val="0002464E"/>
    <w:rsid w:val="000249E4"/>
    <w:rsid w:val="00026298"/>
    <w:rsid w:val="00030409"/>
    <w:rsid w:val="000316AF"/>
    <w:rsid w:val="00044549"/>
    <w:rsid w:val="000455CE"/>
    <w:rsid w:val="00047943"/>
    <w:rsid w:val="0005289B"/>
    <w:rsid w:val="000558D9"/>
    <w:rsid w:val="000559E3"/>
    <w:rsid w:val="00061507"/>
    <w:rsid w:val="00061E4F"/>
    <w:rsid w:val="00062AD2"/>
    <w:rsid w:val="00062C17"/>
    <w:rsid w:val="000636DC"/>
    <w:rsid w:val="00064C7E"/>
    <w:rsid w:val="00071D80"/>
    <w:rsid w:val="00074844"/>
    <w:rsid w:val="000808E6"/>
    <w:rsid w:val="00080D5D"/>
    <w:rsid w:val="0008260C"/>
    <w:rsid w:val="00082ADD"/>
    <w:rsid w:val="00085F7C"/>
    <w:rsid w:val="000861E0"/>
    <w:rsid w:val="00086B7C"/>
    <w:rsid w:val="000912EF"/>
    <w:rsid w:val="00091499"/>
    <w:rsid w:val="0009590C"/>
    <w:rsid w:val="00096CFB"/>
    <w:rsid w:val="00097DD7"/>
    <w:rsid w:val="000B13B0"/>
    <w:rsid w:val="000B235D"/>
    <w:rsid w:val="000B2855"/>
    <w:rsid w:val="000B29B4"/>
    <w:rsid w:val="000B75BC"/>
    <w:rsid w:val="000C0952"/>
    <w:rsid w:val="000C264B"/>
    <w:rsid w:val="000C4F07"/>
    <w:rsid w:val="000C7D44"/>
    <w:rsid w:val="000D2B08"/>
    <w:rsid w:val="000D3798"/>
    <w:rsid w:val="000D3B73"/>
    <w:rsid w:val="000D5A17"/>
    <w:rsid w:val="000D6DB1"/>
    <w:rsid w:val="000E0B44"/>
    <w:rsid w:val="000F2C87"/>
    <w:rsid w:val="00102E5B"/>
    <w:rsid w:val="001136F2"/>
    <w:rsid w:val="00114013"/>
    <w:rsid w:val="00117312"/>
    <w:rsid w:val="00117343"/>
    <w:rsid w:val="00117A25"/>
    <w:rsid w:val="00121697"/>
    <w:rsid w:val="001218FA"/>
    <w:rsid w:val="0012666A"/>
    <w:rsid w:val="00131874"/>
    <w:rsid w:val="00136C4D"/>
    <w:rsid w:val="001370E2"/>
    <w:rsid w:val="00141B0C"/>
    <w:rsid w:val="001420F9"/>
    <w:rsid w:val="00142EF9"/>
    <w:rsid w:val="00145091"/>
    <w:rsid w:val="001453E7"/>
    <w:rsid w:val="00147A5E"/>
    <w:rsid w:val="001511C4"/>
    <w:rsid w:val="00160EDD"/>
    <w:rsid w:val="0016721A"/>
    <w:rsid w:val="00167688"/>
    <w:rsid w:val="00174B5D"/>
    <w:rsid w:val="00181517"/>
    <w:rsid w:val="001823BE"/>
    <w:rsid w:val="00183063"/>
    <w:rsid w:val="0018536D"/>
    <w:rsid w:val="00196C38"/>
    <w:rsid w:val="001A2B4B"/>
    <w:rsid w:val="001A4B7A"/>
    <w:rsid w:val="001A7A29"/>
    <w:rsid w:val="001B6791"/>
    <w:rsid w:val="001C4C59"/>
    <w:rsid w:val="001E3712"/>
    <w:rsid w:val="001E59CE"/>
    <w:rsid w:val="001E5FA0"/>
    <w:rsid w:val="001E74E6"/>
    <w:rsid w:val="001F2992"/>
    <w:rsid w:val="001F506D"/>
    <w:rsid w:val="001F6803"/>
    <w:rsid w:val="001F7CDB"/>
    <w:rsid w:val="00201A67"/>
    <w:rsid w:val="002041ED"/>
    <w:rsid w:val="00205FFF"/>
    <w:rsid w:val="0020739D"/>
    <w:rsid w:val="0022014C"/>
    <w:rsid w:val="00220C9D"/>
    <w:rsid w:val="00221A1B"/>
    <w:rsid w:val="00221ADE"/>
    <w:rsid w:val="00223589"/>
    <w:rsid w:val="002319E6"/>
    <w:rsid w:val="002357DD"/>
    <w:rsid w:val="00235AA3"/>
    <w:rsid w:val="0024629C"/>
    <w:rsid w:val="00246377"/>
    <w:rsid w:val="00246441"/>
    <w:rsid w:val="00246D62"/>
    <w:rsid w:val="0024742C"/>
    <w:rsid w:val="00247CF9"/>
    <w:rsid w:val="00252FCE"/>
    <w:rsid w:val="0026270A"/>
    <w:rsid w:val="0027013D"/>
    <w:rsid w:val="002710F3"/>
    <w:rsid w:val="00272A34"/>
    <w:rsid w:val="00272FBF"/>
    <w:rsid w:val="00273455"/>
    <w:rsid w:val="00273BB0"/>
    <w:rsid w:val="00277AC8"/>
    <w:rsid w:val="0028256B"/>
    <w:rsid w:val="00286820"/>
    <w:rsid w:val="002914A3"/>
    <w:rsid w:val="00293637"/>
    <w:rsid w:val="002A2BFE"/>
    <w:rsid w:val="002A3453"/>
    <w:rsid w:val="002A38F9"/>
    <w:rsid w:val="002A5BDB"/>
    <w:rsid w:val="002A64D9"/>
    <w:rsid w:val="002B162F"/>
    <w:rsid w:val="002B5662"/>
    <w:rsid w:val="002C6E7B"/>
    <w:rsid w:val="002D0869"/>
    <w:rsid w:val="002D197D"/>
    <w:rsid w:val="002D19D7"/>
    <w:rsid w:val="002D1B09"/>
    <w:rsid w:val="002E08BD"/>
    <w:rsid w:val="002E35DC"/>
    <w:rsid w:val="002E7CB7"/>
    <w:rsid w:val="002F0C4A"/>
    <w:rsid w:val="002F0CCA"/>
    <w:rsid w:val="002F3D62"/>
    <w:rsid w:val="002F4147"/>
    <w:rsid w:val="002F574B"/>
    <w:rsid w:val="00303491"/>
    <w:rsid w:val="00303579"/>
    <w:rsid w:val="00306DEB"/>
    <w:rsid w:val="003121FE"/>
    <w:rsid w:val="00314A2B"/>
    <w:rsid w:val="00317668"/>
    <w:rsid w:val="003208B0"/>
    <w:rsid w:val="003262B4"/>
    <w:rsid w:val="0032677B"/>
    <w:rsid w:val="0032794A"/>
    <w:rsid w:val="00330295"/>
    <w:rsid w:val="0033051F"/>
    <w:rsid w:val="0033165D"/>
    <w:rsid w:val="0033384B"/>
    <w:rsid w:val="00333E54"/>
    <w:rsid w:val="00334FEC"/>
    <w:rsid w:val="0033683C"/>
    <w:rsid w:val="00337DF9"/>
    <w:rsid w:val="00340C4B"/>
    <w:rsid w:val="00340FC5"/>
    <w:rsid w:val="00341E6D"/>
    <w:rsid w:val="00342E3E"/>
    <w:rsid w:val="003433EC"/>
    <w:rsid w:val="003516CD"/>
    <w:rsid w:val="003521F0"/>
    <w:rsid w:val="0035308D"/>
    <w:rsid w:val="00353A5C"/>
    <w:rsid w:val="00353FED"/>
    <w:rsid w:val="00357846"/>
    <w:rsid w:val="0036150A"/>
    <w:rsid w:val="0036200A"/>
    <w:rsid w:val="00363E62"/>
    <w:rsid w:val="00364FB2"/>
    <w:rsid w:val="003653D2"/>
    <w:rsid w:val="003709E4"/>
    <w:rsid w:val="00370D20"/>
    <w:rsid w:val="0037161B"/>
    <w:rsid w:val="00373DC2"/>
    <w:rsid w:val="00374D18"/>
    <w:rsid w:val="00375B2E"/>
    <w:rsid w:val="00375D8F"/>
    <w:rsid w:val="00377BEB"/>
    <w:rsid w:val="00384AF2"/>
    <w:rsid w:val="003857EF"/>
    <w:rsid w:val="00385D3C"/>
    <w:rsid w:val="0038774E"/>
    <w:rsid w:val="003938D0"/>
    <w:rsid w:val="00397011"/>
    <w:rsid w:val="003B154F"/>
    <w:rsid w:val="003B18AC"/>
    <w:rsid w:val="003B49CB"/>
    <w:rsid w:val="003B5919"/>
    <w:rsid w:val="003B6B8D"/>
    <w:rsid w:val="003C6F13"/>
    <w:rsid w:val="003C7BCB"/>
    <w:rsid w:val="003E217A"/>
    <w:rsid w:val="003E4FC3"/>
    <w:rsid w:val="003E53D5"/>
    <w:rsid w:val="003F0D83"/>
    <w:rsid w:val="003F1438"/>
    <w:rsid w:val="003F1ADE"/>
    <w:rsid w:val="003F2554"/>
    <w:rsid w:val="003F4A20"/>
    <w:rsid w:val="003F742C"/>
    <w:rsid w:val="003F7945"/>
    <w:rsid w:val="004013CE"/>
    <w:rsid w:val="004041E2"/>
    <w:rsid w:val="00405853"/>
    <w:rsid w:val="004106EF"/>
    <w:rsid w:val="00410ED3"/>
    <w:rsid w:val="004169CA"/>
    <w:rsid w:val="0041742F"/>
    <w:rsid w:val="00417E00"/>
    <w:rsid w:val="004212DD"/>
    <w:rsid w:val="0042198B"/>
    <w:rsid w:val="00425BEE"/>
    <w:rsid w:val="004260EE"/>
    <w:rsid w:val="0043115B"/>
    <w:rsid w:val="004332CB"/>
    <w:rsid w:val="0043342F"/>
    <w:rsid w:val="00434959"/>
    <w:rsid w:val="00435E87"/>
    <w:rsid w:val="0043712A"/>
    <w:rsid w:val="00440EE2"/>
    <w:rsid w:val="00442E51"/>
    <w:rsid w:val="004473AB"/>
    <w:rsid w:val="00447835"/>
    <w:rsid w:val="00453302"/>
    <w:rsid w:val="00455886"/>
    <w:rsid w:val="00455CCD"/>
    <w:rsid w:val="00460AF0"/>
    <w:rsid w:val="0047173E"/>
    <w:rsid w:val="00474512"/>
    <w:rsid w:val="00482F94"/>
    <w:rsid w:val="004922C2"/>
    <w:rsid w:val="004A64E5"/>
    <w:rsid w:val="004B2228"/>
    <w:rsid w:val="004B22B0"/>
    <w:rsid w:val="004B3254"/>
    <w:rsid w:val="004B3D67"/>
    <w:rsid w:val="004B4C17"/>
    <w:rsid w:val="004B76D4"/>
    <w:rsid w:val="004C1623"/>
    <w:rsid w:val="004C51BD"/>
    <w:rsid w:val="004C68C0"/>
    <w:rsid w:val="004C6D1D"/>
    <w:rsid w:val="004D0480"/>
    <w:rsid w:val="004D12A6"/>
    <w:rsid w:val="004D252F"/>
    <w:rsid w:val="004D255E"/>
    <w:rsid w:val="004D7163"/>
    <w:rsid w:val="004D7B59"/>
    <w:rsid w:val="004E4893"/>
    <w:rsid w:val="004E5638"/>
    <w:rsid w:val="004F21B2"/>
    <w:rsid w:val="004F344C"/>
    <w:rsid w:val="004F3BD5"/>
    <w:rsid w:val="004F3C74"/>
    <w:rsid w:val="004F5FBB"/>
    <w:rsid w:val="004F6702"/>
    <w:rsid w:val="005035F1"/>
    <w:rsid w:val="00510619"/>
    <w:rsid w:val="005108C7"/>
    <w:rsid w:val="00517834"/>
    <w:rsid w:val="00517F13"/>
    <w:rsid w:val="00523BD2"/>
    <w:rsid w:val="005247B1"/>
    <w:rsid w:val="00527160"/>
    <w:rsid w:val="00530891"/>
    <w:rsid w:val="00530F35"/>
    <w:rsid w:val="00536935"/>
    <w:rsid w:val="00536DED"/>
    <w:rsid w:val="005414C7"/>
    <w:rsid w:val="005467B6"/>
    <w:rsid w:val="00547F38"/>
    <w:rsid w:val="00555057"/>
    <w:rsid w:val="00555640"/>
    <w:rsid w:val="0056114B"/>
    <w:rsid w:val="005612C3"/>
    <w:rsid w:val="00562EC8"/>
    <w:rsid w:val="005630C9"/>
    <w:rsid w:val="00565B4E"/>
    <w:rsid w:val="0057076E"/>
    <w:rsid w:val="0057176D"/>
    <w:rsid w:val="0057211E"/>
    <w:rsid w:val="00572EC3"/>
    <w:rsid w:val="005820BC"/>
    <w:rsid w:val="005829EF"/>
    <w:rsid w:val="005845A2"/>
    <w:rsid w:val="00592270"/>
    <w:rsid w:val="00592807"/>
    <w:rsid w:val="00592ABF"/>
    <w:rsid w:val="00597766"/>
    <w:rsid w:val="005A18CA"/>
    <w:rsid w:val="005A629F"/>
    <w:rsid w:val="005A6387"/>
    <w:rsid w:val="005A7911"/>
    <w:rsid w:val="005B04DF"/>
    <w:rsid w:val="005B0D71"/>
    <w:rsid w:val="005B1254"/>
    <w:rsid w:val="005B1BC5"/>
    <w:rsid w:val="005B20FC"/>
    <w:rsid w:val="005B4BDE"/>
    <w:rsid w:val="005B4BFC"/>
    <w:rsid w:val="005B70AE"/>
    <w:rsid w:val="005C11C0"/>
    <w:rsid w:val="005C3CBA"/>
    <w:rsid w:val="005C4453"/>
    <w:rsid w:val="005C69BD"/>
    <w:rsid w:val="005D1490"/>
    <w:rsid w:val="005D6D14"/>
    <w:rsid w:val="005D7694"/>
    <w:rsid w:val="005E011A"/>
    <w:rsid w:val="005E3939"/>
    <w:rsid w:val="005E7AE7"/>
    <w:rsid w:val="005F1708"/>
    <w:rsid w:val="005F22D6"/>
    <w:rsid w:val="005F4983"/>
    <w:rsid w:val="005F52F9"/>
    <w:rsid w:val="006002B3"/>
    <w:rsid w:val="006016B6"/>
    <w:rsid w:val="006043B7"/>
    <w:rsid w:val="006046A8"/>
    <w:rsid w:val="006047A1"/>
    <w:rsid w:val="006056F0"/>
    <w:rsid w:val="00607601"/>
    <w:rsid w:val="00612789"/>
    <w:rsid w:val="00617BC7"/>
    <w:rsid w:val="00620EFE"/>
    <w:rsid w:val="00632705"/>
    <w:rsid w:val="00632DFD"/>
    <w:rsid w:val="0063430B"/>
    <w:rsid w:val="0063515C"/>
    <w:rsid w:val="00635FC3"/>
    <w:rsid w:val="00646422"/>
    <w:rsid w:val="00646737"/>
    <w:rsid w:val="00651D3F"/>
    <w:rsid w:val="00661247"/>
    <w:rsid w:val="00661629"/>
    <w:rsid w:val="0066225C"/>
    <w:rsid w:val="00662E7A"/>
    <w:rsid w:val="0066385B"/>
    <w:rsid w:val="00674792"/>
    <w:rsid w:val="00674D90"/>
    <w:rsid w:val="00677C2D"/>
    <w:rsid w:val="00683DAE"/>
    <w:rsid w:val="00685C1E"/>
    <w:rsid w:val="00686C02"/>
    <w:rsid w:val="0069041B"/>
    <w:rsid w:val="00691DEC"/>
    <w:rsid w:val="0069266D"/>
    <w:rsid w:val="00692B1F"/>
    <w:rsid w:val="00696F4E"/>
    <w:rsid w:val="006A03A0"/>
    <w:rsid w:val="006A1F47"/>
    <w:rsid w:val="006A4228"/>
    <w:rsid w:val="006B33B6"/>
    <w:rsid w:val="006B3BA8"/>
    <w:rsid w:val="006B58BC"/>
    <w:rsid w:val="006B71E1"/>
    <w:rsid w:val="006C0F1D"/>
    <w:rsid w:val="006C3CA7"/>
    <w:rsid w:val="006C7260"/>
    <w:rsid w:val="006D0697"/>
    <w:rsid w:val="006D3D36"/>
    <w:rsid w:val="006D78F4"/>
    <w:rsid w:val="006E2427"/>
    <w:rsid w:val="006E26C8"/>
    <w:rsid w:val="006E349E"/>
    <w:rsid w:val="006E5830"/>
    <w:rsid w:val="006F0B0B"/>
    <w:rsid w:val="006F5919"/>
    <w:rsid w:val="00702CB6"/>
    <w:rsid w:val="00704F02"/>
    <w:rsid w:val="00705BA2"/>
    <w:rsid w:val="0071068D"/>
    <w:rsid w:val="007126C6"/>
    <w:rsid w:val="00714F90"/>
    <w:rsid w:val="00715159"/>
    <w:rsid w:val="007172A6"/>
    <w:rsid w:val="00720245"/>
    <w:rsid w:val="00723119"/>
    <w:rsid w:val="00732071"/>
    <w:rsid w:val="007320F3"/>
    <w:rsid w:val="0073397D"/>
    <w:rsid w:val="007349D6"/>
    <w:rsid w:val="007365B0"/>
    <w:rsid w:val="00736813"/>
    <w:rsid w:val="007370CD"/>
    <w:rsid w:val="00743A10"/>
    <w:rsid w:val="00744F22"/>
    <w:rsid w:val="00746002"/>
    <w:rsid w:val="007501C6"/>
    <w:rsid w:val="00750454"/>
    <w:rsid w:val="00756ED1"/>
    <w:rsid w:val="00760188"/>
    <w:rsid w:val="00762298"/>
    <w:rsid w:val="00763ADE"/>
    <w:rsid w:val="0076526C"/>
    <w:rsid w:val="00775672"/>
    <w:rsid w:val="00776547"/>
    <w:rsid w:val="0077777C"/>
    <w:rsid w:val="0077794E"/>
    <w:rsid w:val="007807A0"/>
    <w:rsid w:val="00781DF8"/>
    <w:rsid w:val="00790698"/>
    <w:rsid w:val="00792578"/>
    <w:rsid w:val="007970E6"/>
    <w:rsid w:val="007A3A7D"/>
    <w:rsid w:val="007A78DF"/>
    <w:rsid w:val="007B0265"/>
    <w:rsid w:val="007B2703"/>
    <w:rsid w:val="007B6599"/>
    <w:rsid w:val="007B7434"/>
    <w:rsid w:val="007B7751"/>
    <w:rsid w:val="007C0ECB"/>
    <w:rsid w:val="007C2A87"/>
    <w:rsid w:val="007C4F9C"/>
    <w:rsid w:val="007C7B4B"/>
    <w:rsid w:val="007D105D"/>
    <w:rsid w:val="007D260E"/>
    <w:rsid w:val="007D2AF6"/>
    <w:rsid w:val="007D2EBF"/>
    <w:rsid w:val="007D3BA1"/>
    <w:rsid w:val="007D4157"/>
    <w:rsid w:val="007D6E1B"/>
    <w:rsid w:val="007E19B2"/>
    <w:rsid w:val="007E4FDD"/>
    <w:rsid w:val="007E569E"/>
    <w:rsid w:val="007E5A9C"/>
    <w:rsid w:val="007E7311"/>
    <w:rsid w:val="007E74C9"/>
    <w:rsid w:val="007F010F"/>
    <w:rsid w:val="007F14FE"/>
    <w:rsid w:val="007F1906"/>
    <w:rsid w:val="007F3764"/>
    <w:rsid w:val="007F5ACE"/>
    <w:rsid w:val="007F5BC8"/>
    <w:rsid w:val="007F7E77"/>
    <w:rsid w:val="00800CE3"/>
    <w:rsid w:val="00804A2E"/>
    <w:rsid w:val="008074BE"/>
    <w:rsid w:val="00810F11"/>
    <w:rsid w:val="0081271E"/>
    <w:rsid w:val="00812AB3"/>
    <w:rsid w:val="00814AD5"/>
    <w:rsid w:val="008163B5"/>
    <w:rsid w:val="00824D82"/>
    <w:rsid w:val="008252B9"/>
    <w:rsid w:val="008345F7"/>
    <w:rsid w:val="008365F5"/>
    <w:rsid w:val="008406B1"/>
    <w:rsid w:val="008461F6"/>
    <w:rsid w:val="008475B8"/>
    <w:rsid w:val="008544E6"/>
    <w:rsid w:val="00860FA3"/>
    <w:rsid w:val="00864006"/>
    <w:rsid w:val="00865626"/>
    <w:rsid w:val="00871E66"/>
    <w:rsid w:val="00872023"/>
    <w:rsid w:val="008778AA"/>
    <w:rsid w:val="00882861"/>
    <w:rsid w:val="008829D8"/>
    <w:rsid w:val="00883E30"/>
    <w:rsid w:val="0088637B"/>
    <w:rsid w:val="00893E3F"/>
    <w:rsid w:val="00897B0B"/>
    <w:rsid w:val="008A367A"/>
    <w:rsid w:val="008A6E83"/>
    <w:rsid w:val="008B12A3"/>
    <w:rsid w:val="008B1A0F"/>
    <w:rsid w:val="008B51AD"/>
    <w:rsid w:val="008B660F"/>
    <w:rsid w:val="008C78CB"/>
    <w:rsid w:val="008D1428"/>
    <w:rsid w:val="008D5030"/>
    <w:rsid w:val="008D5CC0"/>
    <w:rsid w:val="008E0551"/>
    <w:rsid w:val="008E495C"/>
    <w:rsid w:val="008E7CCB"/>
    <w:rsid w:val="008F10FF"/>
    <w:rsid w:val="008F2005"/>
    <w:rsid w:val="008F5DEA"/>
    <w:rsid w:val="00901EE5"/>
    <w:rsid w:val="00905F5F"/>
    <w:rsid w:val="009065A4"/>
    <w:rsid w:val="00912D2E"/>
    <w:rsid w:val="009171D0"/>
    <w:rsid w:val="0092136D"/>
    <w:rsid w:val="00921BD2"/>
    <w:rsid w:val="00923562"/>
    <w:rsid w:val="009301DA"/>
    <w:rsid w:val="00930CC2"/>
    <w:rsid w:val="00931849"/>
    <w:rsid w:val="0093288B"/>
    <w:rsid w:val="00933FB4"/>
    <w:rsid w:val="00936E41"/>
    <w:rsid w:val="009410D9"/>
    <w:rsid w:val="00941317"/>
    <w:rsid w:val="0094275A"/>
    <w:rsid w:val="00944C82"/>
    <w:rsid w:val="009471CE"/>
    <w:rsid w:val="0094746D"/>
    <w:rsid w:val="009510B8"/>
    <w:rsid w:val="0095375A"/>
    <w:rsid w:val="009548BD"/>
    <w:rsid w:val="0095657A"/>
    <w:rsid w:val="00957AA1"/>
    <w:rsid w:val="00961128"/>
    <w:rsid w:val="009616E7"/>
    <w:rsid w:val="00964881"/>
    <w:rsid w:val="00965622"/>
    <w:rsid w:val="00966C05"/>
    <w:rsid w:val="00967572"/>
    <w:rsid w:val="00967BDE"/>
    <w:rsid w:val="00971F0F"/>
    <w:rsid w:val="00980086"/>
    <w:rsid w:val="00980CD2"/>
    <w:rsid w:val="0098233C"/>
    <w:rsid w:val="00984B1B"/>
    <w:rsid w:val="00985204"/>
    <w:rsid w:val="009862C3"/>
    <w:rsid w:val="0098797A"/>
    <w:rsid w:val="00990782"/>
    <w:rsid w:val="00991446"/>
    <w:rsid w:val="00991594"/>
    <w:rsid w:val="00994CA7"/>
    <w:rsid w:val="00995BA5"/>
    <w:rsid w:val="00995EB6"/>
    <w:rsid w:val="0099794E"/>
    <w:rsid w:val="009B192E"/>
    <w:rsid w:val="009B3254"/>
    <w:rsid w:val="009B4AEA"/>
    <w:rsid w:val="009B4DB2"/>
    <w:rsid w:val="009B7408"/>
    <w:rsid w:val="009C2DB0"/>
    <w:rsid w:val="009C32EF"/>
    <w:rsid w:val="009C368F"/>
    <w:rsid w:val="009C51E5"/>
    <w:rsid w:val="009C69E4"/>
    <w:rsid w:val="009C6D16"/>
    <w:rsid w:val="009C7982"/>
    <w:rsid w:val="009D6955"/>
    <w:rsid w:val="009E03AF"/>
    <w:rsid w:val="009E2AE3"/>
    <w:rsid w:val="009E3109"/>
    <w:rsid w:val="009E62F8"/>
    <w:rsid w:val="009F760D"/>
    <w:rsid w:val="00A00D00"/>
    <w:rsid w:val="00A01DC0"/>
    <w:rsid w:val="00A043F5"/>
    <w:rsid w:val="00A079AB"/>
    <w:rsid w:val="00A102D0"/>
    <w:rsid w:val="00A122C7"/>
    <w:rsid w:val="00A139C4"/>
    <w:rsid w:val="00A146D6"/>
    <w:rsid w:val="00A1763A"/>
    <w:rsid w:val="00A242BD"/>
    <w:rsid w:val="00A26B77"/>
    <w:rsid w:val="00A367E5"/>
    <w:rsid w:val="00A40583"/>
    <w:rsid w:val="00A45C0A"/>
    <w:rsid w:val="00A510EA"/>
    <w:rsid w:val="00A521ED"/>
    <w:rsid w:val="00A53B2C"/>
    <w:rsid w:val="00A540FE"/>
    <w:rsid w:val="00A54BA1"/>
    <w:rsid w:val="00A57FED"/>
    <w:rsid w:val="00A60257"/>
    <w:rsid w:val="00A644D6"/>
    <w:rsid w:val="00A651E9"/>
    <w:rsid w:val="00A71F56"/>
    <w:rsid w:val="00A73679"/>
    <w:rsid w:val="00A75403"/>
    <w:rsid w:val="00A81A4E"/>
    <w:rsid w:val="00A8650C"/>
    <w:rsid w:val="00A90CE5"/>
    <w:rsid w:val="00A91FE7"/>
    <w:rsid w:val="00AA015D"/>
    <w:rsid w:val="00AA390B"/>
    <w:rsid w:val="00AA65BC"/>
    <w:rsid w:val="00AC0851"/>
    <w:rsid w:val="00AC44F6"/>
    <w:rsid w:val="00AD739D"/>
    <w:rsid w:val="00AE17AF"/>
    <w:rsid w:val="00AE324E"/>
    <w:rsid w:val="00AE408A"/>
    <w:rsid w:val="00AE4E39"/>
    <w:rsid w:val="00AE6592"/>
    <w:rsid w:val="00AF4E52"/>
    <w:rsid w:val="00AF5AC3"/>
    <w:rsid w:val="00AF70C8"/>
    <w:rsid w:val="00B001F5"/>
    <w:rsid w:val="00B00B08"/>
    <w:rsid w:val="00B00B7B"/>
    <w:rsid w:val="00B035F4"/>
    <w:rsid w:val="00B046AB"/>
    <w:rsid w:val="00B04703"/>
    <w:rsid w:val="00B10635"/>
    <w:rsid w:val="00B14F6A"/>
    <w:rsid w:val="00B20C8B"/>
    <w:rsid w:val="00B22109"/>
    <w:rsid w:val="00B22A8C"/>
    <w:rsid w:val="00B22D30"/>
    <w:rsid w:val="00B30F44"/>
    <w:rsid w:val="00B33037"/>
    <w:rsid w:val="00B433F1"/>
    <w:rsid w:val="00B43C1E"/>
    <w:rsid w:val="00B453B4"/>
    <w:rsid w:val="00B52D1B"/>
    <w:rsid w:val="00B539F1"/>
    <w:rsid w:val="00B55865"/>
    <w:rsid w:val="00B56064"/>
    <w:rsid w:val="00B60745"/>
    <w:rsid w:val="00B61810"/>
    <w:rsid w:val="00B61E85"/>
    <w:rsid w:val="00B642A5"/>
    <w:rsid w:val="00B6505C"/>
    <w:rsid w:val="00B654B7"/>
    <w:rsid w:val="00B72120"/>
    <w:rsid w:val="00B7314E"/>
    <w:rsid w:val="00B74B86"/>
    <w:rsid w:val="00B769C2"/>
    <w:rsid w:val="00B77307"/>
    <w:rsid w:val="00B7772A"/>
    <w:rsid w:val="00B81266"/>
    <w:rsid w:val="00B8258C"/>
    <w:rsid w:val="00B8649F"/>
    <w:rsid w:val="00B86722"/>
    <w:rsid w:val="00B87536"/>
    <w:rsid w:val="00B919DF"/>
    <w:rsid w:val="00BA0E7A"/>
    <w:rsid w:val="00BA154C"/>
    <w:rsid w:val="00BA6030"/>
    <w:rsid w:val="00BB0B02"/>
    <w:rsid w:val="00BB3008"/>
    <w:rsid w:val="00BB41B4"/>
    <w:rsid w:val="00BB480F"/>
    <w:rsid w:val="00BB546B"/>
    <w:rsid w:val="00BB5B1A"/>
    <w:rsid w:val="00BB66E4"/>
    <w:rsid w:val="00BC02A8"/>
    <w:rsid w:val="00BC0B05"/>
    <w:rsid w:val="00BC20A0"/>
    <w:rsid w:val="00BC6B35"/>
    <w:rsid w:val="00BD1554"/>
    <w:rsid w:val="00BD20DB"/>
    <w:rsid w:val="00BD4074"/>
    <w:rsid w:val="00BD4B8D"/>
    <w:rsid w:val="00BD6383"/>
    <w:rsid w:val="00BD6C24"/>
    <w:rsid w:val="00BE1A8C"/>
    <w:rsid w:val="00BE36A8"/>
    <w:rsid w:val="00BE414B"/>
    <w:rsid w:val="00BE6A09"/>
    <w:rsid w:val="00BF3589"/>
    <w:rsid w:val="00BF5FF3"/>
    <w:rsid w:val="00C00E24"/>
    <w:rsid w:val="00C02045"/>
    <w:rsid w:val="00C04BFC"/>
    <w:rsid w:val="00C13700"/>
    <w:rsid w:val="00C14484"/>
    <w:rsid w:val="00C14D27"/>
    <w:rsid w:val="00C15C5C"/>
    <w:rsid w:val="00C1728C"/>
    <w:rsid w:val="00C2225C"/>
    <w:rsid w:val="00C3493A"/>
    <w:rsid w:val="00C37FF5"/>
    <w:rsid w:val="00C420A3"/>
    <w:rsid w:val="00C42F25"/>
    <w:rsid w:val="00C4641C"/>
    <w:rsid w:val="00C47662"/>
    <w:rsid w:val="00C514C4"/>
    <w:rsid w:val="00C61A35"/>
    <w:rsid w:val="00C624CA"/>
    <w:rsid w:val="00C63C68"/>
    <w:rsid w:val="00C676FE"/>
    <w:rsid w:val="00C745BE"/>
    <w:rsid w:val="00C75AFF"/>
    <w:rsid w:val="00C77539"/>
    <w:rsid w:val="00C81783"/>
    <w:rsid w:val="00C859D2"/>
    <w:rsid w:val="00C86485"/>
    <w:rsid w:val="00C90FD2"/>
    <w:rsid w:val="00C9210F"/>
    <w:rsid w:val="00C934F2"/>
    <w:rsid w:val="00C943F9"/>
    <w:rsid w:val="00C97C7C"/>
    <w:rsid w:val="00CA08C4"/>
    <w:rsid w:val="00CA3C57"/>
    <w:rsid w:val="00CA6B91"/>
    <w:rsid w:val="00CB07AA"/>
    <w:rsid w:val="00CB0B2F"/>
    <w:rsid w:val="00CC0889"/>
    <w:rsid w:val="00CC5A0A"/>
    <w:rsid w:val="00CD1AA6"/>
    <w:rsid w:val="00CD3022"/>
    <w:rsid w:val="00CD3463"/>
    <w:rsid w:val="00CD5867"/>
    <w:rsid w:val="00CD5A36"/>
    <w:rsid w:val="00CD5C37"/>
    <w:rsid w:val="00CE5042"/>
    <w:rsid w:val="00CE77BC"/>
    <w:rsid w:val="00CF17FC"/>
    <w:rsid w:val="00CF42A8"/>
    <w:rsid w:val="00D005D9"/>
    <w:rsid w:val="00D01D1F"/>
    <w:rsid w:val="00D10F89"/>
    <w:rsid w:val="00D1148B"/>
    <w:rsid w:val="00D150D8"/>
    <w:rsid w:val="00D16239"/>
    <w:rsid w:val="00D33CA7"/>
    <w:rsid w:val="00D3501E"/>
    <w:rsid w:val="00D44F55"/>
    <w:rsid w:val="00D45A88"/>
    <w:rsid w:val="00D4754E"/>
    <w:rsid w:val="00D50343"/>
    <w:rsid w:val="00D52072"/>
    <w:rsid w:val="00D53F1A"/>
    <w:rsid w:val="00D54F78"/>
    <w:rsid w:val="00D60914"/>
    <w:rsid w:val="00D63F52"/>
    <w:rsid w:val="00D66051"/>
    <w:rsid w:val="00D70CB3"/>
    <w:rsid w:val="00D72997"/>
    <w:rsid w:val="00D77926"/>
    <w:rsid w:val="00D77C74"/>
    <w:rsid w:val="00D85F10"/>
    <w:rsid w:val="00D879D9"/>
    <w:rsid w:val="00D944B4"/>
    <w:rsid w:val="00D95CAF"/>
    <w:rsid w:val="00D96489"/>
    <w:rsid w:val="00DA05A1"/>
    <w:rsid w:val="00DA118F"/>
    <w:rsid w:val="00DA2A50"/>
    <w:rsid w:val="00DB06AA"/>
    <w:rsid w:val="00DB0914"/>
    <w:rsid w:val="00DB0CBC"/>
    <w:rsid w:val="00DB330E"/>
    <w:rsid w:val="00DB47DE"/>
    <w:rsid w:val="00DB6456"/>
    <w:rsid w:val="00DB79F2"/>
    <w:rsid w:val="00DC06E6"/>
    <w:rsid w:val="00DC5CFA"/>
    <w:rsid w:val="00DE02DC"/>
    <w:rsid w:val="00DE2C44"/>
    <w:rsid w:val="00DE781D"/>
    <w:rsid w:val="00DF0E21"/>
    <w:rsid w:val="00DF2414"/>
    <w:rsid w:val="00DF4284"/>
    <w:rsid w:val="00DF61E5"/>
    <w:rsid w:val="00E04675"/>
    <w:rsid w:val="00E1261F"/>
    <w:rsid w:val="00E127A3"/>
    <w:rsid w:val="00E12F20"/>
    <w:rsid w:val="00E13A84"/>
    <w:rsid w:val="00E146CE"/>
    <w:rsid w:val="00E20410"/>
    <w:rsid w:val="00E24413"/>
    <w:rsid w:val="00E245E2"/>
    <w:rsid w:val="00E24F25"/>
    <w:rsid w:val="00E24F81"/>
    <w:rsid w:val="00E36A4F"/>
    <w:rsid w:val="00E41FF5"/>
    <w:rsid w:val="00E43D7E"/>
    <w:rsid w:val="00E43E2B"/>
    <w:rsid w:val="00E46E37"/>
    <w:rsid w:val="00E4793D"/>
    <w:rsid w:val="00E51578"/>
    <w:rsid w:val="00E515C8"/>
    <w:rsid w:val="00E56568"/>
    <w:rsid w:val="00E61698"/>
    <w:rsid w:val="00E67DFA"/>
    <w:rsid w:val="00E71349"/>
    <w:rsid w:val="00E75E75"/>
    <w:rsid w:val="00E80F40"/>
    <w:rsid w:val="00E909FD"/>
    <w:rsid w:val="00E952AB"/>
    <w:rsid w:val="00E97E91"/>
    <w:rsid w:val="00E97FBF"/>
    <w:rsid w:val="00EA2566"/>
    <w:rsid w:val="00EA4157"/>
    <w:rsid w:val="00EA5BEF"/>
    <w:rsid w:val="00EA765B"/>
    <w:rsid w:val="00EB2009"/>
    <w:rsid w:val="00EB38C2"/>
    <w:rsid w:val="00EB43E4"/>
    <w:rsid w:val="00EC163F"/>
    <w:rsid w:val="00EC4FAB"/>
    <w:rsid w:val="00EC6107"/>
    <w:rsid w:val="00EC7241"/>
    <w:rsid w:val="00ED04C1"/>
    <w:rsid w:val="00ED192D"/>
    <w:rsid w:val="00ED410F"/>
    <w:rsid w:val="00EE0498"/>
    <w:rsid w:val="00EE0E26"/>
    <w:rsid w:val="00EE106A"/>
    <w:rsid w:val="00EE3881"/>
    <w:rsid w:val="00EE4EAC"/>
    <w:rsid w:val="00EE5427"/>
    <w:rsid w:val="00EF1D01"/>
    <w:rsid w:val="00EF5504"/>
    <w:rsid w:val="00EF56A5"/>
    <w:rsid w:val="00EF657B"/>
    <w:rsid w:val="00EF6606"/>
    <w:rsid w:val="00EF7A01"/>
    <w:rsid w:val="00F072F7"/>
    <w:rsid w:val="00F10C55"/>
    <w:rsid w:val="00F20916"/>
    <w:rsid w:val="00F23140"/>
    <w:rsid w:val="00F27893"/>
    <w:rsid w:val="00F3669E"/>
    <w:rsid w:val="00F3746F"/>
    <w:rsid w:val="00F42DA8"/>
    <w:rsid w:val="00F432E4"/>
    <w:rsid w:val="00F5133A"/>
    <w:rsid w:val="00F532BA"/>
    <w:rsid w:val="00F56078"/>
    <w:rsid w:val="00F5699A"/>
    <w:rsid w:val="00F60DF8"/>
    <w:rsid w:val="00F62598"/>
    <w:rsid w:val="00F6268E"/>
    <w:rsid w:val="00F64674"/>
    <w:rsid w:val="00F7107A"/>
    <w:rsid w:val="00F71A9A"/>
    <w:rsid w:val="00F7216B"/>
    <w:rsid w:val="00F744CF"/>
    <w:rsid w:val="00F8347A"/>
    <w:rsid w:val="00F858F9"/>
    <w:rsid w:val="00F93536"/>
    <w:rsid w:val="00FA0C20"/>
    <w:rsid w:val="00FA132F"/>
    <w:rsid w:val="00FA6F3B"/>
    <w:rsid w:val="00FB7056"/>
    <w:rsid w:val="00FC470D"/>
    <w:rsid w:val="00FC6E9C"/>
    <w:rsid w:val="00FC6F29"/>
    <w:rsid w:val="00FD7CC8"/>
    <w:rsid w:val="00FE0311"/>
    <w:rsid w:val="00FF13FC"/>
    <w:rsid w:val="00FF5E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2FC3F1-4EC5-49D2-B33D-0663E18B5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B48"/>
    <w:pPr>
      <w:spacing w:after="200" w:line="276" w:lineRule="auto"/>
    </w:pPr>
    <w:rPr>
      <w:sz w:val="22"/>
      <w:szCs w:val="22"/>
    </w:rPr>
  </w:style>
  <w:style w:type="paragraph" w:styleId="Heading1">
    <w:name w:val="heading 1"/>
    <w:basedOn w:val="Normal"/>
    <w:next w:val="Normal"/>
    <w:link w:val="Heading1Char"/>
    <w:uiPriority w:val="9"/>
    <w:qFormat/>
    <w:rsid w:val="00BB66E4"/>
    <w:pPr>
      <w:keepNext/>
      <w:keepLines/>
      <w:numPr>
        <w:numId w:val="46"/>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858F9"/>
    <w:pPr>
      <w:keepNext/>
      <w:keepLines/>
      <w:numPr>
        <w:ilvl w:val="1"/>
        <w:numId w:val="46"/>
      </w:numPr>
      <w:spacing w:before="40" w:after="0" w:line="259" w:lineRule="auto"/>
      <w:outlineLvl w:val="1"/>
    </w:pPr>
    <w:rPr>
      <w:rFonts w:ascii="Calibri Light" w:hAnsi="Calibri Light" w:cs="Vrinda"/>
      <w:color w:val="2E74B5"/>
      <w:sz w:val="26"/>
      <w:szCs w:val="26"/>
    </w:rPr>
  </w:style>
  <w:style w:type="paragraph" w:styleId="Heading3">
    <w:name w:val="heading 3"/>
    <w:basedOn w:val="Normal"/>
    <w:next w:val="Normal"/>
    <w:link w:val="Heading3Char"/>
    <w:uiPriority w:val="9"/>
    <w:unhideWhenUsed/>
    <w:qFormat/>
    <w:rsid w:val="00BB66E4"/>
    <w:pPr>
      <w:keepNext/>
      <w:keepLines/>
      <w:numPr>
        <w:ilvl w:val="2"/>
        <w:numId w:val="46"/>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72FBF"/>
    <w:pPr>
      <w:keepNext/>
      <w:keepLines/>
      <w:numPr>
        <w:ilvl w:val="3"/>
        <w:numId w:val="4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C6D16"/>
    <w:pPr>
      <w:keepNext/>
      <w:keepLines/>
      <w:numPr>
        <w:ilvl w:val="4"/>
        <w:numId w:val="4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C6D16"/>
    <w:pPr>
      <w:keepNext/>
      <w:keepLines/>
      <w:numPr>
        <w:ilvl w:val="5"/>
        <w:numId w:val="46"/>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6D16"/>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6D16"/>
    <w:pPr>
      <w:keepNext/>
      <w:keepLines/>
      <w:numPr>
        <w:ilvl w:val="7"/>
        <w:numId w:val="4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6D16"/>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15AE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aliases w:val="ListBullet Paragraph,List Paragraph1"/>
    <w:basedOn w:val="Normal"/>
    <w:link w:val="ListParagraphChar"/>
    <w:uiPriority w:val="34"/>
    <w:qFormat/>
    <w:rsid w:val="00015AEF"/>
    <w:pPr>
      <w:ind w:left="720"/>
      <w:contextualSpacing/>
    </w:pPr>
  </w:style>
  <w:style w:type="paragraph" w:styleId="Header">
    <w:name w:val="header"/>
    <w:basedOn w:val="Normal"/>
    <w:link w:val="HeaderChar"/>
    <w:uiPriority w:val="99"/>
    <w:unhideWhenUsed/>
    <w:rsid w:val="00750454"/>
    <w:pPr>
      <w:tabs>
        <w:tab w:val="center" w:pos="4680"/>
        <w:tab w:val="right" w:pos="9360"/>
      </w:tabs>
      <w:spacing w:after="0" w:line="240" w:lineRule="auto"/>
      <w:ind w:left="432" w:hanging="360"/>
      <w:jc w:val="both"/>
    </w:pPr>
    <w:rPr>
      <w:rFonts w:cs="Vrinda"/>
    </w:rPr>
  </w:style>
  <w:style w:type="character" w:customStyle="1" w:styleId="HeaderChar">
    <w:name w:val="Header Char"/>
    <w:basedOn w:val="DefaultParagraphFont"/>
    <w:link w:val="Header"/>
    <w:uiPriority w:val="99"/>
    <w:rsid w:val="00750454"/>
    <w:rPr>
      <w:rFonts w:cs="Vrinda"/>
      <w:sz w:val="22"/>
      <w:szCs w:val="22"/>
    </w:rPr>
  </w:style>
  <w:style w:type="paragraph" w:styleId="Footer">
    <w:name w:val="footer"/>
    <w:basedOn w:val="Normal"/>
    <w:link w:val="FooterChar"/>
    <w:uiPriority w:val="99"/>
    <w:unhideWhenUsed/>
    <w:rsid w:val="00750454"/>
    <w:pPr>
      <w:tabs>
        <w:tab w:val="center" w:pos="4680"/>
        <w:tab w:val="right" w:pos="9360"/>
      </w:tabs>
      <w:spacing w:after="0" w:line="240" w:lineRule="auto"/>
      <w:ind w:left="432" w:hanging="360"/>
      <w:jc w:val="both"/>
    </w:pPr>
    <w:rPr>
      <w:rFonts w:cs="Vrinda"/>
    </w:rPr>
  </w:style>
  <w:style w:type="character" w:customStyle="1" w:styleId="FooterChar">
    <w:name w:val="Footer Char"/>
    <w:basedOn w:val="DefaultParagraphFont"/>
    <w:link w:val="Footer"/>
    <w:uiPriority w:val="99"/>
    <w:rsid w:val="00750454"/>
    <w:rPr>
      <w:rFonts w:cs="Vrinda"/>
      <w:sz w:val="22"/>
      <w:szCs w:val="22"/>
    </w:rPr>
  </w:style>
  <w:style w:type="paragraph" w:styleId="Title">
    <w:name w:val="Title"/>
    <w:basedOn w:val="Normal"/>
    <w:next w:val="Normal"/>
    <w:link w:val="TitleChar"/>
    <w:uiPriority w:val="10"/>
    <w:qFormat/>
    <w:rsid w:val="00750454"/>
    <w:pPr>
      <w:pBdr>
        <w:bottom w:val="single" w:sz="8" w:space="4" w:color="4F81BD"/>
      </w:pBdr>
      <w:spacing w:after="300" w:line="240" w:lineRule="auto"/>
      <w:ind w:left="432" w:hanging="360"/>
      <w:contextualSpacing/>
      <w:jc w:val="both"/>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750454"/>
    <w:rPr>
      <w:rFonts w:ascii="Cambria" w:eastAsia="Times New Roman" w:hAnsi="Cambria"/>
      <w:color w:val="17365D"/>
      <w:spacing w:val="5"/>
      <w:kern w:val="28"/>
      <w:sz w:val="52"/>
      <w:szCs w:val="52"/>
    </w:rPr>
  </w:style>
  <w:style w:type="paragraph" w:styleId="NoSpacing">
    <w:name w:val="No Spacing"/>
    <w:uiPriority w:val="1"/>
    <w:qFormat/>
    <w:rsid w:val="00750454"/>
    <w:pPr>
      <w:ind w:left="432" w:hanging="360"/>
      <w:jc w:val="both"/>
    </w:pPr>
    <w:rPr>
      <w:sz w:val="22"/>
      <w:szCs w:val="22"/>
    </w:rPr>
  </w:style>
  <w:style w:type="paragraph" w:styleId="BalloonText">
    <w:name w:val="Balloon Text"/>
    <w:basedOn w:val="Normal"/>
    <w:link w:val="BalloonTextChar"/>
    <w:uiPriority w:val="99"/>
    <w:semiHidden/>
    <w:unhideWhenUsed/>
    <w:rsid w:val="00205F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FFF"/>
    <w:rPr>
      <w:rFonts w:ascii="Tahoma" w:hAnsi="Tahoma" w:cs="Tahoma"/>
      <w:sz w:val="16"/>
      <w:szCs w:val="16"/>
    </w:rPr>
  </w:style>
  <w:style w:type="paragraph" w:customStyle="1" w:styleId="CharChar1CharCharCharCharCharCharCharCharCharCharCharCharCharCharCharCharCharCharCharCharCharCharCharCharCharCharCharChar">
    <w:name w:val="Char Char1 Char Char Char Char Char Char Char Char Char Char Char Char Char Char Char Char Char Char Char Char Char Char Char Char Char Char Char Char"/>
    <w:basedOn w:val="Normal"/>
    <w:rsid w:val="009B7408"/>
    <w:pPr>
      <w:spacing w:after="160" w:line="240" w:lineRule="exact"/>
    </w:pPr>
    <w:rPr>
      <w:rFonts w:ascii="Arial" w:eastAsia="Times New Roman" w:hAnsi="Arial" w:cs="Arial"/>
      <w:sz w:val="20"/>
      <w:szCs w:val="20"/>
      <w:lang w:val="en-GB"/>
    </w:rPr>
  </w:style>
  <w:style w:type="character" w:customStyle="1" w:styleId="Heading2Char">
    <w:name w:val="Heading 2 Char"/>
    <w:basedOn w:val="DefaultParagraphFont"/>
    <w:link w:val="Heading2"/>
    <w:rsid w:val="00F858F9"/>
    <w:rPr>
      <w:rFonts w:ascii="Calibri Light" w:hAnsi="Calibri Light" w:cs="Vrinda"/>
      <w:color w:val="2E74B5"/>
      <w:sz w:val="26"/>
      <w:szCs w:val="26"/>
    </w:rPr>
  </w:style>
  <w:style w:type="character" w:customStyle="1" w:styleId="st">
    <w:name w:val="st"/>
    <w:basedOn w:val="DefaultParagraphFont"/>
    <w:rsid w:val="00E97E91"/>
  </w:style>
  <w:style w:type="paragraph" w:customStyle="1" w:styleId="Title2">
    <w:name w:val="Title 2"/>
    <w:basedOn w:val="Normal"/>
    <w:autoRedefine/>
    <w:rsid w:val="00A00D00"/>
    <w:pPr>
      <w:spacing w:after="0" w:line="240" w:lineRule="auto"/>
      <w:jc w:val="center"/>
    </w:pPr>
    <w:rPr>
      <w:rFonts w:ascii="Arial" w:eastAsia="Times New Roman" w:hAnsi="Arial"/>
      <w:sz w:val="24"/>
      <w:szCs w:val="20"/>
    </w:rPr>
  </w:style>
  <w:style w:type="paragraph" w:customStyle="1" w:styleId="Outline">
    <w:name w:val="Outline"/>
    <w:basedOn w:val="Normal"/>
    <w:semiHidden/>
    <w:rsid w:val="00B453B4"/>
    <w:pPr>
      <w:spacing w:before="240" w:after="0" w:line="240" w:lineRule="auto"/>
    </w:pPr>
    <w:rPr>
      <w:rFonts w:ascii="Times New Roman" w:eastAsia="Times New Roman" w:hAnsi="Times New Roman"/>
      <w:kern w:val="28"/>
      <w:sz w:val="24"/>
      <w:szCs w:val="20"/>
    </w:rPr>
  </w:style>
  <w:style w:type="character" w:styleId="CommentReference">
    <w:name w:val="annotation reference"/>
    <w:uiPriority w:val="99"/>
    <w:unhideWhenUsed/>
    <w:rsid w:val="00EC163F"/>
    <w:rPr>
      <w:sz w:val="16"/>
      <w:szCs w:val="16"/>
    </w:rPr>
  </w:style>
  <w:style w:type="paragraph" w:styleId="CommentText">
    <w:name w:val="annotation text"/>
    <w:basedOn w:val="Normal"/>
    <w:link w:val="CommentTextChar"/>
    <w:uiPriority w:val="99"/>
    <w:unhideWhenUsed/>
    <w:rsid w:val="00EC163F"/>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EC163F"/>
    <w:rPr>
      <w:rFonts w:ascii="Times New Roman" w:hAnsi="Times New Roman"/>
    </w:rPr>
  </w:style>
  <w:style w:type="paragraph" w:styleId="NormalWeb">
    <w:name w:val="Normal (Web)"/>
    <w:basedOn w:val="Normal"/>
    <w:uiPriority w:val="99"/>
    <w:semiHidden/>
    <w:unhideWhenUsed/>
    <w:rsid w:val="00397011"/>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9471CE"/>
  </w:style>
  <w:style w:type="character" w:customStyle="1" w:styleId="Heading4Char">
    <w:name w:val="Heading 4 Char"/>
    <w:basedOn w:val="DefaultParagraphFont"/>
    <w:link w:val="Heading4"/>
    <w:uiPriority w:val="9"/>
    <w:rsid w:val="00272FBF"/>
    <w:rPr>
      <w:rFonts w:asciiTheme="majorHAnsi" w:eastAsiaTheme="majorEastAsia" w:hAnsiTheme="majorHAnsi" w:cstheme="majorBidi"/>
      <w:b/>
      <w:bCs/>
      <w:i/>
      <w:iCs/>
      <w:color w:val="4F81BD" w:themeColor="accent1"/>
      <w:sz w:val="22"/>
      <w:szCs w:val="22"/>
    </w:rPr>
  </w:style>
  <w:style w:type="character" w:customStyle="1" w:styleId="ListParagraphChar">
    <w:name w:val="List Paragraph Char"/>
    <w:aliases w:val="ListBullet Paragraph Char,List Paragraph1 Char"/>
    <w:link w:val="ListParagraph"/>
    <w:uiPriority w:val="34"/>
    <w:rsid w:val="002319E6"/>
    <w:rPr>
      <w:sz w:val="22"/>
      <w:szCs w:val="22"/>
    </w:rPr>
  </w:style>
  <w:style w:type="paragraph" w:customStyle="1" w:styleId="TableHeading">
    <w:name w:val="Table Heading"/>
    <w:basedOn w:val="Normal"/>
    <w:uiPriority w:val="99"/>
    <w:rsid w:val="00DC06E6"/>
    <w:pPr>
      <w:spacing w:after="0" w:line="240" w:lineRule="auto"/>
    </w:pPr>
    <w:rPr>
      <w:rFonts w:ascii="Arial" w:eastAsia="Times New Roman" w:hAnsi="Arial"/>
      <w:b/>
      <w:sz w:val="20"/>
      <w:szCs w:val="20"/>
    </w:rPr>
  </w:style>
  <w:style w:type="paragraph" w:customStyle="1" w:styleId="BodyText1">
    <w:name w:val="Body Text 1"/>
    <w:basedOn w:val="Normal"/>
    <w:link w:val="BodyText1Char"/>
    <w:uiPriority w:val="99"/>
    <w:rsid w:val="00DC06E6"/>
    <w:pPr>
      <w:spacing w:before="120" w:after="120"/>
      <w:jc w:val="both"/>
    </w:pPr>
    <w:rPr>
      <w:rFonts w:ascii="Arial" w:eastAsia="Times New Roman" w:hAnsi="Arial" w:cs="Tahoma"/>
      <w:sz w:val="20"/>
      <w:szCs w:val="20"/>
      <w:lang w:bidi="bn-IN"/>
    </w:rPr>
  </w:style>
  <w:style w:type="character" w:customStyle="1" w:styleId="BodyText1Char">
    <w:name w:val="Body Text 1 Char"/>
    <w:basedOn w:val="DefaultParagraphFont"/>
    <w:link w:val="BodyText1"/>
    <w:uiPriority w:val="99"/>
    <w:locked/>
    <w:rsid w:val="00DC06E6"/>
    <w:rPr>
      <w:rFonts w:ascii="Arial" w:eastAsia="Times New Roman" w:hAnsi="Arial" w:cs="Tahoma"/>
      <w:lang w:bidi="bn-IN"/>
    </w:rPr>
  </w:style>
  <w:style w:type="paragraph" w:customStyle="1" w:styleId="listbullet1">
    <w:name w:val="list bullet 1"/>
    <w:basedOn w:val="Normal"/>
    <w:uiPriority w:val="99"/>
    <w:rsid w:val="00DC06E6"/>
    <w:pPr>
      <w:numPr>
        <w:numId w:val="42"/>
      </w:numPr>
      <w:tabs>
        <w:tab w:val="left" w:pos="810"/>
      </w:tabs>
      <w:spacing w:after="0"/>
      <w:jc w:val="both"/>
    </w:pPr>
    <w:rPr>
      <w:rFonts w:ascii="Arial" w:eastAsia="Times New Roman" w:hAnsi="Arial" w:cs="Tahoma"/>
      <w:color w:val="000000"/>
      <w:sz w:val="20"/>
      <w:szCs w:val="20"/>
      <w:lang w:val="en-GB" w:bidi="bn-IN"/>
    </w:rPr>
  </w:style>
  <w:style w:type="character" w:customStyle="1" w:styleId="Heading1Char">
    <w:name w:val="Heading 1 Char"/>
    <w:basedOn w:val="DefaultParagraphFont"/>
    <w:link w:val="Heading1"/>
    <w:uiPriority w:val="9"/>
    <w:rsid w:val="00BB66E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B66E4"/>
    <w:pPr>
      <w:outlineLvl w:val="9"/>
    </w:pPr>
  </w:style>
  <w:style w:type="paragraph" w:styleId="TOC1">
    <w:name w:val="toc 1"/>
    <w:basedOn w:val="Normal"/>
    <w:next w:val="Normal"/>
    <w:autoRedefine/>
    <w:uiPriority w:val="39"/>
    <w:unhideWhenUsed/>
    <w:rsid w:val="00001FB2"/>
    <w:pPr>
      <w:tabs>
        <w:tab w:val="left" w:pos="660"/>
        <w:tab w:val="right" w:leader="dot" w:pos="9530"/>
      </w:tabs>
      <w:spacing w:after="100" w:line="360" w:lineRule="auto"/>
    </w:pPr>
  </w:style>
  <w:style w:type="paragraph" w:styleId="TOC2">
    <w:name w:val="toc 2"/>
    <w:basedOn w:val="Normal"/>
    <w:next w:val="Normal"/>
    <w:autoRedefine/>
    <w:uiPriority w:val="39"/>
    <w:unhideWhenUsed/>
    <w:rsid w:val="009C6D16"/>
    <w:pPr>
      <w:tabs>
        <w:tab w:val="right" w:leader="dot" w:pos="9530"/>
      </w:tabs>
      <w:spacing w:after="100"/>
      <w:ind w:left="220"/>
    </w:pPr>
  </w:style>
  <w:style w:type="character" w:styleId="Hyperlink">
    <w:name w:val="Hyperlink"/>
    <w:basedOn w:val="DefaultParagraphFont"/>
    <w:uiPriority w:val="99"/>
    <w:unhideWhenUsed/>
    <w:rsid w:val="00BB66E4"/>
    <w:rPr>
      <w:color w:val="0000FF" w:themeColor="hyperlink"/>
      <w:u w:val="single"/>
    </w:rPr>
  </w:style>
  <w:style w:type="character" w:customStyle="1" w:styleId="Heading3Char">
    <w:name w:val="Heading 3 Char"/>
    <w:basedOn w:val="DefaultParagraphFont"/>
    <w:link w:val="Heading3"/>
    <w:uiPriority w:val="9"/>
    <w:rsid w:val="00BB66E4"/>
    <w:rPr>
      <w:rFonts w:asciiTheme="majorHAnsi" w:eastAsiaTheme="majorEastAsia" w:hAnsiTheme="majorHAnsi" w:cstheme="majorBidi"/>
      <w:b/>
      <w:bCs/>
      <w:color w:val="4F81BD" w:themeColor="accent1"/>
      <w:sz w:val="22"/>
      <w:szCs w:val="22"/>
    </w:rPr>
  </w:style>
  <w:style w:type="paragraph" w:styleId="TOC3">
    <w:name w:val="toc 3"/>
    <w:basedOn w:val="Normal"/>
    <w:next w:val="Normal"/>
    <w:autoRedefine/>
    <w:uiPriority w:val="39"/>
    <w:unhideWhenUsed/>
    <w:rsid w:val="009C6D16"/>
    <w:pPr>
      <w:spacing w:after="100"/>
      <w:ind w:left="440"/>
    </w:pPr>
  </w:style>
  <w:style w:type="character" w:customStyle="1" w:styleId="Heading5Char">
    <w:name w:val="Heading 5 Char"/>
    <w:basedOn w:val="DefaultParagraphFont"/>
    <w:link w:val="Heading5"/>
    <w:uiPriority w:val="9"/>
    <w:rsid w:val="009C6D16"/>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semiHidden/>
    <w:rsid w:val="009C6D16"/>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semiHidden/>
    <w:rsid w:val="009C6D16"/>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semiHidden/>
    <w:rsid w:val="009C6D16"/>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9C6D16"/>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C15C5C"/>
    <w:rPr>
      <w:b/>
      <w:bCs/>
    </w:rPr>
  </w:style>
  <w:style w:type="paragraph" w:customStyle="1" w:styleId="msolistparagraph0">
    <w:name w:val="msolistparagraph"/>
    <w:basedOn w:val="Normal"/>
    <w:rsid w:val="00B6505C"/>
    <w:pPr>
      <w:spacing w:after="0" w:line="360" w:lineRule="auto"/>
      <w:ind w:left="72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8278">
      <w:bodyDiv w:val="1"/>
      <w:marLeft w:val="0"/>
      <w:marRight w:val="0"/>
      <w:marTop w:val="0"/>
      <w:marBottom w:val="0"/>
      <w:divBdr>
        <w:top w:val="none" w:sz="0" w:space="0" w:color="auto"/>
        <w:left w:val="none" w:sz="0" w:space="0" w:color="auto"/>
        <w:bottom w:val="none" w:sz="0" w:space="0" w:color="auto"/>
        <w:right w:val="none" w:sz="0" w:space="0" w:color="auto"/>
      </w:divBdr>
    </w:div>
    <w:div w:id="50201843">
      <w:bodyDiv w:val="1"/>
      <w:marLeft w:val="0"/>
      <w:marRight w:val="0"/>
      <w:marTop w:val="0"/>
      <w:marBottom w:val="0"/>
      <w:divBdr>
        <w:top w:val="none" w:sz="0" w:space="0" w:color="auto"/>
        <w:left w:val="none" w:sz="0" w:space="0" w:color="auto"/>
        <w:bottom w:val="none" w:sz="0" w:space="0" w:color="auto"/>
        <w:right w:val="none" w:sz="0" w:space="0" w:color="auto"/>
      </w:divBdr>
    </w:div>
    <w:div w:id="207840615">
      <w:bodyDiv w:val="1"/>
      <w:marLeft w:val="0"/>
      <w:marRight w:val="0"/>
      <w:marTop w:val="0"/>
      <w:marBottom w:val="0"/>
      <w:divBdr>
        <w:top w:val="none" w:sz="0" w:space="0" w:color="auto"/>
        <w:left w:val="none" w:sz="0" w:space="0" w:color="auto"/>
        <w:bottom w:val="none" w:sz="0" w:space="0" w:color="auto"/>
        <w:right w:val="none" w:sz="0" w:space="0" w:color="auto"/>
      </w:divBdr>
      <w:divsChild>
        <w:div w:id="39669854">
          <w:marLeft w:val="547"/>
          <w:marRight w:val="0"/>
          <w:marTop w:val="86"/>
          <w:marBottom w:val="0"/>
          <w:divBdr>
            <w:top w:val="none" w:sz="0" w:space="0" w:color="auto"/>
            <w:left w:val="none" w:sz="0" w:space="0" w:color="auto"/>
            <w:bottom w:val="none" w:sz="0" w:space="0" w:color="auto"/>
            <w:right w:val="none" w:sz="0" w:space="0" w:color="auto"/>
          </w:divBdr>
        </w:div>
        <w:div w:id="193811831">
          <w:marLeft w:val="547"/>
          <w:marRight w:val="0"/>
          <w:marTop w:val="86"/>
          <w:marBottom w:val="0"/>
          <w:divBdr>
            <w:top w:val="none" w:sz="0" w:space="0" w:color="auto"/>
            <w:left w:val="none" w:sz="0" w:space="0" w:color="auto"/>
            <w:bottom w:val="none" w:sz="0" w:space="0" w:color="auto"/>
            <w:right w:val="none" w:sz="0" w:space="0" w:color="auto"/>
          </w:divBdr>
        </w:div>
        <w:div w:id="313484448">
          <w:marLeft w:val="547"/>
          <w:marRight w:val="0"/>
          <w:marTop w:val="86"/>
          <w:marBottom w:val="0"/>
          <w:divBdr>
            <w:top w:val="none" w:sz="0" w:space="0" w:color="auto"/>
            <w:left w:val="none" w:sz="0" w:space="0" w:color="auto"/>
            <w:bottom w:val="none" w:sz="0" w:space="0" w:color="auto"/>
            <w:right w:val="none" w:sz="0" w:space="0" w:color="auto"/>
          </w:divBdr>
        </w:div>
        <w:div w:id="371198967">
          <w:marLeft w:val="547"/>
          <w:marRight w:val="0"/>
          <w:marTop w:val="86"/>
          <w:marBottom w:val="0"/>
          <w:divBdr>
            <w:top w:val="none" w:sz="0" w:space="0" w:color="auto"/>
            <w:left w:val="none" w:sz="0" w:space="0" w:color="auto"/>
            <w:bottom w:val="none" w:sz="0" w:space="0" w:color="auto"/>
            <w:right w:val="none" w:sz="0" w:space="0" w:color="auto"/>
          </w:divBdr>
        </w:div>
        <w:div w:id="590550613">
          <w:marLeft w:val="547"/>
          <w:marRight w:val="0"/>
          <w:marTop w:val="86"/>
          <w:marBottom w:val="0"/>
          <w:divBdr>
            <w:top w:val="none" w:sz="0" w:space="0" w:color="auto"/>
            <w:left w:val="none" w:sz="0" w:space="0" w:color="auto"/>
            <w:bottom w:val="none" w:sz="0" w:space="0" w:color="auto"/>
            <w:right w:val="none" w:sz="0" w:space="0" w:color="auto"/>
          </w:divBdr>
        </w:div>
        <w:div w:id="734396506">
          <w:marLeft w:val="547"/>
          <w:marRight w:val="0"/>
          <w:marTop w:val="86"/>
          <w:marBottom w:val="0"/>
          <w:divBdr>
            <w:top w:val="none" w:sz="0" w:space="0" w:color="auto"/>
            <w:left w:val="none" w:sz="0" w:space="0" w:color="auto"/>
            <w:bottom w:val="none" w:sz="0" w:space="0" w:color="auto"/>
            <w:right w:val="none" w:sz="0" w:space="0" w:color="auto"/>
          </w:divBdr>
        </w:div>
        <w:div w:id="913586899">
          <w:marLeft w:val="547"/>
          <w:marRight w:val="0"/>
          <w:marTop w:val="86"/>
          <w:marBottom w:val="0"/>
          <w:divBdr>
            <w:top w:val="none" w:sz="0" w:space="0" w:color="auto"/>
            <w:left w:val="none" w:sz="0" w:space="0" w:color="auto"/>
            <w:bottom w:val="none" w:sz="0" w:space="0" w:color="auto"/>
            <w:right w:val="none" w:sz="0" w:space="0" w:color="auto"/>
          </w:divBdr>
        </w:div>
        <w:div w:id="950554887">
          <w:marLeft w:val="547"/>
          <w:marRight w:val="0"/>
          <w:marTop w:val="86"/>
          <w:marBottom w:val="0"/>
          <w:divBdr>
            <w:top w:val="none" w:sz="0" w:space="0" w:color="auto"/>
            <w:left w:val="none" w:sz="0" w:space="0" w:color="auto"/>
            <w:bottom w:val="none" w:sz="0" w:space="0" w:color="auto"/>
            <w:right w:val="none" w:sz="0" w:space="0" w:color="auto"/>
          </w:divBdr>
        </w:div>
        <w:div w:id="991982243">
          <w:marLeft w:val="547"/>
          <w:marRight w:val="0"/>
          <w:marTop w:val="86"/>
          <w:marBottom w:val="0"/>
          <w:divBdr>
            <w:top w:val="none" w:sz="0" w:space="0" w:color="auto"/>
            <w:left w:val="none" w:sz="0" w:space="0" w:color="auto"/>
            <w:bottom w:val="none" w:sz="0" w:space="0" w:color="auto"/>
            <w:right w:val="none" w:sz="0" w:space="0" w:color="auto"/>
          </w:divBdr>
        </w:div>
        <w:div w:id="1328947909">
          <w:marLeft w:val="547"/>
          <w:marRight w:val="0"/>
          <w:marTop w:val="86"/>
          <w:marBottom w:val="0"/>
          <w:divBdr>
            <w:top w:val="none" w:sz="0" w:space="0" w:color="auto"/>
            <w:left w:val="none" w:sz="0" w:space="0" w:color="auto"/>
            <w:bottom w:val="none" w:sz="0" w:space="0" w:color="auto"/>
            <w:right w:val="none" w:sz="0" w:space="0" w:color="auto"/>
          </w:divBdr>
        </w:div>
        <w:div w:id="1348679924">
          <w:marLeft w:val="547"/>
          <w:marRight w:val="0"/>
          <w:marTop w:val="86"/>
          <w:marBottom w:val="0"/>
          <w:divBdr>
            <w:top w:val="none" w:sz="0" w:space="0" w:color="auto"/>
            <w:left w:val="none" w:sz="0" w:space="0" w:color="auto"/>
            <w:bottom w:val="none" w:sz="0" w:space="0" w:color="auto"/>
            <w:right w:val="none" w:sz="0" w:space="0" w:color="auto"/>
          </w:divBdr>
        </w:div>
      </w:divsChild>
    </w:div>
    <w:div w:id="267854413">
      <w:bodyDiv w:val="1"/>
      <w:marLeft w:val="0"/>
      <w:marRight w:val="0"/>
      <w:marTop w:val="0"/>
      <w:marBottom w:val="0"/>
      <w:divBdr>
        <w:top w:val="none" w:sz="0" w:space="0" w:color="auto"/>
        <w:left w:val="none" w:sz="0" w:space="0" w:color="auto"/>
        <w:bottom w:val="none" w:sz="0" w:space="0" w:color="auto"/>
        <w:right w:val="none" w:sz="0" w:space="0" w:color="auto"/>
      </w:divBdr>
      <w:divsChild>
        <w:div w:id="183324365">
          <w:marLeft w:val="547"/>
          <w:marRight w:val="0"/>
          <w:marTop w:val="96"/>
          <w:marBottom w:val="0"/>
          <w:divBdr>
            <w:top w:val="none" w:sz="0" w:space="0" w:color="auto"/>
            <w:left w:val="none" w:sz="0" w:space="0" w:color="auto"/>
            <w:bottom w:val="none" w:sz="0" w:space="0" w:color="auto"/>
            <w:right w:val="none" w:sz="0" w:space="0" w:color="auto"/>
          </w:divBdr>
        </w:div>
        <w:div w:id="799761788">
          <w:marLeft w:val="547"/>
          <w:marRight w:val="0"/>
          <w:marTop w:val="96"/>
          <w:marBottom w:val="0"/>
          <w:divBdr>
            <w:top w:val="none" w:sz="0" w:space="0" w:color="auto"/>
            <w:left w:val="none" w:sz="0" w:space="0" w:color="auto"/>
            <w:bottom w:val="none" w:sz="0" w:space="0" w:color="auto"/>
            <w:right w:val="none" w:sz="0" w:space="0" w:color="auto"/>
          </w:divBdr>
        </w:div>
        <w:div w:id="923880299">
          <w:marLeft w:val="547"/>
          <w:marRight w:val="0"/>
          <w:marTop w:val="96"/>
          <w:marBottom w:val="0"/>
          <w:divBdr>
            <w:top w:val="none" w:sz="0" w:space="0" w:color="auto"/>
            <w:left w:val="none" w:sz="0" w:space="0" w:color="auto"/>
            <w:bottom w:val="none" w:sz="0" w:space="0" w:color="auto"/>
            <w:right w:val="none" w:sz="0" w:space="0" w:color="auto"/>
          </w:divBdr>
        </w:div>
        <w:div w:id="1234898332">
          <w:marLeft w:val="547"/>
          <w:marRight w:val="0"/>
          <w:marTop w:val="96"/>
          <w:marBottom w:val="0"/>
          <w:divBdr>
            <w:top w:val="none" w:sz="0" w:space="0" w:color="auto"/>
            <w:left w:val="none" w:sz="0" w:space="0" w:color="auto"/>
            <w:bottom w:val="none" w:sz="0" w:space="0" w:color="auto"/>
            <w:right w:val="none" w:sz="0" w:space="0" w:color="auto"/>
          </w:divBdr>
        </w:div>
        <w:div w:id="1603225152">
          <w:marLeft w:val="547"/>
          <w:marRight w:val="0"/>
          <w:marTop w:val="96"/>
          <w:marBottom w:val="0"/>
          <w:divBdr>
            <w:top w:val="none" w:sz="0" w:space="0" w:color="auto"/>
            <w:left w:val="none" w:sz="0" w:space="0" w:color="auto"/>
            <w:bottom w:val="none" w:sz="0" w:space="0" w:color="auto"/>
            <w:right w:val="none" w:sz="0" w:space="0" w:color="auto"/>
          </w:divBdr>
        </w:div>
        <w:div w:id="1837071618">
          <w:marLeft w:val="547"/>
          <w:marRight w:val="0"/>
          <w:marTop w:val="96"/>
          <w:marBottom w:val="0"/>
          <w:divBdr>
            <w:top w:val="none" w:sz="0" w:space="0" w:color="auto"/>
            <w:left w:val="none" w:sz="0" w:space="0" w:color="auto"/>
            <w:bottom w:val="none" w:sz="0" w:space="0" w:color="auto"/>
            <w:right w:val="none" w:sz="0" w:space="0" w:color="auto"/>
          </w:divBdr>
        </w:div>
        <w:div w:id="1926256778">
          <w:marLeft w:val="547"/>
          <w:marRight w:val="0"/>
          <w:marTop w:val="96"/>
          <w:marBottom w:val="0"/>
          <w:divBdr>
            <w:top w:val="none" w:sz="0" w:space="0" w:color="auto"/>
            <w:left w:val="none" w:sz="0" w:space="0" w:color="auto"/>
            <w:bottom w:val="none" w:sz="0" w:space="0" w:color="auto"/>
            <w:right w:val="none" w:sz="0" w:space="0" w:color="auto"/>
          </w:divBdr>
        </w:div>
      </w:divsChild>
    </w:div>
    <w:div w:id="364790352">
      <w:bodyDiv w:val="1"/>
      <w:marLeft w:val="0"/>
      <w:marRight w:val="0"/>
      <w:marTop w:val="0"/>
      <w:marBottom w:val="0"/>
      <w:divBdr>
        <w:top w:val="none" w:sz="0" w:space="0" w:color="auto"/>
        <w:left w:val="none" w:sz="0" w:space="0" w:color="auto"/>
        <w:bottom w:val="none" w:sz="0" w:space="0" w:color="auto"/>
        <w:right w:val="none" w:sz="0" w:space="0" w:color="auto"/>
      </w:divBdr>
      <w:divsChild>
        <w:div w:id="136994669">
          <w:marLeft w:val="547"/>
          <w:marRight w:val="0"/>
          <w:marTop w:val="96"/>
          <w:marBottom w:val="0"/>
          <w:divBdr>
            <w:top w:val="none" w:sz="0" w:space="0" w:color="auto"/>
            <w:left w:val="none" w:sz="0" w:space="0" w:color="auto"/>
            <w:bottom w:val="none" w:sz="0" w:space="0" w:color="auto"/>
            <w:right w:val="none" w:sz="0" w:space="0" w:color="auto"/>
          </w:divBdr>
        </w:div>
        <w:div w:id="708141942">
          <w:marLeft w:val="547"/>
          <w:marRight w:val="0"/>
          <w:marTop w:val="96"/>
          <w:marBottom w:val="0"/>
          <w:divBdr>
            <w:top w:val="none" w:sz="0" w:space="0" w:color="auto"/>
            <w:left w:val="none" w:sz="0" w:space="0" w:color="auto"/>
            <w:bottom w:val="none" w:sz="0" w:space="0" w:color="auto"/>
            <w:right w:val="none" w:sz="0" w:space="0" w:color="auto"/>
          </w:divBdr>
        </w:div>
        <w:div w:id="787163285">
          <w:marLeft w:val="547"/>
          <w:marRight w:val="0"/>
          <w:marTop w:val="96"/>
          <w:marBottom w:val="0"/>
          <w:divBdr>
            <w:top w:val="none" w:sz="0" w:space="0" w:color="auto"/>
            <w:left w:val="none" w:sz="0" w:space="0" w:color="auto"/>
            <w:bottom w:val="none" w:sz="0" w:space="0" w:color="auto"/>
            <w:right w:val="none" w:sz="0" w:space="0" w:color="auto"/>
          </w:divBdr>
        </w:div>
        <w:div w:id="985859722">
          <w:marLeft w:val="547"/>
          <w:marRight w:val="0"/>
          <w:marTop w:val="96"/>
          <w:marBottom w:val="0"/>
          <w:divBdr>
            <w:top w:val="none" w:sz="0" w:space="0" w:color="auto"/>
            <w:left w:val="none" w:sz="0" w:space="0" w:color="auto"/>
            <w:bottom w:val="none" w:sz="0" w:space="0" w:color="auto"/>
            <w:right w:val="none" w:sz="0" w:space="0" w:color="auto"/>
          </w:divBdr>
        </w:div>
        <w:div w:id="993334487">
          <w:marLeft w:val="547"/>
          <w:marRight w:val="0"/>
          <w:marTop w:val="96"/>
          <w:marBottom w:val="0"/>
          <w:divBdr>
            <w:top w:val="none" w:sz="0" w:space="0" w:color="auto"/>
            <w:left w:val="none" w:sz="0" w:space="0" w:color="auto"/>
            <w:bottom w:val="none" w:sz="0" w:space="0" w:color="auto"/>
            <w:right w:val="none" w:sz="0" w:space="0" w:color="auto"/>
          </w:divBdr>
        </w:div>
        <w:div w:id="1353612122">
          <w:marLeft w:val="547"/>
          <w:marRight w:val="0"/>
          <w:marTop w:val="96"/>
          <w:marBottom w:val="0"/>
          <w:divBdr>
            <w:top w:val="none" w:sz="0" w:space="0" w:color="auto"/>
            <w:left w:val="none" w:sz="0" w:space="0" w:color="auto"/>
            <w:bottom w:val="none" w:sz="0" w:space="0" w:color="auto"/>
            <w:right w:val="none" w:sz="0" w:space="0" w:color="auto"/>
          </w:divBdr>
        </w:div>
        <w:div w:id="1656102707">
          <w:marLeft w:val="547"/>
          <w:marRight w:val="0"/>
          <w:marTop w:val="96"/>
          <w:marBottom w:val="0"/>
          <w:divBdr>
            <w:top w:val="none" w:sz="0" w:space="0" w:color="auto"/>
            <w:left w:val="none" w:sz="0" w:space="0" w:color="auto"/>
            <w:bottom w:val="none" w:sz="0" w:space="0" w:color="auto"/>
            <w:right w:val="none" w:sz="0" w:space="0" w:color="auto"/>
          </w:divBdr>
        </w:div>
      </w:divsChild>
    </w:div>
    <w:div w:id="670334176">
      <w:bodyDiv w:val="1"/>
      <w:marLeft w:val="0"/>
      <w:marRight w:val="0"/>
      <w:marTop w:val="0"/>
      <w:marBottom w:val="0"/>
      <w:divBdr>
        <w:top w:val="none" w:sz="0" w:space="0" w:color="auto"/>
        <w:left w:val="none" w:sz="0" w:space="0" w:color="auto"/>
        <w:bottom w:val="none" w:sz="0" w:space="0" w:color="auto"/>
        <w:right w:val="none" w:sz="0" w:space="0" w:color="auto"/>
      </w:divBdr>
    </w:div>
    <w:div w:id="711853340">
      <w:bodyDiv w:val="1"/>
      <w:marLeft w:val="0"/>
      <w:marRight w:val="0"/>
      <w:marTop w:val="0"/>
      <w:marBottom w:val="0"/>
      <w:divBdr>
        <w:top w:val="none" w:sz="0" w:space="0" w:color="auto"/>
        <w:left w:val="none" w:sz="0" w:space="0" w:color="auto"/>
        <w:bottom w:val="none" w:sz="0" w:space="0" w:color="auto"/>
        <w:right w:val="none" w:sz="0" w:space="0" w:color="auto"/>
      </w:divBdr>
      <w:divsChild>
        <w:div w:id="153381599">
          <w:marLeft w:val="547"/>
          <w:marRight w:val="0"/>
          <w:marTop w:val="96"/>
          <w:marBottom w:val="0"/>
          <w:divBdr>
            <w:top w:val="none" w:sz="0" w:space="0" w:color="auto"/>
            <w:left w:val="none" w:sz="0" w:space="0" w:color="auto"/>
            <w:bottom w:val="none" w:sz="0" w:space="0" w:color="auto"/>
            <w:right w:val="none" w:sz="0" w:space="0" w:color="auto"/>
          </w:divBdr>
        </w:div>
        <w:div w:id="579481804">
          <w:marLeft w:val="547"/>
          <w:marRight w:val="0"/>
          <w:marTop w:val="96"/>
          <w:marBottom w:val="0"/>
          <w:divBdr>
            <w:top w:val="none" w:sz="0" w:space="0" w:color="auto"/>
            <w:left w:val="none" w:sz="0" w:space="0" w:color="auto"/>
            <w:bottom w:val="none" w:sz="0" w:space="0" w:color="auto"/>
            <w:right w:val="none" w:sz="0" w:space="0" w:color="auto"/>
          </w:divBdr>
        </w:div>
        <w:div w:id="701367127">
          <w:marLeft w:val="547"/>
          <w:marRight w:val="0"/>
          <w:marTop w:val="96"/>
          <w:marBottom w:val="0"/>
          <w:divBdr>
            <w:top w:val="none" w:sz="0" w:space="0" w:color="auto"/>
            <w:left w:val="none" w:sz="0" w:space="0" w:color="auto"/>
            <w:bottom w:val="none" w:sz="0" w:space="0" w:color="auto"/>
            <w:right w:val="none" w:sz="0" w:space="0" w:color="auto"/>
          </w:divBdr>
        </w:div>
      </w:divsChild>
    </w:div>
    <w:div w:id="960107308">
      <w:bodyDiv w:val="1"/>
      <w:marLeft w:val="0"/>
      <w:marRight w:val="0"/>
      <w:marTop w:val="0"/>
      <w:marBottom w:val="0"/>
      <w:divBdr>
        <w:top w:val="none" w:sz="0" w:space="0" w:color="auto"/>
        <w:left w:val="none" w:sz="0" w:space="0" w:color="auto"/>
        <w:bottom w:val="none" w:sz="0" w:space="0" w:color="auto"/>
        <w:right w:val="none" w:sz="0" w:space="0" w:color="auto"/>
      </w:divBdr>
    </w:div>
    <w:div w:id="968900067">
      <w:bodyDiv w:val="1"/>
      <w:marLeft w:val="0"/>
      <w:marRight w:val="0"/>
      <w:marTop w:val="0"/>
      <w:marBottom w:val="0"/>
      <w:divBdr>
        <w:top w:val="none" w:sz="0" w:space="0" w:color="auto"/>
        <w:left w:val="none" w:sz="0" w:space="0" w:color="auto"/>
        <w:bottom w:val="none" w:sz="0" w:space="0" w:color="auto"/>
        <w:right w:val="none" w:sz="0" w:space="0" w:color="auto"/>
      </w:divBdr>
      <w:divsChild>
        <w:div w:id="99447313">
          <w:marLeft w:val="648"/>
          <w:marRight w:val="0"/>
          <w:marTop w:val="140"/>
          <w:marBottom w:val="0"/>
          <w:divBdr>
            <w:top w:val="none" w:sz="0" w:space="0" w:color="auto"/>
            <w:left w:val="none" w:sz="0" w:space="0" w:color="auto"/>
            <w:bottom w:val="none" w:sz="0" w:space="0" w:color="auto"/>
            <w:right w:val="none" w:sz="0" w:space="0" w:color="auto"/>
          </w:divBdr>
        </w:div>
        <w:div w:id="184944951">
          <w:marLeft w:val="648"/>
          <w:marRight w:val="0"/>
          <w:marTop w:val="140"/>
          <w:marBottom w:val="0"/>
          <w:divBdr>
            <w:top w:val="none" w:sz="0" w:space="0" w:color="auto"/>
            <w:left w:val="none" w:sz="0" w:space="0" w:color="auto"/>
            <w:bottom w:val="none" w:sz="0" w:space="0" w:color="auto"/>
            <w:right w:val="none" w:sz="0" w:space="0" w:color="auto"/>
          </w:divBdr>
        </w:div>
        <w:div w:id="236479309">
          <w:marLeft w:val="648"/>
          <w:marRight w:val="0"/>
          <w:marTop w:val="140"/>
          <w:marBottom w:val="0"/>
          <w:divBdr>
            <w:top w:val="none" w:sz="0" w:space="0" w:color="auto"/>
            <w:left w:val="none" w:sz="0" w:space="0" w:color="auto"/>
            <w:bottom w:val="none" w:sz="0" w:space="0" w:color="auto"/>
            <w:right w:val="none" w:sz="0" w:space="0" w:color="auto"/>
          </w:divBdr>
        </w:div>
        <w:div w:id="459808548">
          <w:marLeft w:val="648"/>
          <w:marRight w:val="0"/>
          <w:marTop w:val="140"/>
          <w:marBottom w:val="0"/>
          <w:divBdr>
            <w:top w:val="none" w:sz="0" w:space="0" w:color="auto"/>
            <w:left w:val="none" w:sz="0" w:space="0" w:color="auto"/>
            <w:bottom w:val="none" w:sz="0" w:space="0" w:color="auto"/>
            <w:right w:val="none" w:sz="0" w:space="0" w:color="auto"/>
          </w:divBdr>
        </w:div>
        <w:div w:id="811337841">
          <w:marLeft w:val="648"/>
          <w:marRight w:val="0"/>
          <w:marTop w:val="140"/>
          <w:marBottom w:val="0"/>
          <w:divBdr>
            <w:top w:val="none" w:sz="0" w:space="0" w:color="auto"/>
            <w:left w:val="none" w:sz="0" w:space="0" w:color="auto"/>
            <w:bottom w:val="none" w:sz="0" w:space="0" w:color="auto"/>
            <w:right w:val="none" w:sz="0" w:space="0" w:color="auto"/>
          </w:divBdr>
        </w:div>
        <w:div w:id="1380007794">
          <w:marLeft w:val="648"/>
          <w:marRight w:val="0"/>
          <w:marTop w:val="140"/>
          <w:marBottom w:val="0"/>
          <w:divBdr>
            <w:top w:val="none" w:sz="0" w:space="0" w:color="auto"/>
            <w:left w:val="none" w:sz="0" w:space="0" w:color="auto"/>
            <w:bottom w:val="none" w:sz="0" w:space="0" w:color="auto"/>
            <w:right w:val="none" w:sz="0" w:space="0" w:color="auto"/>
          </w:divBdr>
        </w:div>
        <w:div w:id="1951084786">
          <w:marLeft w:val="648"/>
          <w:marRight w:val="0"/>
          <w:marTop w:val="140"/>
          <w:marBottom w:val="0"/>
          <w:divBdr>
            <w:top w:val="none" w:sz="0" w:space="0" w:color="auto"/>
            <w:left w:val="none" w:sz="0" w:space="0" w:color="auto"/>
            <w:bottom w:val="none" w:sz="0" w:space="0" w:color="auto"/>
            <w:right w:val="none" w:sz="0" w:space="0" w:color="auto"/>
          </w:divBdr>
        </w:div>
      </w:divsChild>
    </w:div>
    <w:div w:id="1145466183">
      <w:bodyDiv w:val="1"/>
      <w:marLeft w:val="0"/>
      <w:marRight w:val="0"/>
      <w:marTop w:val="0"/>
      <w:marBottom w:val="0"/>
      <w:divBdr>
        <w:top w:val="none" w:sz="0" w:space="0" w:color="auto"/>
        <w:left w:val="none" w:sz="0" w:space="0" w:color="auto"/>
        <w:bottom w:val="none" w:sz="0" w:space="0" w:color="auto"/>
        <w:right w:val="none" w:sz="0" w:space="0" w:color="auto"/>
      </w:divBdr>
      <w:divsChild>
        <w:div w:id="346562757">
          <w:marLeft w:val="547"/>
          <w:marRight w:val="0"/>
          <w:marTop w:val="96"/>
          <w:marBottom w:val="0"/>
          <w:divBdr>
            <w:top w:val="none" w:sz="0" w:space="0" w:color="auto"/>
            <w:left w:val="none" w:sz="0" w:space="0" w:color="auto"/>
            <w:bottom w:val="none" w:sz="0" w:space="0" w:color="auto"/>
            <w:right w:val="none" w:sz="0" w:space="0" w:color="auto"/>
          </w:divBdr>
        </w:div>
        <w:div w:id="764963798">
          <w:marLeft w:val="547"/>
          <w:marRight w:val="0"/>
          <w:marTop w:val="96"/>
          <w:marBottom w:val="0"/>
          <w:divBdr>
            <w:top w:val="none" w:sz="0" w:space="0" w:color="auto"/>
            <w:left w:val="none" w:sz="0" w:space="0" w:color="auto"/>
            <w:bottom w:val="none" w:sz="0" w:space="0" w:color="auto"/>
            <w:right w:val="none" w:sz="0" w:space="0" w:color="auto"/>
          </w:divBdr>
        </w:div>
        <w:div w:id="1180000795">
          <w:marLeft w:val="547"/>
          <w:marRight w:val="0"/>
          <w:marTop w:val="96"/>
          <w:marBottom w:val="0"/>
          <w:divBdr>
            <w:top w:val="none" w:sz="0" w:space="0" w:color="auto"/>
            <w:left w:val="none" w:sz="0" w:space="0" w:color="auto"/>
            <w:bottom w:val="none" w:sz="0" w:space="0" w:color="auto"/>
            <w:right w:val="none" w:sz="0" w:space="0" w:color="auto"/>
          </w:divBdr>
        </w:div>
        <w:div w:id="1497765576">
          <w:marLeft w:val="547"/>
          <w:marRight w:val="0"/>
          <w:marTop w:val="96"/>
          <w:marBottom w:val="0"/>
          <w:divBdr>
            <w:top w:val="none" w:sz="0" w:space="0" w:color="auto"/>
            <w:left w:val="none" w:sz="0" w:space="0" w:color="auto"/>
            <w:bottom w:val="none" w:sz="0" w:space="0" w:color="auto"/>
            <w:right w:val="none" w:sz="0" w:space="0" w:color="auto"/>
          </w:divBdr>
        </w:div>
        <w:div w:id="1875389734">
          <w:marLeft w:val="547"/>
          <w:marRight w:val="0"/>
          <w:marTop w:val="96"/>
          <w:marBottom w:val="0"/>
          <w:divBdr>
            <w:top w:val="none" w:sz="0" w:space="0" w:color="auto"/>
            <w:left w:val="none" w:sz="0" w:space="0" w:color="auto"/>
            <w:bottom w:val="none" w:sz="0" w:space="0" w:color="auto"/>
            <w:right w:val="none" w:sz="0" w:space="0" w:color="auto"/>
          </w:divBdr>
        </w:div>
        <w:div w:id="1959094702">
          <w:marLeft w:val="547"/>
          <w:marRight w:val="0"/>
          <w:marTop w:val="96"/>
          <w:marBottom w:val="0"/>
          <w:divBdr>
            <w:top w:val="none" w:sz="0" w:space="0" w:color="auto"/>
            <w:left w:val="none" w:sz="0" w:space="0" w:color="auto"/>
            <w:bottom w:val="none" w:sz="0" w:space="0" w:color="auto"/>
            <w:right w:val="none" w:sz="0" w:space="0" w:color="auto"/>
          </w:divBdr>
        </w:div>
      </w:divsChild>
    </w:div>
    <w:div w:id="1331060310">
      <w:bodyDiv w:val="1"/>
      <w:marLeft w:val="0"/>
      <w:marRight w:val="0"/>
      <w:marTop w:val="0"/>
      <w:marBottom w:val="0"/>
      <w:divBdr>
        <w:top w:val="none" w:sz="0" w:space="0" w:color="auto"/>
        <w:left w:val="none" w:sz="0" w:space="0" w:color="auto"/>
        <w:bottom w:val="none" w:sz="0" w:space="0" w:color="auto"/>
        <w:right w:val="none" w:sz="0" w:space="0" w:color="auto"/>
      </w:divBdr>
      <w:divsChild>
        <w:div w:id="35400719">
          <w:marLeft w:val="648"/>
          <w:marRight w:val="0"/>
          <w:marTop w:val="140"/>
          <w:marBottom w:val="0"/>
          <w:divBdr>
            <w:top w:val="none" w:sz="0" w:space="0" w:color="auto"/>
            <w:left w:val="none" w:sz="0" w:space="0" w:color="auto"/>
            <w:bottom w:val="none" w:sz="0" w:space="0" w:color="auto"/>
            <w:right w:val="none" w:sz="0" w:space="0" w:color="auto"/>
          </w:divBdr>
        </w:div>
        <w:div w:id="823087016">
          <w:marLeft w:val="648"/>
          <w:marRight w:val="0"/>
          <w:marTop w:val="140"/>
          <w:marBottom w:val="0"/>
          <w:divBdr>
            <w:top w:val="none" w:sz="0" w:space="0" w:color="auto"/>
            <w:left w:val="none" w:sz="0" w:space="0" w:color="auto"/>
            <w:bottom w:val="none" w:sz="0" w:space="0" w:color="auto"/>
            <w:right w:val="none" w:sz="0" w:space="0" w:color="auto"/>
          </w:divBdr>
        </w:div>
        <w:div w:id="1057165960">
          <w:marLeft w:val="648"/>
          <w:marRight w:val="0"/>
          <w:marTop w:val="140"/>
          <w:marBottom w:val="0"/>
          <w:divBdr>
            <w:top w:val="none" w:sz="0" w:space="0" w:color="auto"/>
            <w:left w:val="none" w:sz="0" w:space="0" w:color="auto"/>
            <w:bottom w:val="none" w:sz="0" w:space="0" w:color="auto"/>
            <w:right w:val="none" w:sz="0" w:space="0" w:color="auto"/>
          </w:divBdr>
        </w:div>
        <w:div w:id="1249117394">
          <w:marLeft w:val="648"/>
          <w:marRight w:val="0"/>
          <w:marTop w:val="140"/>
          <w:marBottom w:val="0"/>
          <w:divBdr>
            <w:top w:val="none" w:sz="0" w:space="0" w:color="auto"/>
            <w:left w:val="none" w:sz="0" w:space="0" w:color="auto"/>
            <w:bottom w:val="none" w:sz="0" w:space="0" w:color="auto"/>
            <w:right w:val="none" w:sz="0" w:space="0" w:color="auto"/>
          </w:divBdr>
        </w:div>
        <w:div w:id="1480999515">
          <w:marLeft w:val="648"/>
          <w:marRight w:val="0"/>
          <w:marTop w:val="140"/>
          <w:marBottom w:val="0"/>
          <w:divBdr>
            <w:top w:val="none" w:sz="0" w:space="0" w:color="auto"/>
            <w:left w:val="none" w:sz="0" w:space="0" w:color="auto"/>
            <w:bottom w:val="none" w:sz="0" w:space="0" w:color="auto"/>
            <w:right w:val="none" w:sz="0" w:space="0" w:color="auto"/>
          </w:divBdr>
        </w:div>
        <w:div w:id="2050571417">
          <w:marLeft w:val="648"/>
          <w:marRight w:val="0"/>
          <w:marTop w:val="140"/>
          <w:marBottom w:val="0"/>
          <w:divBdr>
            <w:top w:val="none" w:sz="0" w:space="0" w:color="auto"/>
            <w:left w:val="none" w:sz="0" w:space="0" w:color="auto"/>
            <w:bottom w:val="none" w:sz="0" w:space="0" w:color="auto"/>
            <w:right w:val="none" w:sz="0" w:space="0" w:color="auto"/>
          </w:divBdr>
        </w:div>
        <w:div w:id="2087651311">
          <w:marLeft w:val="648"/>
          <w:marRight w:val="0"/>
          <w:marTop w:val="140"/>
          <w:marBottom w:val="0"/>
          <w:divBdr>
            <w:top w:val="none" w:sz="0" w:space="0" w:color="auto"/>
            <w:left w:val="none" w:sz="0" w:space="0" w:color="auto"/>
            <w:bottom w:val="none" w:sz="0" w:space="0" w:color="auto"/>
            <w:right w:val="none" w:sz="0" w:space="0" w:color="auto"/>
          </w:divBdr>
        </w:div>
      </w:divsChild>
    </w:div>
    <w:div w:id="1437217358">
      <w:bodyDiv w:val="1"/>
      <w:marLeft w:val="0"/>
      <w:marRight w:val="0"/>
      <w:marTop w:val="0"/>
      <w:marBottom w:val="0"/>
      <w:divBdr>
        <w:top w:val="none" w:sz="0" w:space="0" w:color="auto"/>
        <w:left w:val="none" w:sz="0" w:space="0" w:color="auto"/>
        <w:bottom w:val="none" w:sz="0" w:space="0" w:color="auto"/>
        <w:right w:val="none" w:sz="0" w:space="0" w:color="auto"/>
      </w:divBdr>
      <w:divsChild>
        <w:div w:id="273367867">
          <w:marLeft w:val="547"/>
          <w:marRight w:val="0"/>
          <w:marTop w:val="86"/>
          <w:marBottom w:val="0"/>
          <w:divBdr>
            <w:top w:val="none" w:sz="0" w:space="0" w:color="auto"/>
            <w:left w:val="none" w:sz="0" w:space="0" w:color="auto"/>
            <w:bottom w:val="none" w:sz="0" w:space="0" w:color="auto"/>
            <w:right w:val="none" w:sz="0" w:space="0" w:color="auto"/>
          </w:divBdr>
        </w:div>
        <w:div w:id="370229735">
          <w:marLeft w:val="547"/>
          <w:marRight w:val="0"/>
          <w:marTop w:val="86"/>
          <w:marBottom w:val="0"/>
          <w:divBdr>
            <w:top w:val="none" w:sz="0" w:space="0" w:color="auto"/>
            <w:left w:val="none" w:sz="0" w:space="0" w:color="auto"/>
            <w:bottom w:val="none" w:sz="0" w:space="0" w:color="auto"/>
            <w:right w:val="none" w:sz="0" w:space="0" w:color="auto"/>
          </w:divBdr>
        </w:div>
        <w:div w:id="819006993">
          <w:marLeft w:val="547"/>
          <w:marRight w:val="0"/>
          <w:marTop w:val="86"/>
          <w:marBottom w:val="0"/>
          <w:divBdr>
            <w:top w:val="none" w:sz="0" w:space="0" w:color="auto"/>
            <w:left w:val="none" w:sz="0" w:space="0" w:color="auto"/>
            <w:bottom w:val="none" w:sz="0" w:space="0" w:color="auto"/>
            <w:right w:val="none" w:sz="0" w:space="0" w:color="auto"/>
          </w:divBdr>
        </w:div>
        <w:div w:id="955451160">
          <w:marLeft w:val="547"/>
          <w:marRight w:val="0"/>
          <w:marTop w:val="86"/>
          <w:marBottom w:val="0"/>
          <w:divBdr>
            <w:top w:val="none" w:sz="0" w:space="0" w:color="auto"/>
            <w:left w:val="none" w:sz="0" w:space="0" w:color="auto"/>
            <w:bottom w:val="none" w:sz="0" w:space="0" w:color="auto"/>
            <w:right w:val="none" w:sz="0" w:space="0" w:color="auto"/>
          </w:divBdr>
        </w:div>
        <w:div w:id="1464621595">
          <w:marLeft w:val="547"/>
          <w:marRight w:val="0"/>
          <w:marTop w:val="86"/>
          <w:marBottom w:val="0"/>
          <w:divBdr>
            <w:top w:val="none" w:sz="0" w:space="0" w:color="auto"/>
            <w:left w:val="none" w:sz="0" w:space="0" w:color="auto"/>
            <w:bottom w:val="none" w:sz="0" w:space="0" w:color="auto"/>
            <w:right w:val="none" w:sz="0" w:space="0" w:color="auto"/>
          </w:divBdr>
        </w:div>
        <w:div w:id="2084060816">
          <w:marLeft w:val="547"/>
          <w:marRight w:val="0"/>
          <w:marTop w:val="86"/>
          <w:marBottom w:val="0"/>
          <w:divBdr>
            <w:top w:val="none" w:sz="0" w:space="0" w:color="auto"/>
            <w:left w:val="none" w:sz="0" w:space="0" w:color="auto"/>
            <w:bottom w:val="none" w:sz="0" w:space="0" w:color="auto"/>
            <w:right w:val="none" w:sz="0" w:space="0" w:color="auto"/>
          </w:divBdr>
        </w:div>
      </w:divsChild>
    </w:div>
    <w:div w:id="1894003869">
      <w:bodyDiv w:val="1"/>
      <w:marLeft w:val="0"/>
      <w:marRight w:val="0"/>
      <w:marTop w:val="0"/>
      <w:marBottom w:val="0"/>
      <w:divBdr>
        <w:top w:val="none" w:sz="0" w:space="0" w:color="auto"/>
        <w:left w:val="none" w:sz="0" w:space="0" w:color="auto"/>
        <w:bottom w:val="none" w:sz="0" w:space="0" w:color="auto"/>
        <w:right w:val="none" w:sz="0" w:space="0" w:color="auto"/>
      </w:divBdr>
      <w:divsChild>
        <w:div w:id="297803822">
          <w:marLeft w:val="547"/>
          <w:marRight w:val="0"/>
          <w:marTop w:val="96"/>
          <w:marBottom w:val="0"/>
          <w:divBdr>
            <w:top w:val="none" w:sz="0" w:space="0" w:color="auto"/>
            <w:left w:val="none" w:sz="0" w:space="0" w:color="auto"/>
            <w:bottom w:val="none" w:sz="0" w:space="0" w:color="auto"/>
            <w:right w:val="none" w:sz="0" w:space="0" w:color="auto"/>
          </w:divBdr>
        </w:div>
        <w:div w:id="836463992">
          <w:marLeft w:val="547"/>
          <w:marRight w:val="0"/>
          <w:marTop w:val="96"/>
          <w:marBottom w:val="0"/>
          <w:divBdr>
            <w:top w:val="none" w:sz="0" w:space="0" w:color="auto"/>
            <w:left w:val="none" w:sz="0" w:space="0" w:color="auto"/>
            <w:bottom w:val="none" w:sz="0" w:space="0" w:color="auto"/>
            <w:right w:val="none" w:sz="0" w:space="0" w:color="auto"/>
          </w:divBdr>
        </w:div>
        <w:div w:id="887229786">
          <w:marLeft w:val="547"/>
          <w:marRight w:val="0"/>
          <w:marTop w:val="96"/>
          <w:marBottom w:val="0"/>
          <w:divBdr>
            <w:top w:val="none" w:sz="0" w:space="0" w:color="auto"/>
            <w:left w:val="none" w:sz="0" w:space="0" w:color="auto"/>
            <w:bottom w:val="none" w:sz="0" w:space="0" w:color="auto"/>
            <w:right w:val="none" w:sz="0" w:space="0" w:color="auto"/>
          </w:divBdr>
        </w:div>
        <w:div w:id="1295524459">
          <w:marLeft w:val="547"/>
          <w:marRight w:val="0"/>
          <w:marTop w:val="96"/>
          <w:marBottom w:val="0"/>
          <w:divBdr>
            <w:top w:val="none" w:sz="0" w:space="0" w:color="auto"/>
            <w:left w:val="none" w:sz="0" w:space="0" w:color="auto"/>
            <w:bottom w:val="none" w:sz="0" w:space="0" w:color="auto"/>
            <w:right w:val="none" w:sz="0" w:space="0" w:color="auto"/>
          </w:divBdr>
        </w:div>
        <w:div w:id="1982617592">
          <w:marLeft w:val="547"/>
          <w:marRight w:val="0"/>
          <w:marTop w:val="96"/>
          <w:marBottom w:val="0"/>
          <w:divBdr>
            <w:top w:val="none" w:sz="0" w:space="0" w:color="auto"/>
            <w:left w:val="none" w:sz="0" w:space="0" w:color="auto"/>
            <w:bottom w:val="none" w:sz="0" w:space="0" w:color="auto"/>
            <w:right w:val="none" w:sz="0" w:space="0" w:color="auto"/>
          </w:divBdr>
        </w:div>
      </w:divsChild>
    </w:div>
    <w:div w:id="2068262557">
      <w:bodyDiv w:val="1"/>
      <w:marLeft w:val="0"/>
      <w:marRight w:val="0"/>
      <w:marTop w:val="0"/>
      <w:marBottom w:val="0"/>
      <w:divBdr>
        <w:top w:val="none" w:sz="0" w:space="0" w:color="auto"/>
        <w:left w:val="none" w:sz="0" w:space="0" w:color="auto"/>
        <w:bottom w:val="none" w:sz="0" w:space="0" w:color="auto"/>
        <w:right w:val="none" w:sz="0" w:space="0" w:color="auto"/>
      </w:divBdr>
    </w:div>
    <w:div w:id="2137139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4416AD-AADD-427F-B719-B6D037B93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66</Pages>
  <Words>12393</Words>
  <Characters>70646</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82874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Johnny Alam</cp:lastModifiedBy>
  <cp:revision>3</cp:revision>
  <cp:lastPrinted>2015-01-29T03:06:00Z</cp:lastPrinted>
  <dcterms:created xsi:type="dcterms:W3CDTF">2016-02-28T12:54:00Z</dcterms:created>
  <dcterms:modified xsi:type="dcterms:W3CDTF">2016-02-28T13:04:00Z</dcterms:modified>
</cp:coreProperties>
</file>